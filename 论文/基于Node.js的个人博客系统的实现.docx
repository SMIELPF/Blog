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950ED" w14:textId="77777777" w:rsidR="00C612D2" w:rsidRPr="00111412" w:rsidRDefault="00C612D2" w:rsidP="00C612D2">
      <w:pPr>
        <w:spacing w:line="360" w:lineRule="exact"/>
        <w:jc w:val="center"/>
        <w:outlineLvl w:val="0"/>
        <w:rPr>
          <w:rFonts w:ascii="黑体" w:eastAsia="黑体" w:hAnsi="黑体"/>
          <w:b/>
          <w:szCs w:val="21"/>
        </w:rPr>
      </w:pPr>
      <w:r w:rsidRPr="00111412">
        <w:rPr>
          <w:rFonts w:ascii="黑体" w:eastAsia="黑体" w:hAnsi="黑体" w:hint="eastAsia"/>
          <w:b/>
          <w:szCs w:val="21"/>
        </w:rPr>
        <w:t>【</w:t>
      </w:r>
      <w:r w:rsidRPr="000A0A1F">
        <w:rPr>
          <w:rFonts w:ascii="黑体" w:eastAsia="黑体" w:hAnsi="黑体" w:hint="eastAsia"/>
          <w:b/>
          <w:szCs w:val="21"/>
        </w:rPr>
        <w:t>摘</w:t>
      </w:r>
      <w:r w:rsidRPr="000A0A1F">
        <w:rPr>
          <w:rFonts w:ascii="黑体" w:eastAsia="黑体" w:hAnsi="黑体"/>
          <w:b/>
          <w:szCs w:val="21"/>
        </w:rPr>
        <w:t xml:space="preserve">  </w:t>
      </w:r>
      <w:r w:rsidRPr="000A0A1F">
        <w:rPr>
          <w:rFonts w:ascii="黑体" w:eastAsia="黑体" w:hAnsi="黑体" w:hint="eastAsia"/>
          <w:b/>
          <w:szCs w:val="21"/>
        </w:rPr>
        <w:t>要</w:t>
      </w:r>
      <w:r w:rsidRPr="00111412">
        <w:rPr>
          <w:rFonts w:ascii="黑体" w:eastAsia="黑体" w:hAnsi="黑体" w:hint="eastAsia"/>
          <w:b/>
          <w:szCs w:val="21"/>
        </w:rPr>
        <w:t>】</w:t>
      </w:r>
    </w:p>
    <w:p w14:paraId="6C5257FB" w14:textId="77777777" w:rsidR="00C612D2" w:rsidRDefault="00C612D2" w:rsidP="00C612D2">
      <w:pPr>
        <w:spacing w:line="360" w:lineRule="exact"/>
        <w:jc w:val="center"/>
        <w:outlineLvl w:val="0"/>
        <w:rPr>
          <w:b/>
          <w:sz w:val="32"/>
        </w:rPr>
      </w:pPr>
    </w:p>
    <w:p w14:paraId="2E0627C1" w14:textId="77777777" w:rsidR="00C612D2" w:rsidDel="00504439" w:rsidRDefault="00C612D2" w:rsidP="00C612D2">
      <w:pPr>
        <w:pStyle w:val="21"/>
        <w:spacing w:line="360" w:lineRule="auto"/>
        <w:ind w:left="100" w:firstLine="425"/>
        <w:rPr>
          <w:del w:id="0" w:author="1608272694@qq.com" w:date="2019-04-04T17:26:00Z"/>
          <w:rFonts w:ascii="楷体" w:eastAsia="楷体" w:hAnsi="楷体" w:hint="default"/>
          <w:color w:val="FF0000"/>
          <w:sz w:val="21"/>
          <w:szCs w:val="21"/>
        </w:rPr>
      </w:pPr>
      <w:del w:id="1" w:author="1608272694@qq.com" w:date="2019-04-04T17:26:00Z">
        <w:r w:rsidRPr="000A0A1F" w:rsidDel="00504439">
          <w:rPr>
            <w:rFonts w:ascii="楷体" w:eastAsia="楷体" w:hAnsi="楷体" w:hint="default"/>
            <w:color w:val="FF0000"/>
            <w:sz w:val="21"/>
            <w:szCs w:val="21"/>
          </w:rPr>
          <w:delText xml:space="preserve">(* </w:delText>
        </w:r>
        <w:r w:rsidRPr="000A0A1F" w:rsidDel="00504439">
          <w:rPr>
            <w:rFonts w:ascii="楷体" w:eastAsia="楷体" w:hAnsi="楷体"/>
            <w:color w:val="FF0000"/>
            <w:sz w:val="21"/>
            <w:szCs w:val="21"/>
          </w:rPr>
          <w:delText>中文摘要不少于300字。语言力求精练、准确，以300—500字为宜。</w:delText>
        </w:r>
      </w:del>
    </w:p>
    <w:p w14:paraId="3D2FDC6C" w14:textId="77777777" w:rsidR="00C612D2" w:rsidDel="00504439" w:rsidRDefault="00C612D2" w:rsidP="00C612D2">
      <w:pPr>
        <w:pStyle w:val="21"/>
        <w:spacing w:line="360" w:lineRule="auto"/>
        <w:ind w:firstLine="525"/>
        <w:rPr>
          <w:del w:id="2" w:author="1608272694@qq.com" w:date="2019-04-04T17:26:00Z"/>
          <w:rFonts w:ascii="楷体" w:eastAsia="楷体" w:hAnsi="楷体" w:hint="default"/>
          <w:color w:val="FF0000"/>
          <w:sz w:val="21"/>
          <w:szCs w:val="21"/>
        </w:rPr>
      </w:pPr>
      <w:del w:id="3" w:author="1608272694@qq.com" w:date="2019-04-04T17:26:00Z">
        <w:r w:rsidRPr="000A0A1F" w:rsidDel="00504439">
          <w:rPr>
            <w:rFonts w:ascii="楷体" w:eastAsia="楷体" w:hAnsi="楷体"/>
            <w:color w:val="FF0000"/>
            <w:sz w:val="21"/>
            <w:szCs w:val="21"/>
          </w:rPr>
          <w:delText>在摘要中简要描述你所解决问题的背景、问题的描述、难点与挑战性、研究方法、所提出的解决问题的具体方法、实验结果和最终结论。主要突出自己的工作，最后介绍论文的学术意义，与相关方法比较是否在某些方面有所提高。关键是让读者能从摘要中看出你在论文阶段完成的主要工作。</w:delText>
        </w:r>
      </w:del>
    </w:p>
    <w:p w14:paraId="7027F5BF" w14:textId="77777777" w:rsidR="00C612D2" w:rsidDel="00504439" w:rsidRDefault="00C612D2" w:rsidP="00C612D2">
      <w:pPr>
        <w:pStyle w:val="21"/>
        <w:spacing w:line="360" w:lineRule="auto"/>
        <w:ind w:firstLine="525"/>
        <w:rPr>
          <w:del w:id="4" w:author="1608272694@qq.com" w:date="2019-04-04T17:26:00Z"/>
          <w:rFonts w:ascii="楷体" w:eastAsia="楷体" w:hAnsi="楷体" w:hint="default"/>
          <w:color w:val="FF0000"/>
          <w:sz w:val="21"/>
          <w:szCs w:val="21"/>
        </w:rPr>
      </w:pPr>
      <w:del w:id="5" w:author="1608272694@qq.com" w:date="2019-04-04T17:26:00Z">
        <w:r w:rsidRPr="000A0A1F" w:rsidDel="00504439">
          <w:rPr>
            <w:rFonts w:ascii="楷体" w:eastAsia="楷体" w:hAnsi="楷体"/>
            <w:color w:val="FF0000"/>
            <w:sz w:val="21"/>
            <w:szCs w:val="21"/>
          </w:rPr>
          <w:delText>摘要应具有独立性和自含性，即不阅读论文的全文，就能获得必要的信息，摘要中有数据、有结论，是一篇完整的短文，可以独立使用，可以引用，可以用于推广。摘要的内容应包含与毕业论文同等量的主要信息，供读者确定有无必要阅读全文，也可供文摘等二次采用，摘要一般应说明研究工作的目的、实验方法、结果和最终结论等，而重点是结论和结果。</w:delText>
        </w:r>
      </w:del>
    </w:p>
    <w:p w14:paraId="480B8A69" w14:textId="77777777" w:rsidR="00C612D2" w:rsidDel="00504439" w:rsidRDefault="00C612D2" w:rsidP="00C612D2">
      <w:pPr>
        <w:pStyle w:val="21"/>
        <w:spacing w:line="360" w:lineRule="auto"/>
        <w:ind w:firstLine="525"/>
        <w:rPr>
          <w:del w:id="6" w:author="1608272694@qq.com" w:date="2019-04-04T17:26:00Z"/>
          <w:rFonts w:ascii="楷体" w:eastAsia="楷体" w:hAnsi="楷体" w:hint="default"/>
          <w:color w:val="FF0000"/>
          <w:sz w:val="21"/>
          <w:szCs w:val="21"/>
        </w:rPr>
      </w:pPr>
      <w:del w:id="7" w:author="1608272694@qq.com" w:date="2019-04-04T17:26:00Z">
        <w:r w:rsidRPr="000A0A1F" w:rsidDel="00504439">
          <w:rPr>
            <w:rFonts w:ascii="楷体" w:eastAsia="楷体" w:hAnsi="楷体"/>
            <w:color w:val="FF0000"/>
            <w:sz w:val="21"/>
            <w:szCs w:val="21"/>
          </w:rPr>
          <w:delText>除非确实需要，否则在摘要中一般不要用图表、非公知公用的符号和术语。</w:delText>
        </w:r>
      </w:del>
    </w:p>
    <w:p w14:paraId="7DC9B8E1" w14:textId="77777777" w:rsidR="00C612D2" w:rsidRDefault="00C612D2" w:rsidP="00C612D2">
      <w:pPr>
        <w:tabs>
          <w:tab w:val="left" w:pos="1260"/>
        </w:tabs>
        <w:spacing w:line="360" w:lineRule="exact"/>
        <w:ind w:firstLine="430"/>
        <w:rPr>
          <w:ins w:id="8" w:author="1608272694@qq.com" w:date="2019-04-04T15:34:00Z"/>
          <w:rFonts w:ascii="楷体" w:eastAsia="楷体" w:hAnsi="楷体"/>
          <w:szCs w:val="21"/>
        </w:rPr>
      </w:pPr>
      <w:del w:id="9" w:author="1608272694@qq.com" w:date="2019-04-04T17:26:00Z">
        <w:r w:rsidRPr="000A0A1F" w:rsidDel="00504439">
          <w:rPr>
            <w:rFonts w:ascii="楷体" w:eastAsia="楷体" w:hAnsi="楷体" w:hint="eastAsia"/>
            <w:color w:val="FF0000"/>
            <w:szCs w:val="21"/>
          </w:rPr>
          <w:delText>摘要使用第三人称，被动语句；避免大量背景、必要性、意义的描述，可简要提及；不要过分使用形容词；*)</w:delText>
        </w:r>
      </w:del>
      <w:bookmarkStart w:id="10" w:name="_Hlk5290280"/>
      <w:ins w:id="11" w:author="1608272694@qq.com" w:date="2019-04-04T15:19:00Z">
        <w:r>
          <w:rPr>
            <w:rFonts w:ascii="楷体" w:eastAsia="楷体" w:hAnsi="楷体" w:hint="eastAsia"/>
            <w:szCs w:val="21"/>
          </w:rPr>
          <w:t>互联网和计算机行业发展迅猛，新技术层出不穷</w:t>
        </w:r>
      </w:ins>
      <w:ins w:id="12" w:author="1608272694@qq.com" w:date="2019-04-04T15:20:00Z">
        <w:r>
          <w:rPr>
            <w:rFonts w:ascii="楷体" w:eastAsia="楷体" w:hAnsi="楷体" w:hint="eastAsia"/>
            <w:szCs w:val="21"/>
          </w:rPr>
          <w:t>，</w:t>
        </w:r>
      </w:ins>
      <w:ins w:id="13" w:author="1608272694@qq.com" w:date="2019-04-04T15:21:00Z">
        <w:r>
          <w:rPr>
            <w:rFonts w:ascii="楷体" w:eastAsia="楷体" w:hAnsi="楷体" w:hint="eastAsia"/>
            <w:szCs w:val="21"/>
          </w:rPr>
          <w:t>作为</w:t>
        </w:r>
      </w:ins>
      <w:ins w:id="14" w:author="1608272694@qq.com" w:date="2019-04-04T15:20:00Z">
        <w:r>
          <w:rPr>
            <w:rFonts w:ascii="楷体" w:eastAsia="楷体" w:hAnsi="楷体" w:hint="eastAsia"/>
            <w:szCs w:val="21"/>
          </w:rPr>
          <w:t>计算机行业从业者</w:t>
        </w:r>
      </w:ins>
      <w:ins w:id="15" w:author="1608272694@qq.com" w:date="2019-04-04T15:21:00Z">
        <w:r>
          <w:rPr>
            <w:rFonts w:ascii="楷体" w:eastAsia="楷体" w:hAnsi="楷体" w:hint="eastAsia"/>
            <w:szCs w:val="21"/>
          </w:rPr>
          <w:t>，为了不被行业淘汰，我们</w:t>
        </w:r>
      </w:ins>
      <w:ins w:id="16" w:author="1608272694@qq.com" w:date="2019-04-04T15:20:00Z">
        <w:r>
          <w:rPr>
            <w:rFonts w:ascii="楷体" w:eastAsia="楷体" w:hAnsi="楷体" w:hint="eastAsia"/>
            <w:szCs w:val="21"/>
          </w:rPr>
          <w:t>需要</w:t>
        </w:r>
      </w:ins>
      <w:ins w:id="17" w:author="1608272694@qq.com" w:date="2019-04-04T15:21:00Z">
        <w:r>
          <w:rPr>
            <w:rFonts w:ascii="楷体" w:eastAsia="楷体" w:hAnsi="楷体" w:hint="eastAsia"/>
            <w:szCs w:val="21"/>
          </w:rPr>
          <w:t>不断学习各种新知识，新技术</w:t>
        </w:r>
      </w:ins>
      <w:ins w:id="18" w:author="1608272694@qq.com" w:date="2019-04-04T15:35:00Z">
        <w:r>
          <w:rPr>
            <w:rFonts w:ascii="楷体" w:eastAsia="楷体" w:hAnsi="楷体" w:hint="eastAsia"/>
            <w:szCs w:val="21"/>
          </w:rPr>
          <w:t>，</w:t>
        </w:r>
      </w:ins>
      <w:ins w:id="19" w:author="1608272694@qq.com" w:date="2019-04-04T15:37:00Z">
        <w:r>
          <w:rPr>
            <w:rFonts w:ascii="楷体" w:eastAsia="楷体" w:hAnsi="楷体" w:hint="eastAsia"/>
            <w:szCs w:val="21"/>
          </w:rPr>
          <w:t>在学习过程中</w:t>
        </w:r>
      </w:ins>
      <w:ins w:id="20" w:author="1608272694@qq.com" w:date="2019-04-04T15:36:00Z">
        <w:r>
          <w:rPr>
            <w:rFonts w:ascii="楷体" w:eastAsia="楷体" w:hAnsi="楷体" w:hint="eastAsia"/>
            <w:szCs w:val="21"/>
          </w:rPr>
          <w:t>很多人</w:t>
        </w:r>
      </w:ins>
      <w:ins w:id="21" w:author="1608272694@qq.com" w:date="2019-04-04T15:37:00Z">
        <w:r>
          <w:rPr>
            <w:rFonts w:ascii="楷体" w:eastAsia="楷体" w:hAnsi="楷体" w:hint="eastAsia"/>
            <w:szCs w:val="21"/>
          </w:rPr>
          <w:t>会收藏别人</w:t>
        </w:r>
      </w:ins>
      <w:r>
        <w:rPr>
          <w:rFonts w:ascii="楷体" w:eastAsia="楷体" w:hAnsi="楷体" w:hint="eastAsia"/>
          <w:szCs w:val="21"/>
        </w:rPr>
        <w:t>写</w:t>
      </w:r>
      <w:ins w:id="22" w:author="1608272694@qq.com" w:date="2019-04-04T15:37:00Z">
        <w:r>
          <w:rPr>
            <w:rFonts w:ascii="楷体" w:eastAsia="楷体" w:hAnsi="楷体" w:hint="eastAsia"/>
            <w:szCs w:val="21"/>
          </w:rPr>
          <w:t>的优秀文章，也</w:t>
        </w:r>
      </w:ins>
      <w:ins w:id="23" w:author="1608272694@qq.com" w:date="2019-04-04T15:36:00Z">
        <w:r>
          <w:rPr>
            <w:rFonts w:ascii="楷体" w:eastAsia="楷体" w:hAnsi="楷体" w:hint="eastAsia"/>
            <w:szCs w:val="21"/>
          </w:rPr>
          <w:t>会撰写</w:t>
        </w:r>
      </w:ins>
      <w:ins w:id="24" w:author="1608272694@qq.com" w:date="2019-04-04T15:38:00Z">
        <w:r>
          <w:rPr>
            <w:rFonts w:ascii="楷体" w:eastAsia="楷体" w:hAnsi="楷体" w:hint="eastAsia"/>
            <w:szCs w:val="21"/>
          </w:rPr>
          <w:t>自己的原创</w:t>
        </w:r>
      </w:ins>
      <w:ins w:id="25" w:author="1608272694@qq.com" w:date="2019-04-04T15:36:00Z">
        <w:r>
          <w:rPr>
            <w:rFonts w:ascii="楷体" w:eastAsia="楷体" w:hAnsi="楷体" w:hint="eastAsia"/>
            <w:szCs w:val="21"/>
          </w:rPr>
          <w:t>技术博客</w:t>
        </w:r>
      </w:ins>
      <w:ins w:id="26" w:author="1608272694@qq.com" w:date="2019-04-04T15:56:00Z">
        <w:r>
          <w:rPr>
            <w:rFonts w:ascii="楷体" w:eastAsia="楷体" w:hAnsi="楷体" w:hint="eastAsia"/>
            <w:szCs w:val="21"/>
          </w:rPr>
          <w:t>，因此，许多</w:t>
        </w:r>
      </w:ins>
      <w:ins w:id="27" w:author="1608272694@qq.com" w:date="2019-04-04T15:57:00Z">
        <w:r>
          <w:rPr>
            <w:rFonts w:ascii="楷体" w:eastAsia="楷体" w:hAnsi="楷体" w:hint="eastAsia"/>
            <w:szCs w:val="21"/>
          </w:rPr>
          <w:t>人</w:t>
        </w:r>
      </w:ins>
      <w:ins w:id="28" w:author="1608272694@qq.com" w:date="2019-04-04T15:56:00Z">
        <w:r>
          <w:rPr>
            <w:rFonts w:ascii="楷体" w:eastAsia="楷体" w:hAnsi="楷体" w:hint="eastAsia"/>
            <w:szCs w:val="21"/>
          </w:rPr>
          <w:t>都会开发自己的</w:t>
        </w:r>
        <w:proofErr w:type="gramStart"/>
        <w:r>
          <w:rPr>
            <w:rFonts w:ascii="楷体" w:eastAsia="楷体" w:hAnsi="楷体" w:hint="eastAsia"/>
            <w:szCs w:val="21"/>
          </w:rPr>
          <w:t>技术博客网站</w:t>
        </w:r>
      </w:ins>
      <w:proofErr w:type="gramEnd"/>
      <w:ins w:id="29" w:author="1608272694@qq.com" w:date="2019-04-04T16:02:00Z">
        <w:r>
          <w:rPr>
            <w:rFonts w:ascii="楷体" w:eastAsia="楷体" w:hAnsi="楷体" w:hint="eastAsia"/>
            <w:szCs w:val="21"/>
          </w:rPr>
          <w:t>记录和</w:t>
        </w:r>
      </w:ins>
      <w:ins w:id="30" w:author="1608272694@qq.com" w:date="2019-04-04T15:59:00Z">
        <w:r>
          <w:rPr>
            <w:rFonts w:ascii="楷体" w:eastAsia="楷体" w:hAnsi="楷体" w:hint="eastAsia"/>
            <w:szCs w:val="21"/>
          </w:rPr>
          <w:t>展示自己的学习成果</w:t>
        </w:r>
      </w:ins>
      <w:ins w:id="31" w:author="1608272694@qq.com" w:date="2019-04-04T15:57:00Z">
        <w:r>
          <w:rPr>
            <w:rFonts w:ascii="楷体" w:eastAsia="楷体" w:hAnsi="楷体" w:hint="eastAsia"/>
            <w:szCs w:val="21"/>
          </w:rPr>
          <w:t>。</w:t>
        </w:r>
      </w:ins>
      <w:ins w:id="32" w:author="1608272694@qq.com" w:date="2019-04-04T15:59:00Z">
        <w:r>
          <w:rPr>
            <w:rFonts w:ascii="楷体" w:eastAsia="楷体" w:hAnsi="楷体" w:hint="eastAsia"/>
            <w:szCs w:val="21"/>
          </w:rPr>
          <w:t>但是目前大多数个人开发的</w:t>
        </w:r>
        <w:proofErr w:type="gramStart"/>
        <w:r>
          <w:rPr>
            <w:rFonts w:ascii="楷体" w:eastAsia="楷体" w:hAnsi="楷体" w:hint="eastAsia"/>
            <w:szCs w:val="21"/>
          </w:rPr>
          <w:t>博客网站仅</w:t>
        </w:r>
      </w:ins>
      <w:proofErr w:type="gramEnd"/>
      <w:ins w:id="33" w:author="1608272694@qq.com" w:date="2019-04-04T16:00:00Z">
        <w:r>
          <w:rPr>
            <w:rFonts w:ascii="楷体" w:eastAsia="楷体" w:hAnsi="楷体" w:hint="eastAsia"/>
            <w:szCs w:val="21"/>
          </w:rPr>
          <w:t>能展示博主自己撰写的文章，而不能展示博主在</w:t>
        </w:r>
      </w:ins>
      <w:proofErr w:type="gramStart"/>
      <w:ins w:id="34" w:author="1608272694@qq.com" w:date="2019-04-04T16:01:00Z">
        <w:r>
          <w:rPr>
            <w:rFonts w:ascii="楷体" w:eastAsia="楷体" w:hAnsi="楷体" w:hint="eastAsia"/>
            <w:szCs w:val="21"/>
          </w:rPr>
          <w:t>其他博客平台</w:t>
        </w:r>
        <w:proofErr w:type="gramEnd"/>
        <w:r>
          <w:rPr>
            <w:rFonts w:ascii="楷体" w:eastAsia="楷体" w:hAnsi="楷体" w:hint="eastAsia"/>
            <w:szCs w:val="21"/>
          </w:rPr>
          <w:t>收藏的文章。</w:t>
        </w:r>
      </w:ins>
      <w:ins w:id="35" w:author="1608272694@qq.com" w:date="2019-04-04T16:03:00Z">
        <w:r>
          <w:rPr>
            <w:rFonts w:ascii="楷体" w:eastAsia="楷体" w:hAnsi="楷体" w:hint="eastAsia"/>
            <w:szCs w:val="21"/>
          </w:rPr>
          <w:t>因此，如果有一个集合博主的原创文章以及博主在</w:t>
        </w:r>
        <w:proofErr w:type="gramStart"/>
        <w:r>
          <w:rPr>
            <w:rFonts w:ascii="楷体" w:eastAsia="楷体" w:hAnsi="楷体" w:hint="eastAsia"/>
            <w:szCs w:val="21"/>
          </w:rPr>
          <w:t>其他博客网站</w:t>
        </w:r>
        <w:proofErr w:type="gramEnd"/>
        <w:r>
          <w:rPr>
            <w:rFonts w:ascii="楷体" w:eastAsia="楷体" w:hAnsi="楷体" w:hint="eastAsia"/>
            <w:szCs w:val="21"/>
          </w:rPr>
          <w:t>收藏的文章</w:t>
        </w:r>
        <w:proofErr w:type="gramStart"/>
        <w:r>
          <w:rPr>
            <w:rFonts w:ascii="楷体" w:eastAsia="楷体" w:hAnsi="楷体" w:hint="eastAsia"/>
            <w:szCs w:val="21"/>
          </w:rPr>
          <w:t>的博客平台</w:t>
        </w:r>
        <w:proofErr w:type="gramEnd"/>
        <w:r>
          <w:rPr>
            <w:rFonts w:ascii="楷体" w:eastAsia="楷体" w:hAnsi="楷体" w:hint="eastAsia"/>
            <w:szCs w:val="21"/>
          </w:rPr>
          <w:t>，将大大</w:t>
        </w:r>
        <w:proofErr w:type="gramStart"/>
        <w:r>
          <w:rPr>
            <w:rFonts w:ascii="楷体" w:eastAsia="楷体" w:hAnsi="楷体" w:hint="eastAsia"/>
            <w:szCs w:val="21"/>
          </w:rPr>
          <w:t>方便博主</w:t>
        </w:r>
        <w:proofErr w:type="gramEnd"/>
        <w:r>
          <w:rPr>
            <w:rFonts w:ascii="楷体" w:eastAsia="楷体" w:hAnsi="楷体" w:hint="eastAsia"/>
            <w:szCs w:val="21"/>
          </w:rPr>
          <w:t>回顾</w:t>
        </w:r>
      </w:ins>
      <w:ins w:id="36" w:author="1608272694@qq.com" w:date="2019-04-04T16:04:00Z">
        <w:r>
          <w:rPr>
            <w:rFonts w:ascii="楷体" w:eastAsia="楷体" w:hAnsi="楷体" w:hint="eastAsia"/>
            <w:szCs w:val="21"/>
          </w:rPr>
          <w:t>自己学习过的知识</w:t>
        </w:r>
        <w:bookmarkEnd w:id="10"/>
        <w:r>
          <w:rPr>
            <w:rFonts w:ascii="楷体" w:eastAsia="楷体" w:hAnsi="楷体" w:hint="eastAsia"/>
            <w:szCs w:val="21"/>
          </w:rPr>
          <w:t>。</w:t>
        </w:r>
      </w:ins>
    </w:p>
    <w:p w14:paraId="3EC68EAB" w14:textId="77777777" w:rsidR="00C612D2" w:rsidRDefault="00C612D2" w:rsidP="00C612D2">
      <w:pPr>
        <w:tabs>
          <w:tab w:val="left" w:pos="1260"/>
        </w:tabs>
        <w:spacing w:line="360" w:lineRule="exact"/>
        <w:ind w:firstLine="430"/>
        <w:rPr>
          <w:ins w:id="37" w:author="1608272694@qq.com" w:date="2019-04-04T15:27:00Z"/>
          <w:rFonts w:ascii="楷体" w:eastAsia="楷体" w:hAnsi="楷体"/>
          <w:szCs w:val="21"/>
        </w:rPr>
        <w:pPrChange w:id="38" w:author="1608272694@qq.com" w:date="2019-04-04T15:41:00Z">
          <w:pPr>
            <w:tabs>
              <w:tab w:val="left" w:pos="1260"/>
            </w:tabs>
            <w:spacing w:line="360" w:lineRule="exact"/>
          </w:pPr>
        </w:pPrChange>
      </w:pPr>
      <w:ins w:id="39" w:author="1608272694@qq.com" w:date="2019-04-04T15:34:00Z">
        <w:r>
          <w:rPr>
            <w:rFonts w:ascii="楷体" w:eastAsia="楷体" w:hAnsi="楷体" w:hint="eastAsia"/>
            <w:szCs w:val="21"/>
          </w:rPr>
          <w:t>本文介绍了一个基于</w:t>
        </w:r>
      </w:ins>
      <w:proofErr w:type="spellStart"/>
      <w:ins w:id="40" w:author="1608272694@qq.com" w:date="2019-04-04T15:41:00Z">
        <w:r>
          <w:rPr>
            <w:rFonts w:ascii="楷体" w:eastAsia="楷体" w:hAnsi="楷体"/>
            <w:szCs w:val="21"/>
          </w:rPr>
          <w:t>post</w:t>
        </w:r>
        <w:r>
          <w:rPr>
            <w:rFonts w:ascii="楷体" w:eastAsia="楷体" w:hAnsi="楷体" w:hint="eastAsia"/>
            <w:szCs w:val="21"/>
          </w:rPr>
          <w:t>g</w:t>
        </w:r>
        <w:r>
          <w:rPr>
            <w:rFonts w:ascii="楷体" w:eastAsia="楷体" w:hAnsi="楷体"/>
            <w:szCs w:val="21"/>
          </w:rPr>
          <w:t>reSQ</w:t>
        </w:r>
        <w:r>
          <w:rPr>
            <w:rFonts w:ascii="楷体" w:eastAsia="楷体" w:hAnsi="楷体" w:hint="eastAsia"/>
            <w:szCs w:val="21"/>
          </w:rPr>
          <w:t>L</w:t>
        </w:r>
        <w:proofErr w:type="spellEnd"/>
        <w:r>
          <w:rPr>
            <w:rFonts w:ascii="楷体" w:eastAsia="楷体" w:hAnsi="楷体" w:hint="eastAsia"/>
            <w:szCs w:val="21"/>
          </w:rPr>
          <w:t>数据库</w:t>
        </w:r>
      </w:ins>
      <w:ins w:id="41" w:author="1608272694@qq.com" w:date="2019-04-04T15:43:00Z">
        <w:r>
          <w:rPr>
            <w:rFonts w:ascii="楷体" w:eastAsia="楷体" w:hAnsi="楷体" w:hint="eastAsia"/>
            <w:szCs w:val="21"/>
          </w:rPr>
          <w:t>，</w:t>
        </w:r>
      </w:ins>
      <w:ins w:id="42" w:author="1608272694@qq.com" w:date="2019-04-04T15:46:00Z">
        <w:r>
          <w:rPr>
            <w:rFonts w:ascii="楷体" w:eastAsia="楷体" w:hAnsi="楷体" w:hint="eastAsia"/>
            <w:szCs w:val="21"/>
          </w:rPr>
          <w:t>以Node</w:t>
        </w:r>
        <w:r>
          <w:rPr>
            <w:rFonts w:ascii="楷体" w:eastAsia="楷体" w:hAnsi="楷体"/>
            <w:szCs w:val="21"/>
          </w:rPr>
          <w:t>.js</w:t>
        </w:r>
        <w:r>
          <w:rPr>
            <w:rFonts w:ascii="楷体" w:eastAsia="楷体" w:hAnsi="楷体" w:hint="eastAsia"/>
            <w:szCs w:val="21"/>
          </w:rPr>
          <w:t>搭建</w:t>
        </w:r>
      </w:ins>
      <w:ins w:id="43" w:author="1608272694@qq.com" w:date="2019-04-04T15:42:00Z">
        <w:r>
          <w:rPr>
            <w:rFonts w:ascii="楷体" w:eastAsia="楷体" w:hAnsi="楷体" w:hint="eastAsia"/>
            <w:szCs w:val="21"/>
          </w:rPr>
          <w:t>后台，</w:t>
        </w:r>
      </w:ins>
      <w:ins w:id="44" w:author="1608272694@qq.com" w:date="2019-04-04T15:46:00Z">
        <w:r>
          <w:rPr>
            <w:rFonts w:ascii="楷体" w:eastAsia="楷体" w:hAnsi="楷体" w:hint="eastAsia"/>
            <w:szCs w:val="21"/>
          </w:rPr>
          <w:t>前端基于React技术</w:t>
        </w:r>
        <w:proofErr w:type="gramStart"/>
        <w:r>
          <w:rPr>
            <w:rFonts w:ascii="楷体" w:eastAsia="楷体" w:hAnsi="楷体" w:hint="eastAsia"/>
            <w:szCs w:val="21"/>
          </w:rPr>
          <w:t>栈</w:t>
        </w:r>
      </w:ins>
      <w:proofErr w:type="gramEnd"/>
      <w:ins w:id="45" w:author="1608272694@qq.com" w:date="2019-04-04T15:43:00Z">
        <w:r>
          <w:rPr>
            <w:rFonts w:ascii="楷体" w:eastAsia="楷体" w:hAnsi="楷体" w:hint="eastAsia"/>
            <w:szCs w:val="21"/>
          </w:rPr>
          <w:t>的</w:t>
        </w:r>
        <w:proofErr w:type="gramStart"/>
        <w:r>
          <w:rPr>
            <w:rFonts w:ascii="楷体" w:eastAsia="楷体" w:hAnsi="楷体" w:hint="eastAsia"/>
            <w:szCs w:val="21"/>
          </w:rPr>
          <w:t>个人</w:t>
        </w:r>
      </w:ins>
      <w:ins w:id="46" w:author="1608272694@qq.com" w:date="2019-04-04T16:07:00Z">
        <w:r>
          <w:rPr>
            <w:rFonts w:ascii="楷体" w:eastAsia="楷体" w:hAnsi="楷体" w:hint="eastAsia"/>
            <w:szCs w:val="21"/>
          </w:rPr>
          <w:t>博客网站</w:t>
        </w:r>
      </w:ins>
      <w:proofErr w:type="gramEnd"/>
      <w:ins w:id="47" w:author="1608272694@qq.com" w:date="2019-04-04T15:52:00Z">
        <w:r>
          <w:rPr>
            <w:rFonts w:ascii="楷体" w:eastAsia="楷体" w:hAnsi="楷体" w:hint="eastAsia"/>
            <w:szCs w:val="21"/>
          </w:rPr>
          <w:t>的设计</w:t>
        </w:r>
      </w:ins>
      <w:ins w:id="48" w:author="1608272694@qq.com" w:date="2019-04-04T15:53:00Z">
        <w:r>
          <w:rPr>
            <w:rFonts w:ascii="楷体" w:eastAsia="楷体" w:hAnsi="楷体" w:hint="eastAsia"/>
            <w:szCs w:val="21"/>
          </w:rPr>
          <w:t>与实现过程</w:t>
        </w:r>
      </w:ins>
      <w:ins w:id="49" w:author="1608272694@qq.com" w:date="2019-04-04T15:43:00Z">
        <w:r>
          <w:rPr>
            <w:rFonts w:ascii="楷体" w:eastAsia="楷体" w:hAnsi="楷体" w:hint="eastAsia"/>
            <w:szCs w:val="21"/>
          </w:rPr>
          <w:t>。</w:t>
        </w:r>
      </w:ins>
      <w:ins w:id="50" w:author="1608272694@qq.com" w:date="2019-04-04T16:07:00Z">
        <w:r>
          <w:rPr>
            <w:rFonts w:ascii="楷体" w:eastAsia="楷体" w:hAnsi="楷体" w:hint="eastAsia"/>
            <w:szCs w:val="21"/>
          </w:rPr>
          <w:t>该网站后台系统定时</w:t>
        </w:r>
        <w:proofErr w:type="gramStart"/>
        <w:r>
          <w:rPr>
            <w:rFonts w:ascii="楷体" w:eastAsia="楷体" w:hAnsi="楷体" w:hint="eastAsia"/>
            <w:szCs w:val="21"/>
          </w:rPr>
          <w:t>爬取博主</w:t>
        </w:r>
        <w:proofErr w:type="gramEnd"/>
        <w:r>
          <w:rPr>
            <w:rFonts w:ascii="楷体" w:eastAsia="楷体" w:hAnsi="楷体" w:hint="eastAsia"/>
            <w:szCs w:val="21"/>
          </w:rPr>
          <w:t>在思否、简书两大</w:t>
        </w:r>
        <w:proofErr w:type="gramStart"/>
        <w:r>
          <w:rPr>
            <w:rFonts w:ascii="楷体" w:eastAsia="楷体" w:hAnsi="楷体" w:hint="eastAsia"/>
            <w:szCs w:val="21"/>
          </w:rPr>
          <w:t>主流博客平台</w:t>
        </w:r>
        <w:proofErr w:type="gramEnd"/>
        <w:r>
          <w:rPr>
            <w:rFonts w:ascii="楷体" w:eastAsia="楷体" w:hAnsi="楷体" w:hint="eastAsia"/>
            <w:szCs w:val="21"/>
          </w:rPr>
          <w:t>收藏的文章并展示，</w:t>
        </w:r>
      </w:ins>
      <w:ins w:id="51" w:author="1608272694@qq.com" w:date="2019-04-04T15:53:00Z">
        <w:r>
          <w:rPr>
            <w:rFonts w:ascii="楷体" w:eastAsia="楷体" w:hAnsi="楷体" w:hint="eastAsia"/>
            <w:szCs w:val="21"/>
          </w:rPr>
          <w:t>支持</w:t>
        </w:r>
      </w:ins>
      <w:ins w:id="52" w:author="1608272694@qq.com" w:date="2019-04-04T15:45:00Z">
        <w:r>
          <w:rPr>
            <w:rFonts w:ascii="楷体" w:eastAsia="楷体" w:hAnsi="楷体" w:hint="eastAsia"/>
            <w:szCs w:val="21"/>
          </w:rPr>
          <w:t>博主撰写</w:t>
        </w:r>
      </w:ins>
      <w:ins w:id="53" w:author="1608272694@qq.com" w:date="2019-04-04T15:53:00Z">
        <w:r>
          <w:rPr>
            <w:rFonts w:ascii="楷体" w:eastAsia="楷体" w:hAnsi="楷体" w:hint="eastAsia"/>
            <w:szCs w:val="21"/>
          </w:rPr>
          <w:t>、修改</w:t>
        </w:r>
      </w:ins>
      <w:ins w:id="54" w:author="1608272694@qq.com" w:date="2019-04-04T15:54:00Z">
        <w:r>
          <w:rPr>
            <w:rFonts w:ascii="楷体" w:eastAsia="楷体" w:hAnsi="楷体" w:hint="eastAsia"/>
            <w:szCs w:val="21"/>
          </w:rPr>
          <w:t>和删除原创文章</w:t>
        </w:r>
      </w:ins>
      <w:ins w:id="55" w:author="1608272694@qq.com" w:date="2019-04-04T15:45:00Z">
        <w:r>
          <w:rPr>
            <w:rFonts w:ascii="楷体" w:eastAsia="楷体" w:hAnsi="楷体" w:hint="eastAsia"/>
            <w:szCs w:val="21"/>
          </w:rPr>
          <w:t>，</w:t>
        </w:r>
      </w:ins>
      <w:r>
        <w:rPr>
          <w:rFonts w:ascii="楷体" w:eastAsia="楷体" w:hAnsi="楷体" w:hint="eastAsia"/>
          <w:szCs w:val="21"/>
        </w:rPr>
        <w:t>同时</w:t>
      </w:r>
      <w:proofErr w:type="gramStart"/>
      <w:ins w:id="56" w:author="1608272694@qq.com" w:date="2019-04-04T15:54:00Z">
        <w:r>
          <w:rPr>
            <w:rFonts w:ascii="楷体" w:eastAsia="楷体" w:hAnsi="楷体" w:hint="eastAsia"/>
            <w:szCs w:val="21"/>
          </w:rPr>
          <w:t>支持博客</w:t>
        </w:r>
      </w:ins>
      <w:ins w:id="57" w:author="1608272694@qq.com" w:date="2019-04-04T15:49:00Z">
        <w:r>
          <w:rPr>
            <w:rFonts w:ascii="楷体" w:eastAsia="楷体" w:hAnsi="楷体" w:hint="eastAsia"/>
            <w:szCs w:val="21"/>
          </w:rPr>
          <w:t>浏览</w:t>
        </w:r>
        <w:proofErr w:type="gramEnd"/>
        <w:r>
          <w:rPr>
            <w:rFonts w:ascii="楷体" w:eastAsia="楷体" w:hAnsi="楷体" w:hint="eastAsia"/>
            <w:szCs w:val="21"/>
          </w:rPr>
          <w:t>者</w:t>
        </w:r>
      </w:ins>
      <w:ins w:id="58" w:author="1608272694@qq.com" w:date="2019-04-04T16:06:00Z">
        <w:r>
          <w:rPr>
            <w:rFonts w:ascii="楷体" w:eastAsia="楷体" w:hAnsi="楷体" w:hint="eastAsia"/>
            <w:szCs w:val="21"/>
          </w:rPr>
          <w:t>浏览博主收藏和原创的文章，</w:t>
        </w:r>
      </w:ins>
      <w:ins w:id="59" w:author="1608272694@qq.com" w:date="2019-04-04T15:54:00Z">
        <w:r>
          <w:rPr>
            <w:rFonts w:ascii="楷体" w:eastAsia="楷体" w:hAnsi="楷体" w:hint="eastAsia"/>
            <w:szCs w:val="21"/>
          </w:rPr>
          <w:t>注册</w:t>
        </w:r>
      </w:ins>
      <w:ins w:id="60" w:author="1608272694@qq.com" w:date="2019-04-04T16:06:00Z">
        <w:r>
          <w:rPr>
            <w:rFonts w:ascii="楷体" w:eastAsia="楷体" w:hAnsi="楷体" w:hint="eastAsia"/>
            <w:szCs w:val="21"/>
          </w:rPr>
          <w:t>并</w:t>
        </w:r>
      </w:ins>
      <w:ins w:id="61" w:author="1608272694@qq.com" w:date="2019-04-04T15:54:00Z">
        <w:r>
          <w:rPr>
            <w:rFonts w:ascii="楷体" w:eastAsia="楷体" w:hAnsi="楷体" w:hint="eastAsia"/>
            <w:szCs w:val="21"/>
          </w:rPr>
          <w:t>登录该</w:t>
        </w:r>
      </w:ins>
      <w:ins w:id="62" w:author="1608272694@qq.com" w:date="2019-04-04T16:05:00Z">
        <w:r>
          <w:rPr>
            <w:rFonts w:ascii="楷体" w:eastAsia="楷体" w:hAnsi="楷体" w:hint="eastAsia"/>
            <w:szCs w:val="21"/>
          </w:rPr>
          <w:t>网站</w:t>
        </w:r>
      </w:ins>
      <w:ins w:id="63" w:author="1608272694@qq.com" w:date="2019-04-04T16:06:00Z">
        <w:r>
          <w:rPr>
            <w:rFonts w:ascii="楷体" w:eastAsia="楷体" w:hAnsi="楷体" w:hint="eastAsia"/>
            <w:szCs w:val="21"/>
          </w:rPr>
          <w:t>后还</w:t>
        </w:r>
      </w:ins>
      <w:ins w:id="64" w:author="1608272694@qq.com" w:date="2019-04-04T15:54:00Z">
        <w:r>
          <w:rPr>
            <w:rFonts w:ascii="楷体" w:eastAsia="楷体" w:hAnsi="楷体" w:hint="eastAsia"/>
            <w:szCs w:val="21"/>
          </w:rPr>
          <w:t>可以</w:t>
        </w:r>
      </w:ins>
      <w:ins w:id="65" w:author="1608272694@qq.com" w:date="2019-04-04T15:49:00Z">
        <w:r>
          <w:rPr>
            <w:rFonts w:ascii="楷体" w:eastAsia="楷体" w:hAnsi="楷体" w:hint="eastAsia"/>
            <w:szCs w:val="21"/>
          </w:rPr>
          <w:t>对博主的原创文章点赞、评论，</w:t>
        </w:r>
      </w:ins>
      <w:ins w:id="66" w:author="1608272694@qq.com" w:date="2019-04-04T15:50:00Z">
        <w:r>
          <w:rPr>
            <w:rFonts w:ascii="楷体" w:eastAsia="楷体" w:hAnsi="楷体" w:hint="eastAsia"/>
            <w:szCs w:val="21"/>
          </w:rPr>
          <w:t>以及回复他人的评论</w:t>
        </w:r>
      </w:ins>
      <w:ins w:id="67" w:author="1608272694@qq.com" w:date="2019-04-04T16:08:00Z">
        <w:r>
          <w:rPr>
            <w:rFonts w:ascii="楷体" w:eastAsia="楷体" w:hAnsi="楷体" w:hint="eastAsia"/>
            <w:szCs w:val="21"/>
          </w:rPr>
          <w:t>。</w:t>
        </w:r>
      </w:ins>
    </w:p>
    <w:p w14:paraId="625C0492" w14:textId="77777777" w:rsidR="00C612D2" w:rsidRPr="00663F2F" w:rsidRDefault="00C612D2" w:rsidP="00C612D2">
      <w:pPr>
        <w:tabs>
          <w:tab w:val="left" w:pos="1260"/>
        </w:tabs>
        <w:spacing w:line="360" w:lineRule="exact"/>
        <w:ind w:firstLine="430"/>
        <w:rPr>
          <w:ins w:id="68" w:author="1608272694@qq.com" w:date="2019-04-04T15:18:00Z"/>
          <w:rFonts w:ascii="楷体" w:eastAsia="楷体" w:hAnsi="楷体"/>
          <w:szCs w:val="21"/>
          <w:rPrChange w:id="69" w:author="1608272694@qq.com" w:date="2019-04-04T15:50:00Z">
            <w:rPr>
              <w:ins w:id="70" w:author="1608272694@qq.com" w:date="2019-04-04T15:18:00Z"/>
              <w:rFonts w:ascii="楷体" w:eastAsia="楷体" w:hAnsi="楷体"/>
              <w:color w:val="FF0000"/>
              <w:szCs w:val="21"/>
            </w:rPr>
          </w:rPrChange>
        </w:rPr>
        <w:pPrChange w:id="71" w:author="1608272694@qq.com" w:date="2019-04-04T15:27:00Z">
          <w:pPr>
            <w:tabs>
              <w:tab w:val="left" w:pos="1260"/>
            </w:tabs>
            <w:spacing w:line="360" w:lineRule="exact"/>
          </w:pPr>
        </w:pPrChange>
      </w:pPr>
    </w:p>
    <w:p w14:paraId="7F2835B1" w14:textId="77777777" w:rsidR="00C612D2" w:rsidRPr="00DC1D1C" w:rsidDel="00504439" w:rsidRDefault="00C612D2" w:rsidP="00C612D2">
      <w:pPr>
        <w:tabs>
          <w:tab w:val="left" w:pos="1260"/>
        </w:tabs>
        <w:spacing w:line="360" w:lineRule="exact"/>
        <w:rPr>
          <w:del w:id="72" w:author="1608272694@qq.com" w:date="2019-04-04T17:26:00Z"/>
          <w:rFonts w:ascii="楷体" w:eastAsia="楷体" w:hAnsi="楷体"/>
          <w:kern w:val="44"/>
          <w:szCs w:val="21"/>
          <w:rPrChange w:id="73" w:author="1608272694@qq.com" w:date="2019-04-04T16:09:00Z">
            <w:rPr>
              <w:del w:id="74" w:author="1608272694@qq.com" w:date="2019-04-04T17:26:00Z"/>
              <w:rFonts w:ascii="黑体" w:eastAsia="黑体" w:hAnsi="黑体"/>
              <w:b/>
              <w:kern w:val="44"/>
              <w:szCs w:val="21"/>
            </w:rPr>
          </w:rPrChange>
        </w:rPr>
      </w:pPr>
      <w:r>
        <w:rPr>
          <w:rFonts w:ascii="黑体" w:eastAsia="黑体" w:hAnsi="黑体" w:hint="eastAsia"/>
          <w:b/>
          <w:kern w:val="44"/>
          <w:szCs w:val="21"/>
        </w:rPr>
        <w:t>【</w:t>
      </w:r>
      <w:r w:rsidRPr="000A0A1F">
        <w:rPr>
          <w:rFonts w:ascii="黑体" w:eastAsia="黑体" w:hAnsi="黑体" w:hint="eastAsia"/>
          <w:b/>
          <w:kern w:val="44"/>
          <w:szCs w:val="21"/>
        </w:rPr>
        <w:t>关键词</w:t>
      </w:r>
      <w:r>
        <w:rPr>
          <w:rFonts w:ascii="黑体" w:eastAsia="黑体" w:hAnsi="黑体" w:hint="eastAsia"/>
          <w:b/>
          <w:kern w:val="44"/>
          <w:szCs w:val="21"/>
        </w:rPr>
        <w:t>】：</w:t>
      </w:r>
      <w:del w:id="75" w:author="1608272694@qq.com" w:date="2019-04-04T16:08:00Z">
        <w:r w:rsidRPr="000A0A1F" w:rsidDel="00DC1D1C">
          <w:rPr>
            <w:rFonts w:ascii="楷体" w:eastAsia="楷体" w:hAnsi="楷体" w:hint="eastAsia"/>
            <w:kern w:val="44"/>
            <w:szCs w:val="21"/>
          </w:rPr>
          <w:delText>关键词</w:delText>
        </w:r>
        <w:r w:rsidRPr="000A0A1F" w:rsidDel="00DC1D1C">
          <w:rPr>
            <w:rFonts w:ascii="楷体" w:eastAsia="楷体" w:hAnsi="楷体"/>
            <w:kern w:val="44"/>
            <w:szCs w:val="21"/>
          </w:rPr>
          <w:delText>1</w:delText>
        </w:r>
      </w:del>
      <w:ins w:id="76" w:author="1608272694@qq.com" w:date="2019-04-04T16:08:00Z">
        <w:r>
          <w:rPr>
            <w:rFonts w:ascii="楷体" w:eastAsia="楷体" w:hAnsi="楷体" w:hint="eastAsia"/>
            <w:kern w:val="44"/>
            <w:szCs w:val="21"/>
          </w:rPr>
          <w:t>博客</w:t>
        </w:r>
      </w:ins>
      <w:r w:rsidRPr="000A0A1F">
        <w:rPr>
          <w:rFonts w:ascii="楷体" w:eastAsia="楷体" w:hAnsi="楷体"/>
          <w:kern w:val="44"/>
          <w:szCs w:val="21"/>
        </w:rPr>
        <w:t>；</w:t>
      </w:r>
      <w:proofErr w:type="spellStart"/>
      <w:ins w:id="77" w:author="1608272694@qq.com" w:date="2019-04-04T16:09:00Z">
        <w:r>
          <w:rPr>
            <w:rFonts w:ascii="楷体" w:eastAsia="楷体" w:hAnsi="楷体" w:hint="eastAsia"/>
            <w:kern w:val="44"/>
            <w:szCs w:val="21"/>
          </w:rPr>
          <w:t>postgreSQL</w:t>
        </w:r>
        <w:proofErr w:type="spellEnd"/>
        <w:r>
          <w:rPr>
            <w:rFonts w:ascii="楷体" w:eastAsia="楷体" w:hAnsi="楷体" w:hint="eastAsia"/>
            <w:kern w:val="44"/>
            <w:szCs w:val="21"/>
          </w:rPr>
          <w:t>数据库；Node</w:t>
        </w:r>
        <w:r>
          <w:rPr>
            <w:rFonts w:ascii="楷体" w:eastAsia="楷体" w:hAnsi="楷体"/>
            <w:kern w:val="44"/>
            <w:szCs w:val="21"/>
          </w:rPr>
          <w:t>.js</w:t>
        </w:r>
      </w:ins>
      <w:del w:id="78" w:author="1608272694@qq.com" w:date="2019-04-04T16:08:00Z">
        <w:r w:rsidRPr="000A0A1F" w:rsidDel="00DC1D1C">
          <w:rPr>
            <w:rFonts w:ascii="楷体" w:eastAsia="楷体" w:hAnsi="楷体"/>
            <w:kern w:val="44"/>
            <w:szCs w:val="21"/>
          </w:rPr>
          <w:delText>关键词2</w:delText>
        </w:r>
      </w:del>
      <w:r w:rsidRPr="000A0A1F">
        <w:rPr>
          <w:rFonts w:ascii="楷体" w:eastAsia="楷体" w:hAnsi="楷体"/>
          <w:kern w:val="44"/>
          <w:szCs w:val="21"/>
        </w:rPr>
        <w:t>；</w:t>
      </w:r>
      <w:ins w:id="79" w:author="1608272694@qq.com" w:date="2019-04-04T16:09:00Z">
        <w:r>
          <w:rPr>
            <w:rFonts w:ascii="楷体" w:eastAsia="楷体" w:hAnsi="楷体" w:hint="eastAsia"/>
            <w:kern w:val="44"/>
            <w:szCs w:val="21"/>
          </w:rPr>
          <w:t>R</w:t>
        </w:r>
        <w:r>
          <w:rPr>
            <w:rFonts w:ascii="楷体" w:eastAsia="楷体" w:hAnsi="楷体"/>
            <w:kern w:val="44"/>
            <w:szCs w:val="21"/>
          </w:rPr>
          <w:t>eact</w:t>
        </w:r>
        <w:r>
          <w:rPr>
            <w:rFonts w:ascii="楷体" w:eastAsia="楷体" w:hAnsi="楷体" w:hint="eastAsia"/>
            <w:kern w:val="44"/>
            <w:szCs w:val="21"/>
          </w:rPr>
          <w:t>技术</w:t>
        </w:r>
        <w:proofErr w:type="gramStart"/>
        <w:r>
          <w:rPr>
            <w:rFonts w:ascii="楷体" w:eastAsia="楷体" w:hAnsi="楷体" w:hint="eastAsia"/>
            <w:kern w:val="44"/>
            <w:szCs w:val="21"/>
          </w:rPr>
          <w:t>栈</w:t>
        </w:r>
      </w:ins>
      <w:proofErr w:type="gramEnd"/>
      <w:del w:id="80" w:author="1608272694@qq.com" w:date="2019-04-04T16:09:00Z">
        <w:r w:rsidRPr="000A0A1F" w:rsidDel="00DC1D1C">
          <w:rPr>
            <w:rFonts w:ascii="楷体" w:eastAsia="楷体" w:hAnsi="楷体"/>
            <w:kern w:val="44"/>
            <w:szCs w:val="21"/>
          </w:rPr>
          <w:delText>关键词3</w:delText>
        </w:r>
      </w:del>
      <w:ins w:id="81" w:author="1608272694@qq.com" w:date="2019-04-04T16:09:00Z">
        <w:r>
          <w:rPr>
            <w:rFonts w:ascii="楷体" w:eastAsia="楷体" w:hAnsi="楷体" w:hint="eastAsia"/>
            <w:kern w:val="44"/>
            <w:szCs w:val="21"/>
          </w:rPr>
          <w:t>；</w:t>
        </w:r>
      </w:ins>
      <w:del w:id="82" w:author="1608272694@qq.com" w:date="2019-04-04T16:09:00Z">
        <w:r w:rsidRPr="000A0A1F" w:rsidDel="00DC1D1C">
          <w:rPr>
            <w:rFonts w:ascii="楷体" w:eastAsia="楷体" w:hAnsi="楷体"/>
            <w:kern w:val="44"/>
            <w:szCs w:val="21"/>
          </w:rPr>
          <w:delText>；</w:delText>
        </w:r>
        <w:r w:rsidDel="00DC1D1C">
          <w:rPr>
            <w:rFonts w:ascii="楷体" w:eastAsia="楷体" w:hAnsi="楷体" w:hint="eastAsia"/>
            <w:kern w:val="44"/>
            <w:szCs w:val="21"/>
          </w:rPr>
          <w:delText>关键词4</w:delText>
        </w:r>
      </w:del>
    </w:p>
    <w:p w14:paraId="44A0D3A4" w14:textId="77777777" w:rsidR="00C612D2" w:rsidDel="00504439" w:rsidRDefault="00C612D2" w:rsidP="00C612D2">
      <w:pPr>
        <w:tabs>
          <w:tab w:val="left" w:pos="1260"/>
        </w:tabs>
        <w:spacing w:line="360" w:lineRule="exact"/>
        <w:rPr>
          <w:del w:id="83" w:author="1608272694@qq.com" w:date="2019-04-04T17:26:00Z"/>
          <w:b/>
          <w:kern w:val="44"/>
          <w:sz w:val="24"/>
        </w:rPr>
      </w:pPr>
      <w:ins w:id="84" w:author="1608272694@qq.com" w:date="2019-04-04T17:26:00Z">
        <w:r w:rsidDel="00504439">
          <w:rPr>
            <w:rFonts w:ascii="宋体" w:hint="eastAsia"/>
            <w:color w:val="FF0000"/>
            <w:sz w:val="24"/>
          </w:rPr>
          <w:t xml:space="preserve"> </w:t>
        </w:r>
      </w:ins>
      <w:del w:id="85" w:author="1608272694@qq.com" w:date="2019-04-04T17:26:00Z">
        <w:r w:rsidDel="00504439">
          <w:rPr>
            <w:rFonts w:ascii="宋体" w:hint="eastAsia"/>
            <w:color w:val="FF0000"/>
            <w:sz w:val="24"/>
          </w:rPr>
          <w:delText>(*关键词</w:delText>
        </w:r>
        <w:r w:rsidDel="00504439">
          <w:rPr>
            <w:color w:val="FF0000"/>
            <w:sz w:val="24"/>
          </w:rPr>
          <w:delText>1</w:delText>
        </w:r>
        <w:r w:rsidDel="00504439">
          <w:rPr>
            <w:rFonts w:ascii="宋体" w:hint="eastAsia"/>
            <w:color w:val="FF0000"/>
            <w:sz w:val="24"/>
          </w:rPr>
          <w:delText>；关键词</w:delText>
        </w:r>
        <w:r w:rsidDel="00504439">
          <w:rPr>
            <w:color w:val="FF0000"/>
            <w:sz w:val="24"/>
          </w:rPr>
          <w:delText>2</w:delText>
        </w:r>
        <w:r w:rsidDel="00504439">
          <w:rPr>
            <w:rFonts w:ascii="宋体" w:hint="eastAsia"/>
            <w:color w:val="FF0000"/>
            <w:sz w:val="24"/>
          </w:rPr>
          <w:delText>；</w:delText>
        </w:r>
        <w:r w:rsidDel="00504439">
          <w:rPr>
            <w:color w:val="FF0000"/>
            <w:sz w:val="24"/>
          </w:rPr>
          <w:delText>……</w:delText>
        </w:r>
        <w:r w:rsidRPr="005C4D7B" w:rsidDel="00504439">
          <w:rPr>
            <w:rFonts w:ascii="宋体" w:hint="eastAsia"/>
            <w:color w:val="FF0000"/>
            <w:sz w:val="24"/>
          </w:rPr>
          <w:delText>最后一个关键词不打标点符号</w:delText>
        </w:r>
      </w:del>
    </w:p>
    <w:p w14:paraId="68E41CA8" w14:textId="77777777" w:rsidR="00C612D2" w:rsidDel="00504439" w:rsidRDefault="00C612D2" w:rsidP="00C612D2">
      <w:pPr>
        <w:tabs>
          <w:tab w:val="left" w:pos="1260"/>
        </w:tabs>
        <w:spacing w:line="360" w:lineRule="exact"/>
        <w:rPr>
          <w:del w:id="86" w:author="1608272694@qq.com" w:date="2019-04-04T17:26:00Z"/>
          <w:rFonts w:ascii="宋体"/>
          <w:color w:val="FF0000"/>
          <w:sz w:val="24"/>
        </w:rPr>
      </w:pPr>
      <w:del w:id="87" w:author="1608272694@qq.com" w:date="2019-04-04T17:26:00Z">
        <w:r w:rsidDel="00504439">
          <w:rPr>
            <w:b/>
            <w:kern w:val="44"/>
            <w:sz w:val="24"/>
          </w:rPr>
          <w:tab/>
        </w:r>
        <w:r w:rsidDel="00504439">
          <w:rPr>
            <w:rFonts w:ascii="宋体" w:hint="eastAsia"/>
            <w:color w:val="FF0000"/>
            <w:sz w:val="24"/>
          </w:rPr>
          <w:delText>关键词一般为论文中出现的重要的、描述主题的词；</w:delText>
        </w:r>
      </w:del>
    </w:p>
    <w:p w14:paraId="122C5052" w14:textId="77777777" w:rsidR="00C612D2" w:rsidDel="00504439" w:rsidRDefault="00C612D2" w:rsidP="00C612D2">
      <w:pPr>
        <w:tabs>
          <w:tab w:val="left" w:pos="1260"/>
        </w:tabs>
        <w:spacing w:line="360" w:lineRule="exact"/>
        <w:rPr>
          <w:del w:id="88" w:author="1608272694@qq.com" w:date="2019-04-04T17:26:00Z"/>
          <w:rFonts w:ascii="宋体"/>
          <w:color w:val="FF0000"/>
          <w:sz w:val="24"/>
        </w:rPr>
      </w:pPr>
      <w:del w:id="89" w:author="1608272694@qq.com" w:date="2019-04-04T17:26:00Z">
        <w:r w:rsidDel="00504439">
          <w:rPr>
            <w:rFonts w:ascii="宋体" w:hint="eastAsia"/>
            <w:color w:val="FF0000"/>
            <w:sz w:val="24"/>
          </w:rPr>
          <w:tab/>
          <w:delText>应包含技术领域和问题领域两大类关键字；</w:delText>
        </w:r>
      </w:del>
    </w:p>
    <w:p w14:paraId="491213DC" w14:textId="77777777" w:rsidR="00C612D2" w:rsidDel="00504439" w:rsidRDefault="00C612D2" w:rsidP="00C612D2">
      <w:pPr>
        <w:tabs>
          <w:tab w:val="left" w:pos="1260"/>
        </w:tabs>
        <w:spacing w:line="360" w:lineRule="exact"/>
        <w:rPr>
          <w:del w:id="90" w:author="1608272694@qq.com" w:date="2019-04-04T17:26:00Z"/>
          <w:b/>
          <w:kern w:val="44"/>
          <w:sz w:val="24"/>
        </w:rPr>
      </w:pPr>
      <w:del w:id="91" w:author="1608272694@qq.com" w:date="2019-04-04T17:26:00Z">
        <w:r w:rsidDel="00504439">
          <w:rPr>
            <w:rFonts w:ascii="宋体" w:hint="eastAsia"/>
            <w:color w:val="FF0000"/>
            <w:sz w:val="24"/>
          </w:rPr>
          <w:tab/>
          <w:delText>尽量不要使用组合词；</w:delText>
        </w:r>
      </w:del>
    </w:p>
    <w:p w14:paraId="5590AFFE" w14:textId="77777777" w:rsidR="00C612D2" w:rsidDel="00504439" w:rsidRDefault="00C612D2" w:rsidP="00C612D2">
      <w:pPr>
        <w:tabs>
          <w:tab w:val="left" w:pos="1260"/>
        </w:tabs>
        <w:spacing w:line="360" w:lineRule="exact"/>
        <w:rPr>
          <w:del w:id="92" w:author="1608272694@qq.com" w:date="2019-04-04T17:26:00Z"/>
          <w:sz w:val="24"/>
        </w:rPr>
      </w:pPr>
      <w:del w:id="93" w:author="1608272694@qq.com" w:date="2019-04-04T17:26:00Z">
        <w:r w:rsidDel="00504439">
          <w:rPr>
            <w:b/>
            <w:kern w:val="44"/>
            <w:sz w:val="24"/>
          </w:rPr>
          <w:tab/>
        </w:r>
        <w:r w:rsidDel="00504439">
          <w:rPr>
            <w:rFonts w:ascii="宋体" w:hint="eastAsia"/>
            <w:color w:val="FF0000"/>
            <w:sz w:val="24"/>
          </w:rPr>
          <w:delText>中英文关键词不少于3个，不多于5个。*)</w:delText>
        </w:r>
      </w:del>
    </w:p>
    <w:p w14:paraId="2ABC91A5" w14:textId="77777777" w:rsidR="00C612D2" w:rsidRDefault="00C612D2" w:rsidP="00C612D2">
      <w:pPr>
        <w:tabs>
          <w:tab w:val="left" w:pos="1260"/>
        </w:tabs>
        <w:spacing w:line="360" w:lineRule="exact"/>
        <w:rPr>
          <w:sz w:val="24"/>
        </w:rPr>
        <w:pPrChange w:id="94" w:author="1608272694@qq.com" w:date="2019-04-04T17:26:00Z">
          <w:pPr>
            <w:tabs>
              <w:tab w:val="left" w:pos="1050"/>
            </w:tabs>
            <w:spacing w:line="360" w:lineRule="exact"/>
          </w:pPr>
        </w:pPrChange>
      </w:pPr>
    </w:p>
    <w:p w14:paraId="1F2C2FC6" w14:textId="77777777" w:rsidR="00C612D2" w:rsidDel="00504439" w:rsidRDefault="00C612D2" w:rsidP="00C612D2">
      <w:pPr>
        <w:pStyle w:val="ad"/>
        <w:spacing w:line="360" w:lineRule="exact"/>
        <w:outlineLvl w:val="0"/>
        <w:rPr>
          <w:del w:id="95" w:author="1608272694@qq.com" w:date="2019-04-04T17:27:00Z"/>
          <w:sz w:val="32"/>
        </w:rPr>
      </w:pPr>
      <w:del w:id="96" w:author="1608272694@qq.com" w:date="2019-04-04T17:27:00Z">
        <w:r w:rsidDel="00504439">
          <w:rPr>
            <w:sz w:val="32"/>
          </w:rPr>
          <w:br w:type="page"/>
        </w:r>
      </w:del>
    </w:p>
    <w:p w14:paraId="7D3187AF" w14:textId="77777777" w:rsidR="00C612D2" w:rsidRDefault="00C612D2" w:rsidP="00C612D2">
      <w:pPr>
        <w:pStyle w:val="ad"/>
        <w:spacing w:line="360" w:lineRule="exact"/>
        <w:outlineLvl w:val="0"/>
        <w:rPr>
          <w:ins w:id="97" w:author="1608272694@qq.com" w:date="2019-04-04T17:28:00Z"/>
          <w:sz w:val="32"/>
        </w:rPr>
      </w:pPr>
    </w:p>
    <w:p w14:paraId="702F2CB9" w14:textId="77777777" w:rsidR="00C612D2" w:rsidRPr="00111412" w:rsidRDefault="00C612D2" w:rsidP="00C612D2">
      <w:pPr>
        <w:pStyle w:val="ad"/>
        <w:spacing w:line="360" w:lineRule="exact"/>
        <w:outlineLvl w:val="0"/>
        <w:rPr>
          <w:sz w:val="24"/>
          <w:szCs w:val="24"/>
        </w:rPr>
      </w:pPr>
      <w:r>
        <w:rPr>
          <w:rFonts w:hint="eastAsia"/>
          <w:sz w:val="24"/>
          <w:szCs w:val="24"/>
        </w:rPr>
        <w:t>[</w:t>
      </w:r>
      <w:r w:rsidRPr="000A0A1F">
        <w:rPr>
          <w:sz w:val="24"/>
          <w:szCs w:val="24"/>
        </w:rPr>
        <w:t>ABSTRACT</w:t>
      </w:r>
      <w:r>
        <w:rPr>
          <w:rFonts w:hint="eastAsia"/>
          <w:sz w:val="24"/>
          <w:szCs w:val="24"/>
        </w:rPr>
        <w:t>]</w:t>
      </w:r>
    </w:p>
    <w:p w14:paraId="5CD3A1A0" w14:textId="77777777" w:rsidR="00C612D2" w:rsidRDefault="00C612D2" w:rsidP="00C612D2">
      <w:pPr>
        <w:pStyle w:val="ad"/>
        <w:spacing w:line="360" w:lineRule="exact"/>
        <w:outlineLvl w:val="0"/>
        <w:rPr>
          <w:sz w:val="32"/>
        </w:rPr>
      </w:pPr>
    </w:p>
    <w:p w14:paraId="3DEC7109" w14:textId="77777777" w:rsidR="00C612D2" w:rsidDel="00504439" w:rsidRDefault="00C612D2" w:rsidP="00C612D2">
      <w:pPr>
        <w:pStyle w:val="21"/>
        <w:spacing w:line="360" w:lineRule="auto"/>
        <w:ind w:firstLine="525"/>
        <w:rPr>
          <w:del w:id="98" w:author="1608272694@qq.com" w:date="2019-04-04T17:28:00Z"/>
          <w:rFonts w:ascii="Times New Roman" w:hint="default"/>
          <w:color w:val="FF0000"/>
        </w:rPr>
      </w:pPr>
      <w:del w:id="99" w:author="1608272694@qq.com" w:date="2019-04-04T17:28:00Z">
        <w:r w:rsidRPr="00111412" w:rsidDel="00504439">
          <w:rPr>
            <w:rFonts w:ascii="Times New Roman" w:hint="default"/>
            <w:color w:val="FF0000"/>
          </w:rPr>
          <w:delText xml:space="preserve">(* </w:delText>
        </w:r>
        <w:r w:rsidRPr="00111412" w:rsidDel="00504439">
          <w:rPr>
            <w:rFonts w:ascii="Times New Roman" w:hint="default"/>
            <w:color w:val="FF0000"/>
          </w:rPr>
          <w:delText>英文摘要以</w:delText>
        </w:r>
        <w:r w:rsidRPr="00111412" w:rsidDel="00504439">
          <w:rPr>
            <w:rFonts w:ascii="Times New Roman" w:hint="default"/>
            <w:color w:val="FF0000"/>
          </w:rPr>
          <w:delText>250—400</w:delText>
        </w:r>
        <w:r w:rsidRPr="00111412" w:rsidDel="00504439">
          <w:rPr>
            <w:rFonts w:ascii="Times New Roman" w:hint="default"/>
            <w:color w:val="FF0000"/>
          </w:rPr>
          <w:delText>个实词为宜</w:delText>
        </w:r>
        <w:r w:rsidDel="00504439">
          <w:rPr>
            <w:rFonts w:ascii="Times New Roman"/>
            <w:color w:val="FF0000"/>
          </w:rPr>
          <w:delText>，严格使用英文标点符号。中、英文摘要意思要基本相同。在撰写完英文摘要后，请执行一次自动拼写检查，以减少英文拼写错误的可能性。</w:delText>
        </w:r>
        <w:r w:rsidDel="00504439">
          <w:rPr>
            <w:rFonts w:ascii="Times New Roman" w:hint="default"/>
            <w:color w:val="FF0000"/>
          </w:rPr>
          <w:delText>*)</w:delText>
        </w:r>
      </w:del>
    </w:p>
    <w:p w14:paraId="32B92E0D" w14:textId="77777777" w:rsidR="00C612D2" w:rsidRPr="00504439" w:rsidRDefault="00C612D2" w:rsidP="00C612D2">
      <w:pPr>
        <w:pStyle w:val="21"/>
        <w:ind w:firstLine="525"/>
        <w:rPr>
          <w:ins w:id="100" w:author="1608272694@qq.com" w:date="2019-04-04T17:28:00Z"/>
          <w:rFonts w:ascii="Times New Roman" w:hint="default"/>
          <w:rPrChange w:id="101" w:author="1608272694@qq.com" w:date="2019-04-04T17:28:00Z">
            <w:rPr>
              <w:ins w:id="102" w:author="1608272694@qq.com" w:date="2019-04-04T17:28:00Z"/>
              <w:rFonts w:ascii="Times New Roman" w:hint="default"/>
              <w:color w:val="FF0000"/>
            </w:rPr>
          </w:rPrChange>
        </w:rPr>
      </w:pPr>
      <w:ins w:id="103" w:author="1608272694@qq.com" w:date="2019-04-04T17:28:00Z">
        <w:r w:rsidRPr="00504439">
          <w:rPr>
            <w:rFonts w:ascii="Times New Roman" w:hint="default"/>
            <w:rPrChange w:id="104" w:author="1608272694@qq.com" w:date="2019-04-04T17:28:00Z">
              <w:rPr>
                <w:rFonts w:ascii="Times New Roman" w:hint="default"/>
                <w:color w:val="FF0000"/>
              </w:rPr>
            </w:rPrChange>
          </w:rPr>
          <w:t>The Internet and computer industries are developing rapidly, and new technologies are emerging. As a practitioner in the computer industry, in order not to be eliminated by the industry, we need to constantly learn all kinds of new knowledge</w:t>
        </w:r>
      </w:ins>
      <w:ins w:id="105" w:author="1608272694@qq.com" w:date="2019-04-04T17:29:00Z">
        <w:r>
          <w:rPr>
            <w:rFonts w:ascii="Times New Roman" w:hint="default"/>
          </w:rPr>
          <w:t xml:space="preserve"> and </w:t>
        </w:r>
      </w:ins>
      <w:ins w:id="106" w:author="1608272694@qq.com" w:date="2019-04-04T17:28:00Z">
        <w:r w:rsidRPr="00504439">
          <w:rPr>
            <w:rFonts w:ascii="Times New Roman" w:hint="default"/>
            <w:rPrChange w:id="107" w:author="1608272694@qq.com" w:date="2019-04-04T17:28:00Z">
              <w:rPr>
                <w:rFonts w:ascii="Times New Roman" w:hint="default"/>
                <w:color w:val="FF0000"/>
              </w:rPr>
            </w:rPrChange>
          </w:rPr>
          <w:t xml:space="preserve">new technologies, and many people will collect excellent articles from others during the learning process. </w:t>
        </w:r>
      </w:ins>
      <w:proofErr w:type="gramStart"/>
      <w:ins w:id="108" w:author="1608272694@qq.com" w:date="2019-04-04T17:30:00Z">
        <w:r>
          <w:rPr>
            <w:rFonts w:ascii="Times New Roman" w:hint="default"/>
          </w:rPr>
          <w:t>Also</w:t>
        </w:r>
        <w:proofErr w:type="gramEnd"/>
        <w:r>
          <w:rPr>
            <w:rFonts w:ascii="Times New Roman" w:hint="default"/>
          </w:rPr>
          <w:t xml:space="preserve"> They will w</w:t>
        </w:r>
      </w:ins>
      <w:ins w:id="109" w:author="1608272694@qq.com" w:date="2019-04-04T17:28:00Z">
        <w:r w:rsidRPr="00504439">
          <w:rPr>
            <w:rFonts w:ascii="Times New Roman" w:hint="default"/>
            <w:rPrChange w:id="110" w:author="1608272694@qq.com" w:date="2019-04-04T17:28:00Z">
              <w:rPr>
                <w:rFonts w:ascii="Times New Roman" w:hint="default"/>
                <w:color w:val="FF0000"/>
              </w:rPr>
            </w:rPrChange>
          </w:rPr>
          <w:t xml:space="preserve">rite </w:t>
        </w:r>
      </w:ins>
      <w:ins w:id="111" w:author="1608272694@qq.com" w:date="2019-04-04T17:30:00Z">
        <w:r>
          <w:rPr>
            <w:rFonts w:ascii="Times New Roman" w:hint="default"/>
          </w:rPr>
          <w:t>their</w:t>
        </w:r>
      </w:ins>
      <w:ins w:id="112" w:author="1608272694@qq.com" w:date="2019-04-04T17:28:00Z">
        <w:r w:rsidRPr="00504439">
          <w:rPr>
            <w:rFonts w:ascii="Times New Roman" w:hint="default"/>
            <w:rPrChange w:id="113" w:author="1608272694@qq.com" w:date="2019-04-04T17:28:00Z">
              <w:rPr>
                <w:rFonts w:ascii="Times New Roman" w:hint="default"/>
                <w:color w:val="FF0000"/>
              </w:rPr>
            </w:rPrChange>
          </w:rPr>
          <w:t xml:space="preserve"> own original technology blog</w:t>
        </w:r>
      </w:ins>
      <w:ins w:id="114" w:author="1608272694@qq.com" w:date="2019-04-04T17:30:00Z">
        <w:r>
          <w:rPr>
            <w:rFonts w:ascii="Times New Roman"/>
          </w:rPr>
          <w:t>.</w:t>
        </w:r>
      </w:ins>
      <w:ins w:id="115" w:author="1608272694@qq.com" w:date="2019-04-04T17:28:00Z">
        <w:r w:rsidRPr="00504439">
          <w:rPr>
            <w:rFonts w:ascii="Times New Roman" w:hint="default"/>
            <w:rPrChange w:id="116" w:author="1608272694@qq.com" w:date="2019-04-04T17:28:00Z">
              <w:rPr>
                <w:rFonts w:ascii="Times New Roman" w:hint="default"/>
                <w:color w:val="FF0000"/>
              </w:rPr>
            </w:rPrChange>
          </w:rPr>
          <w:t xml:space="preserve"> </w:t>
        </w:r>
      </w:ins>
      <w:ins w:id="117" w:author="1608272694@qq.com" w:date="2019-04-04T17:30:00Z">
        <w:r>
          <w:rPr>
            <w:rFonts w:ascii="Times New Roman" w:hint="default"/>
          </w:rPr>
          <w:t>Therefore,</w:t>
        </w:r>
      </w:ins>
      <w:ins w:id="118" w:author="1608272694@qq.com" w:date="2019-04-04T17:28:00Z">
        <w:r w:rsidRPr="00504439">
          <w:rPr>
            <w:rFonts w:ascii="Times New Roman" w:hint="default"/>
            <w:rPrChange w:id="119" w:author="1608272694@qq.com" w:date="2019-04-04T17:28:00Z">
              <w:rPr>
                <w:rFonts w:ascii="Times New Roman" w:hint="default"/>
                <w:color w:val="FF0000"/>
              </w:rPr>
            </w:rPrChange>
          </w:rPr>
          <w:t xml:space="preserve"> many people </w:t>
        </w:r>
      </w:ins>
      <w:ins w:id="120" w:author="1608272694@qq.com" w:date="2019-04-04T17:30:00Z">
        <w:r>
          <w:rPr>
            <w:rFonts w:ascii="Times New Roman" w:hint="default"/>
          </w:rPr>
          <w:t xml:space="preserve">choose </w:t>
        </w:r>
      </w:ins>
      <w:ins w:id="121" w:author="1608272694@qq.com" w:date="2019-04-04T17:31:00Z">
        <w:r>
          <w:rPr>
            <w:rFonts w:ascii="Times New Roman" w:hint="default"/>
          </w:rPr>
          <w:t>to</w:t>
        </w:r>
      </w:ins>
      <w:ins w:id="122" w:author="1608272694@qq.com" w:date="2019-04-04T17:28:00Z">
        <w:r w:rsidRPr="00504439">
          <w:rPr>
            <w:rFonts w:ascii="Times New Roman" w:hint="default"/>
            <w:rPrChange w:id="123" w:author="1608272694@qq.com" w:date="2019-04-04T17:28:00Z">
              <w:rPr>
                <w:rFonts w:ascii="Times New Roman" w:hint="default"/>
                <w:color w:val="FF0000"/>
              </w:rPr>
            </w:rPrChange>
          </w:rPr>
          <w:t xml:space="preserve"> develop their own technology blog sites to record and show their learning outcomes. However, most of the personally developed blog sites can only display bloggers' own articles, but not bloggers' articles on other blog platforms. Therefore, if there is </w:t>
        </w:r>
        <w:proofErr w:type="gramStart"/>
        <w:r w:rsidRPr="00504439">
          <w:rPr>
            <w:rFonts w:ascii="Times New Roman" w:hint="default"/>
            <w:rPrChange w:id="124" w:author="1608272694@qq.com" w:date="2019-04-04T17:28:00Z">
              <w:rPr>
                <w:rFonts w:ascii="Times New Roman" w:hint="default"/>
                <w:color w:val="FF0000"/>
              </w:rPr>
            </w:rPrChange>
          </w:rPr>
          <w:t>an</w:t>
        </w:r>
        <w:proofErr w:type="gramEnd"/>
        <w:r w:rsidRPr="00504439">
          <w:rPr>
            <w:rFonts w:ascii="Times New Roman" w:hint="default"/>
            <w:rPrChange w:id="125" w:author="1608272694@qq.com" w:date="2019-04-04T17:28:00Z">
              <w:rPr>
                <w:rFonts w:ascii="Times New Roman" w:hint="default"/>
                <w:color w:val="FF0000"/>
              </w:rPr>
            </w:rPrChange>
          </w:rPr>
          <w:t xml:space="preserve"> </w:t>
        </w:r>
      </w:ins>
      <w:ins w:id="126" w:author="1608272694@qq.com" w:date="2019-04-04T17:31:00Z">
        <w:r>
          <w:rPr>
            <w:rFonts w:ascii="Times New Roman" w:hint="default"/>
          </w:rPr>
          <w:t>blog</w:t>
        </w:r>
        <w:r>
          <w:rPr>
            <w:rFonts w:ascii="Times New Roman"/>
          </w:rPr>
          <w:t xml:space="preserve"> plat</w:t>
        </w:r>
        <w:r>
          <w:rPr>
            <w:rFonts w:ascii="Times New Roman" w:hint="default"/>
          </w:rPr>
          <w:t>form whi</w:t>
        </w:r>
      </w:ins>
      <w:ins w:id="127" w:author="1608272694@qq.com" w:date="2019-04-04T17:32:00Z">
        <w:r>
          <w:rPr>
            <w:rFonts w:ascii="Times New Roman" w:hint="default"/>
          </w:rPr>
          <w:t xml:space="preserve">ch contains blogger’s </w:t>
        </w:r>
      </w:ins>
      <w:ins w:id="128" w:author="1608272694@qq.com" w:date="2019-04-04T17:28:00Z">
        <w:r w:rsidRPr="00504439">
          <w:rPr>
            <w:rFonts w:ascii="Times New Roman" w:hint="default"/>
            <w:rPrChange w:id="129" w:author="1608272694@qq.com" w:date="2019-04-04T17:28:00Z">
              <w:rPr>
                <w:rFonts w:ascii="Times New Roman" w:hint="default"/>
                <w:color w:val="FF0000"/>
              </w:rPr>
            </w:rPrChange>
          </w:rPr>
          <w:t>original article</w:t>
        </w:r>
      </w:ins>
      <w:ins w:id="130" w:author="1608272694@qq.com" w:date="2019-04-04T17:32:00Z">
        <w:r>
          <w:rPr>
            <w:rFonts w:ascii="Times New Roman" w:hint="default"/>
          </w:rPr>
          <w:t>s</w:t>
        </w:r>
      </w:ins>
      <w:ins w:id="131" w:author="1608272694@qq.com" w:date="2019-04-04T17:28:00Z">
        <w:r w:rsidRPr="00504439">
          <w:rPr>
            <w:rFonts w:ascii="Times New Roman" w:hint="default"/>
            <w:rPrChange w:id="132" w:author="1608272694@qq.com" w:date="2019-04-04T17:28:00Z">
              <w:rPr>
                <w:rFonts w:ascii="Times New Roman" w:hint="default"/>
                <w:color w:val="FF0000"/>
              </w:rPr>
            </w:rPrChange>
          </w:rPr>
          <w:t xml:space="preserve"> </w:t>
        </w:r>
      </w:ins>
      <w:ins w:id="133" w:author="1608272694@qq.com" w:date="2019-04-04T17:32:00Z">
        <w:r>
          <w:rPr>
            <w:rFonts w:ascii="Times New Roman" w:hint="default"/>
          </w:rPr>
          <w:t xml:space="preserve">and </w:t>
        </w:r>
      </w:ins>
      <w:ins w:id="134" w:author="1608272694@qq.com" w:date="2019-04-04T17:28:00Z">
        <w:r w:rsidRPr="00504439">
          <w:rPr>
            <w:rFonts w:ascii="Times New Roman" w:hint="default"/>
            <w:rPrChange w:id="135" w:author="1608272694@qq.com" w:date="2019-04-04T17:28:00Z">
              <w:rPr>
                <w:rFonts w:ascii="Times New Roman" w:hint="default"/>
                <w:color w:val="FF0000"/>
              </w:rPr>
            </w:rPrChange>
          </w:rPr>
          <w:t>the article</w:t>
        </w:r>
      </w:ins>
      <w:ins w:id="136" w:author="1608272694@qq.com" w:date="2019-04-04T17:32:00Z">
        <w:r>
          <w:rPr>
            <w:rFonts w:ascii="Times New Roman" w:hint="default"/>
          </w:rPr>
          <w:t>s</w:t>
        </w:r>
      </w:ins>
      <w:ins w:id="137" w:author="1608272694@qq.com" w:date="2019-04-04T17:28:00Z">
        <w:r w:rsidRPr="00504439">
          <w:rPr>
            <w:rFonts w:ascii="Times New Roman" w:hint="default"/>
            <w:rPrChange w:id="138" w:author="1608272694@qq.com" w:date="2019-04-04T17:28:00Z">
              <w:rPr>
                <w:rFonts w:ascii="Times New Roman" w:hint="default"/>
                <w:color w:val="FF0000"/>
              </w:rPr>
            </w:rPrChange>
          </w:rPr>
          <w:t xml:space="preserve"> collected by the blogger on other blog sites, it will greatly facilitate the blogger to review the knowledge he has learned.</w:t>
        </w:r>
      </w:ins>
    </w:p>
    <w:p w14:paraId="05288304" w14:textId="44472830" w:rsidR="00C612D2" w:rsidRPr="00504439" w:rsidRDefault="00C612D2" w:rsidP="00C612D2">
      <w:pPr>
        <w:pStyle w:val="21"/>
        <w:ind w:firstLine="525"/>
        <w:rPr>
          <w:rFonts w:ascii="Times New Roman" w:hint="default"/>
          <w:rPrChange w:id="139" w:author="1608272694@qq.com" w:date="2019-04-04T17:28:00Z">
            <w:rPr>
              <w:rFonts w:ascii="Times New Roman" w:hint="default"/>
              <w:color w:val="FF0000"/>
            </w:rPr>
          </w:rPrChange>
        </w:rPr>
      </w:pPr>
      <w:ins w:id="140" w:author="1608272694@qq.com" w:date="2019-04-04T17:28:00Z">
        <w:r w:rsidRPr="00504439">
          <w:rPr>
            <w:rFonts w:ascii="Times New Roman" w:hint="default"/>
            <w:rPrChange w:id="141" w:author="1608272694@qq.com" w:date="2019-04-04T17:28:00Z">
              <w:rPr>
                <w:rFonts w:ascii="Times New Roman" w:hint="default"/>
                <w:color w:val="FF0000"/>
              </w:rPr>
            </w:rPrChange>
          </w:rPr>
          <w:t xml:space="preserve">This paper introduces </w:t>
        </w:r>
      </w:ins>
      <w:ins w:id="142" w:author="1608272694@qq.com" w:date="2019-04-04T17:32:00Z">
        <w:r>
          <w:rPr>
            <w:rFonts w:ascii="Times New Roman" w:hint="default"/>
          </w:rPr>
          <w:t>the</w:t>
        </w:r>
      </w:ins>
      <w:ins w:id="143" w:author="1608272694@qq.com" w:date="2019-04-04T17:28:00Z">
        <w:r w:rsidRPr="00504439">
          <w:rPr>
            <w:rFonts w:ascii="Times New Roman" w:hint="default"/>
            <w:rPrChange w:id="144" w:author="1608272694@qq.com" w:date="2019-04-04T17:28:00Z">
              <w:rPr>
                <w:rFonts w:ascii="Times New Roman" w:hint="default"/>
                <w:color w:val="FF0000"/>
              </w:rPr>
            </w:rPrChange>
          </w:rPr>
          <w:t xml:space="preserve"> design and implementation process of a personal blog website based on the PostgreSQL database, with Node.js built in the </w:t>
        </w:r>
      </w:ins>
      <w:ins w:id="145" w:author="1608272694@qq.com" w:date="2019-04-04T17:33:00Z">
        <w:r>
          <w:rPr>
            <w:rFonts w:ascii="Times New Roman" w:hint="default"/>
          </w:rPr>
          <w:t>back-end</w:t>
        </w:r>
      </w:ins>
      <w:ins w:id="146" w:author="1608272694@qq.com" w:date="2019-04-04T17:34:00Z">
        <w:r>
          <w:rPr>
            <w:rFonts w:ascii="Times New Roman" w:hint="default"/>
          </w:rPr>
          <w:t xml:space="preserve"> system</w:t>
        </w:r>
      </w:ins>
      <w:ins w:id="147" w:author="1608272694@qq.com" w:date="2019-04-04T17:33:00Z">
        <w:r>
          <w:rPr>
            <w:rFonts w:ascii="Times New Roman" w:hint="default"/>
          </w:rPr>
          <w:t xml:space="preserve"> </w:t>
        </w:r>
      </w:ins>
      <w:ins w:id="148" w:author="1608272694@qq.com" w:date="2019-04-04T17:28:00Z">
        <w:r w:rsidRPr="00504439">
          <w:rPr>
            <w:rFonts w:ascii="Times New Roman" w:hint="default"/>
            <w:rPrChange w:id="149" w:author="1608272694@qq.com" w:date="2019-04-04T17:28:00Z">
              <w:rPr>
                <w:rFonts w:ascii="Times New Roman" w:hint="default"/>
                <w:color w:val="FF0000"/>
              </w:rPr>
            </w:rPrChange>
          </w:rPr>
          <w:t>and front</w:t>
        </w:r>
      </w:ins>
      <w:ins w:id="150" w:author="1608272694@qq.com" w:date="2019-04-04T17:34:00Z">
        <w:r>
          <w:rPr>
            <w:rFonts w:ascii="Times New Roman" w:hint="default"/>
          </w:rPr>
          <w:t>-</w:t>
        </w:r>
      </w:ins>
      <w:ins w:id="151" w:author="1608272694@qq.com" w:date="2019-04-04T17:28:00Z">
        <w:r w:rsidRPr="00504439">
          <w:rPr>
            <w:rFonts w:ascii="Times New Roman" w:hint="default"/>
            <w:rPrChange w:id="152" w:author="1608272694@qq.com" w:date="2019-04-04T17:28:00Z">
              <w:rPr>
                <w:rFonts w:ascii="Times New Roman" w:hint="default"/>
                <w:color w:val="FF0000"/>
              </w:rPr>
            </w:rPrChange>
          </w:rPr>
          <w:t>end based on React technology stack. The back-end system of the website regularly crawls and displays the articles collected by the bloggers on the two major blog platforms, such as S</w:t>
        </w:r>
      </w:ins>
      <w:ins w:id="153" w:author="1608272694@qq.com" w:date="2019-04-04T17:34:00Z">
        <w:r>
          <w:rPr>
            <w:rFonts w:ascii="Times New Roman" w:hint="default"/>
          </w:rPr>
          <w:t>egment Fault</w:t>
        </w:r>
      </w:ins>
      <w:ins w:id="154" w:author="1608272694@qq.com" w:date="2019-04-04T17:28:00Z">
        <w:r w:rsidRPr="00504439">
          <w:rPr>
            <w:rFonts w:ascii="Times New Roman" w:hint="default"/>
            <w:rPrChange w:id="155" w:author="1608272694@qq.com" w:date="2019-04-04T17:28:00Z">
              <w:rPr>
                <w:rFonts w:ascii="Times New Roman" w:hint="default"/>
                <w:color w:val="FF0000"/>
              </w:rPr>
            </w:rPrChange>
          </w:rPr>
          <w:t xml:space="preserve"> and </w:t>
        </w:r>
        <w:proofErr w:type="spellStart"/>
        <w:r w:rsidRPr="00504439">
          <w:rPr>
            <w:rFonts w:ascii="Times New Roman" w:hint="default"/>
            <w:rPrChange w:id="156" w:author="1608272694@qq.com" w:date="2019-04-04T17:28:00Z">
              <w:rPr>
                <w:rFonts w:ascii="Times New Roman" w:hint="default"/>
                <w:color w:val="FF0000"/>
              </w:rPr>
            </w:rPrChange>
          </w:rPr>
          <w:t>Jianshu</w:t>
        </w:r>
        <w:proofErr w:type="spellEnd"/>
        <w:r w:rsidRPr="00504439">
          <w:rPr>
            <w:rFonts w:ascii="Times New Roman" w:hint="default"/>
            <w:rPrChange w:id="157" w:author="1608272694@qq.com" w:date="2019-04-04T17:28:00Z">
              <w:rPr>
                <w:rFonts w:ascii="Times New Roman" w:hint="default"/>
                <w:color w:val="FF0000"/>
              </w:rPr>
            </w:rPrChange>
          </w:rPr>
          <w:t xml:space="preserve">. At the same time, it supports bloggers to compose, modify and delete original articles, and supports </w:t>
        </w:r>
      </w:ins>
      <w:ins w:id="158" w:author="1608272694@qq.com" w:date="2019-04-04T17:35:00Z">
        <w:r>
          <w:rPr>
            <w:rFonts w:ascii="Times New Roman" w:hint="default"/>
          </w:rPr>
          <w:t xml:space="preserve">visitors </w:t>
        </w:r>
      </w:ins>
      <w:ins w:id="159" w:author="1608272694@qq.com" w:date="2019-04-04T17:28:00Z">
        <w:r w:rsidRPr="00504439">
          <w:rPr>
            <w:rFonts w:ascii="Times New Roman" w:hint="default"/>
            <w:rPrChange w:id="160" w:author="1608272694@qq.com" w:date="2019-04-04T17:28:00Z">
              <w:rPr>
                <w:rFonts w:ascii="Times New Roman" w:hint="default"/>
                <w:color w:val="FF0000"/>
              </w:rPr>
            </w:rPrChange>
          </w:rPr>
          <w:t xml:space="preserve">to browse bloggers' collections and original articles. After registering and logging in to the site, </w:t>
        </w:r>
      </w:ins>
      <w:ins w:id="161" w:author="1608272694@qq.com" w:date="2019-04-04T17:35:00Z">
        <w:r>
          <w:rPr>
            <w:rFonts w:ascii="Times New Roman" w:hint="default"/>
          </w:rPr>
          <w:t>vis</w:t>
        </w:r>
      </w:ins>
      <w:r>
        <w:rPr>
          <w:rFonts w:ascii="Times New Roman"/>
        </w:rPr>
        <w:t>i</w:t>
      </w:r>
      <w:ins w:id="162" w:author="1608272694@qq.com" w:date="2019-04-04T17:35:00Z">
        <w:r>
          <w:rPr>
            <w:rFonts w:ascii="Times New Roman" w:hint="default"/>
          </w:rPr>
          <w:t>tors</w:t>
        </w:r>
      </w:ins>
      <w:ins w:id="163" w:author="1608272694@qq.com" w:date="2019-04-04T17:28:00Z">
        <w:r w:rsidRPr="00504439">
          <w:rPr>
            <w:rFonts w:ascii="Times New Roman" w:hint="default"/>
            <w:rPrChange w:id="164" w:author="1608272694@qq.com" w:date="2019-04-04T17:28:00Z">
              <w:rPr>
                <w:rFonts w:ascii="Times New Roman" w:hint="default"/>
                <w:color w:val="FF0000"/>
              </w:rPr>
            </w:rPrChange>
          </w:rPr>
          <w:t xml:space="preserve"> can also like</w:t>
        </w:r>
      </w:ins>
      <w:ins w:id="165" w:author="1608272694@qq.com" w:date="2019-04-04T17:35:00Z">
        <w:r>
          <w:rPr>
            <w:rFonts w:ascii="Times New Roman" w:hint="default"/>
          </w:rPr>
          <w:t xml:space="preserve"> </w:t>
        </w:r>
      </w:ins>
      <w:ins w:id="166" w:author="1608272694@qq.com" w:date="2019-04-04T17:36:00Z">
        <w:r>
          <w:rPr>
            <w:rFonts w:ascii="Times New Roman" w:hint="default"/>
          </w:rPr>
          <w:t xml:space="preserve">and </w:t>
        </w:r>
      </w:ins>
      <w:ins w:id="167" w:author="1608272694@qq.com" w:date="2019-04-04T17:28:00Z">
        <w:r w:rsidRPr="00504439">
          <w:rPr>
            <w:rFonts w:ascii="Times New Roman" w:hint="default"/>
            <w:rPrChange w:id="168" w:author="1608272694@qq.com" w:date="2019-04-04T17:28:00Z">
              <w:rPr>
                <w:rFonts w:ascii="Times New Roman" w:hint="default"/>
                <w:color w:val="FF0000"/>
              </w:rPr>
            </w:rPrChange>
          </w:rPr>
          <w:t xml:space="preserve"> comment on</w:t>
        </w:r>
      </w:ins>
      <w:ins w:id="169" w:author="1608272694@qq.com" w:date="2019-04-04T17:36:00Z">
        <w:r>
          <w:rPr>
            <w:rFonts w:ascii="Times New Roman" w:hint="default"/>
          </w:rPr>
          <w:t xml:space="preserve"> </w:t>
        </w:r>
        <w:proofErr w:type="spellStart"/>
        <w:r>
          <w:rPr>
            <w:rFonts w:ascii="Times New Roman" w:hint="default"/>
          </w:rPr>
          <w:t>blog</w:t>
        </w:r>
        <w:bookmarkStart w:id="170" w:name="_GoBack"/>
        <w:bookmarkEnd w:id="170"/>
        <w:r>
          <w:rPr>
            <w:rFonts w:ascii="Times New Roman" w:hint="default"/>
          </w:rPr>
          <w:t>er’s</w:t>
        </w:r>
        <w:proofErr w:type="spellEnd"/>
        <w:r>
          <w:rPr>
            <w:rFonts w:ascii="Times New Roman" w:hint="default"/>
          </w:rPr>
          <w:t xml:space="preserve"> original articles</w:t>
        </w:r>
      </w:ins>
      <w:ins w:id="171" w:author="1608272694@qq.com" w:date="2019-04-04T17:28:00Z">
        <w:r w:rsidRPr="00504439">
          <w:rPr>
            <w:rFonts w:ascii="Times New Roman" w:hint="default"/>
            <w:rPrChange w:id="172" w:author="1608272694@qq.com" w:date="2019-04-04T17:28:00Z">
              <w:rPr>
                <w:rFonts w:ascii="Times New Roman" w:hint="default"/>
                <w:color w:val="FF0000"/>
              </w:rPr>
            </w:rPrChange>
          </w:rPr>
          <w:t xml:space="preserve">, and respond to </w:t>
        </w:r>
      </w:ins>
      <w:ins w:id="173" w:author="1608272694@qq.com" w:date="2019-04-04T17:36:00Z">
        <w:r>
          <w:rPr>
            <w:rFonts w:ascii="Times New Roman" w:hint="default"/>
          </w:rPr>
          <w:t xml:space="preserve">the </w:t>
        </w:r>
      </w:ins>
      <w:ins w:id="174" w:author="1608272694@qq.com" w:date="2019-04-04T17:28:00Z">
        <w:r w:rsidRPr="00504439">
          <w:rPr>
            <w:rFonts w:ascii="Times New Roman" w:hint="default"/>
            <w:rPrChange w:id="175" w:author="1608272694@qq.com" w:date="2019-04-04T17:28:00Z">
              <w:rPr>
                <w:rFonts w:ascii="Times New Roman" w:hint="default"/>
                <w:color w:val="FF0000"/>
              </w:rPr>
            </w:rPrChange>
          </w:rPr>
          <w:t>comments from other</w:t>
        </w:r>
      </w:ins>
      <w:ins w:id="176" w:author="1608272694@qq.com" w:date="2019-04-04T17:36:00Z">
        <w:r>
          <w:rPr>
            <w:rFonts w:ascii="Times New Roman" w:hint="default"/>
          </w:rPr>
          <w:t>s</w:t>
        </w:r>
      </w:ins>
      <w:ins w:id="177" w:author="1608272694@qq.com" w:date="2019-04-04T17:28:00Z">
        <w:r w:rsidRPr="00504439">
          <w:rPr>
            <w:rFonts w:ascii="Times New Roman" w:hint="default"/>
            <w:rPrChange w:id="178" w:author="1608272694@qq.com" w:date="2019-04-04T17:28:00Z">
              <w:rPr>
                <w:rFonts w:ascii="Times New Roman" w:hint="default"/>
                <w:color w:val="FF0000"/>
              </w:rPr>
            </w:rPrChange>
          </w:rPr>
          <w:t>.</w:t>
        </w:r>
      </w:ins>
    </w:p>
    <w:p w14:paraId="7E36DF34" w14:textId="77777777" w:rsidR="00C612D2" w:rsidDel="00504439" w:rsidRDefault="00C612D2" w:rsidP="00C612D2">
      <w:pPr>
        <w:pStyle w:val="21"/>
        <w:tabs>
          <w:tab w:val="left" w:pos="1260"/>
        </w:tabs>
        <w:ind w:firstLine="0"/>
        <w:outlineLvl w:val="0"/>
        <w:rPr>
          <w:del w:id="179" w:author="1608272694@qq.com" w:date="2019-04-04T17:26:00Z"/>
          <w:rFonts w:ascii="Times New Roman" w:hint="default"/>
          <w:color w:val="FF0000"/>
        </w:rPr>
      </w:pPr>
      <w:r>
        <w:rPr>
          <w:rFonts w:ascii="Times New Roman"/>
          <w:b/>
          <w:szCs w:val="24"/>
        </w:rPr>
        <w:t>[</w:t>
      </w:r>
      <w:r w:rsidRPr="00111412">
        <w:rPr>
          <w:rFonts w:ascii="Times New Roman" w:hint="default"/>
          <w:b/>
          <w:szCs w:val="24"/>
        </w:rPr>
        <w:t>Keywords</w:t>
      </w:r>
      <w:r>
        <w:rPr>
          <w:rFonts w:ascii="Times New Roman"/>
          <w:b/>
          <w:szCs w:val="24"/>
        </w:rPr>
        <w:t>]</w:t>
      </w:r>
      <w:r>
        <w:rPr>
          <w:rFonts w:ascii="Times New Roman"/>
          <w:b/>
        </w:rPr>
        <w:t xml:space="preserve">: </w:t>
      </w:r>
      <w:del w:id="180" w:author="1608272694@qq.com" w:date="2019-04-04T17:36:00Z">
        <w:r w:rsidRPr="000A0A1F" w:rsidDel="00781216">
          <w:rPr>
            <w:rFonts w:ascii="Times New Roman" w:hint="default"/>
            <w:szCs w:val="24"/>
          </w:rPr>
          <w:delText>Keyword</w:delText>
        </w:r>
      </w:del>
      <w:ins w:id="181" w:author="1608272694@qq.com" w:date="2019-04-04T17:36:00Z">
        <w:r>
          <w:rPr>
            <w:rFonts w:ascii="Times New Roman" w:hint="default"/>
            <w:szCs w:val="24"/>
          </w:rPr>
          <w:t>Blog</w:t>
        </w:r>
      </w:ins>
      <w:del w:id="182" w:author="1608272694@qq.com" w:date="2019-04-04T17:36:00Z">
        <w:r w:rsidRPr="000A0A1F" w:rsidDel="00781216">
          <w:rPr>
            <w:rFonts w:ascii="Times New Roman" w:hint="default"/>
            <w:szCs w:val="24"/>
          </w:rPr>
          <w:delText>1</w:delText>
        </w:r>
      </w:del>
      <w:r w:rsidRPr="000A0A1F">
        <w:rPr>
          <w:rFonts w:ascii="Times New Roman" w:hint="default"/>
          <w:szCs w:val="24"/>
        </w:rPr>
        <w:t xml:space="preserve">; </w:t>
      </w:r>
      <w:proofErr w:type="spellStart"/>
      <w:ins w:id="183" w:author="1608272694@qq.com" w:date="2019-04-04T17:36:00Z">
        <w:r>
          <w:rPr>
            <w:rFonts w:ascii="Times New Roman" w:hint="default"/>
            <w:szCs w:val="24"/>
          </w:rPr>
          <w:t>postgreSQL</w:t>
        </w:r>
      </w:ins>
      <w:proofErr w:type="spellEnd"/>
      <w:del w:id="184" w:author="1608272694@qq.com" w:date="2019-04-04T17:36:00Z">
        <w:r w:rsidRPr="000A0A1F" w:rsidDel="00781216">
          <w:rPr>
            <w:rFonts w:ascii="Times New Roman" w:hint="default"/>
            <w:szCs w:val="24"/>
          </w:rPr>
          <w:delText>keyword2</w:delText>
        </w:r>
      </w:del>
      <w:r w:rsidRPr="000A0A1F">
        <w:rPr>
          <w:rFonts w:ascii="Times New Roman" w:hint="default"/>
          <w:szCs w:val="24"/>
        </w:rPr>
        <w:t xml:space="preserve">; </w:t>
      </w:r>
      <w:ins w:id="185" w:author="1608272694@qq.com" w:date="2019-04-04T17:36:00Z">
        <w:r>
          <w:rPr>
            <w:rFonts w:ascii="Times New Roman" w:hint="default"/>
            <w:szCs w:val="24"/>
          </w:rPr>
          <w:t>Node.js</w:t>
        </w:r>
      </w:ins>
      <w:del w:id="186" w:author="1608272694@qq.com" w:date="2019-04-04T17:36:00Z">
        <w:r w:rsidRPr="000A0A1F" w:rsidDel="00781216">
          <w:rPr>
            <w:rFonts w:ascii="Times New Roman" w:hint="default"/>
            <w:szCs w:val="24"/>
          </w:rPr>
          <w:delText>keyword3</w:delText>
        </w:r>
      </w:del>
      <w:r w:rsidRPr="000A0A1F">
        <w:rPr>
          <w:rFonts w:ascii="Times New Roman" w:hint="default"/>
          <w:szCs w:val="24"/>
        </w:rPr>
        <w:t xml:space="preserve">; </w:t>
      </w:r>
      <w:ins w:id="187" w:author="1608272694@qq.com" w:date="2019-04-04T17:36:00Z">
        <w:r>
          <w:rPr>
            <w:rFonts w:ascii="Times New Roman" w:hint="default"/>
            <w:szCs w:val="24"/>
          </w:rPr>
          <w:t>React</w:t>
        </w:r>
      </w:ins>
      <w:del w:id="188" w:author="1608272694@qq.com" w:date="2019-04-04T17:36:00Z">
        <w:r w:rsidRPr="000A0A1F" w:rsidDel="00781216">
          <w:rPr>
            <w:rFonts w:ascii="Times New Roman" w:hint="default"/>
            <w:szCs w:val="24"/>
          </w:rPr>
          <w:delText>keyword4</w:delText>
        </w:r>
      </w:del>
      <w:r w:rsidRPr="000A0A1F">
        <w:rPr>
          <w:rFonts w:ascii="Times New Roman" w:hint="default"/>
          <w:szCs w:val="24"/>
        </w:rPr>
        <w:t xml:space="preserve"> </w:t>
      </w:r>
      <w:r>
        <w:rPr>
          <w:rFonts w:ascii="Times New Roman"/>
          <w:color w:val="FF0000"/>
        </w:rPr>
        <w:tab/>
      </w:r>
    </w:p>
    <w:p w14:paraId="1A1DDB48" w14:textId="77777777" w:rsidR="00C612D2" w:rsidDel="00504439" w:rsidRDefault="00C612D2" w:rsidP="00C612D2">
      <w:pPr>
        <w:pStyle w:val="21"/>
        <w:tabs>
          <w:tab w:val="left" w:pos="1260"/>
        </w:tabs>
        <w:spacing w:line="360" w:lineRule="auto"/>
        <w:ind w:firstLine="0"/>
        <w:outlineLvl w:val="0"/>
        <w:rPr>
          <w:del w:id="189" w:author="1608272694@qq.com" w:date="2019-04-04T17:26:00Z"/>
          <w:rFonts w:ascii="Times New Roman" w:hint="default"/>
          <w:color w:val="FF0000"/>
        </w:rPr>
      </w:pPr>
      <w:del w:id="190" w:author="1608272694@qq.com" w:date="2019-04-04T17:26:00Z">
        <w:r w:rsidDel="00504439">
          <w:rPr>
            <w:rFonts w:ascii="Times New Roman"/>
            <w:color w:val="FF0000"/>
          </w:rPr>
          <w:delText>(* Keywords 1; Keywords 2; ... ...</w:delText>
        </w:r>
        <w:r w:rsidRPr="00DA3F1F" w:rsidDel="00504439">
          <w:rPr>
            <w:rFonts w:ascii="Times New Roman"/>
            <w:color w:val="FF0000"/>
          </w:rPr>
          <w:delText xml:space="preserve"> 3</w:delText>
        </w:r>
        <w:r w:rsidDel="00504439">
          <w:rPr>
            <w:rFonts w:ascii="Times New Roman"/>
            <w:color w:val="FF0000"/>
          </w:rPr>
          <w:delText>~</w:delText>
        </w:r>
        <w:r w:rsidRPr="00DA3F1F" w:rsidDel="00504439">
          <w:rPr>
            <w:rFonts w:ascii="Times New Roman"/>
            <w:color w:val="FF0000"/>
          </w:rPr>
          <w:delText>5</w:delText>
        </w:r>
        <w:r w:rsidRPr="00DA3F1F" w:rsidDel="00504439">
          <w:rPr>
            <w:rFonts w:ascii="Times New Roman"/>
            <w:color w:val="FF0000"/>
          </w:rPr>
          <w:delText>个</w:delText>
        </w:r>
        <w:r w:rsidDel="00504439">
          <w:rPr>
            <w:rFonts w:ascii="Times New Roman"/>
            <w:color w:val="FF0000"/>
          </w:rPr>
          <w:delText>,</w:delText>
        </w:r>
        <w:r w:rsidRPr="005C4D7B" w:rsidDel="00504439">
          <w:rPr>
            <w:color w:val="FF0000"/>
          </w:rPr>
          <w:delText xml:space="preserve"> 最后一个关键词不打标点符号</w:delText>
        </w:r>
      </w:del>
    </w:p>
    <w:p w14:paraId="067229B5" w14:textId="77777777" w:rsidR="00C612D2" w:rsidDel="00504439" w:rsidRDefault="00C612D2" w:rsidP="00C612D2">
      <w:pPr>
        <w:pStyle w:val="21"/>
        <w:tabs>
          <w:tab w:val="left" w:pos="1260"/>
        </w:tabs>
        <w:spacing w:line="360" w:lineRule="auto"/>
        <w:ind w:firstLine="0"/>
        <w:outlineLvl w:val="0"/>
        <w:rPr>
          <w:del w:id="191" w:author="1608272694@qq.com" w:date="2019-04-04T17:26:00Z"/>
          <w:rFonts w:ascii="Times New Roman" w:hint="default"/>
          <w:color w:val="FF0000"/>
        </w:rPr>
      </w:pPr>
      <w:del w:id="192" w:author="1608272694@qq.com" w:date="2019-04-04T17:26:00Z">
        <w:r w:rsidDel="00504439">
          <w:rPr>
            <w:rFonts w:ascii="Times New Roman"/>
            <w:color w:val="FF0000"/>
          </w:rPr>
          <w:tab/>
        </w:r>
        <w:r w:rsidDel="00504439">
          <w:rPr>
            <w:rFonts w:ascii="Times New Roman"/>
            <w:color w:val="FF0000"/>
          </w:rPr>
          <w:delText>中英文关键词要严格对译。</w:delText>
        </w:r>
        <w:r w:rsidDel="00504439">
          <w:rPr>
            <w:rFonts w:ascii="Times New Roman"/>
            <w:color w:val="FF0000"/>
          </w:rPr>
          <w:delText>*)</w:delText>
        </w:r>
      </w:del>
    </w:p>
    <w:p w14:paraId="64B6C258" w14:textId="77777777" w:rsidR="00C612D2" w:rsidRDefault="00C612D2" w:rsidP="00C612D2">
      <w:pPr>
        <w:pStyle w:val="21"/>
        <w:tabs>
          <w:tab w:val="left" w:pos="1260"/>
        </w:tabs>
        <w:ind w:firstLine="0"/>
        <w:outlineLvl w:val="0"/>
        <w:rPr>
          <w:rFonts w:ascii="Times New Roman" w:hint="default"/>
          <w:color w:val="FF0000"/>
        </w:rPr>
      </w:pPr>
    </w:p>
    <w:p w14:paraId="524A8FA5" w14:textId="77777777" w:rsidR="00C612D2" w:rsidRDefault="00C612D2" w:rsidP="00C612D2">
      <w:pPr>
        <w:pStyle w:val="21"/>
        <w:tabs>
          <w:tab w:val="left" w:pos="1260"/>
        </w:tabs>
        <w:ind w:firstLine="0"/>
        <w:outlineLvl w:val="0"/>
        <w:rPr>
          <w:rFonts w:ascii="Times New Roman" w:hint="default"/>
          <w:color w:val="FF0000"/>
        </w:rPr>
      </w:pPr>
    </w:p>
    <w:p w14:paraId="11759971" w14:textId="77777777" w:rsidR="00C612D2" w:rsidRDefault="00C612D2" w:rsidP="00C612D2">
      <w:pPr>
        <w:pStyle w:val="21"/>
        <w:tabs>
          <w:tab w:val="left" w:pos="1260"/>
        </w:tabs>
        <w:ind w:firstLine="0"/>
        <w:outlineLvl w:val="0"/>
        <w:rPr>
          <w:rFonts w:ascii="Times New Roman" w:hint="default"/>
          <w:color w:val="FF0000"/>
        </w:rPr>
      </w:pPr>
      <w:del w:id="193" w:author="1608272694@qq.com" w:date="2019-04-04T17:36:00Z">
        <w:r w:rsidDel="00781216">
          <w:rPr>
            <w:rFonts w:ascii="Times New Roman" w:hint="default"/>
            <w:color w:val="FF0000"/>
          </w:rPr>
          <w:br w:type="page"/>
        </w:r>
      </w:del>
    </w:p>
    <w:p w14:paraId="2AD71FFF" w14:textId="31BA1602" w:rsidR="00C612D2" w:rsidRDefault="00C612D2" w:rsidP="00C612D2">
      <w:pPr>
        <w:pStyle w:val="TOC1"/>
        <w:rPr>
          <w:rFonts w:hint="eastAsia"/>
        </w:rPr>
      </w:pPr>
      <w:r w:rsidRPr="00CB33C7">
        <w:lastRenderedPageBreak/>
        <w:t>目   录</w:t>
      </w:r>
    </w:p>
    <w:p w14:paraId="19F34ADD" w14:textId="77777777" w:rsidR="00C612D2" w:rsidRDefault="00C612D2" w:rsidP="00C612D2">
      <w:pPr>
        <w:pStyle w:val="TOC1"/>
        <w:tabs>
          <w:tab w:val="right" w:leader="dot" w:pos="8777"/>
        </w:tabs>
        <w:rPr>
          <w:rFonts w:asciiTheme="minorHAnsi" w:eastAsiaTheme="minorEastAsia" w:hAnsiTheme="minorHAnsi" w:cstheme="minorBidi"/>
          <w:b w:val="0"/>
          <w:caps w:val="0"/>
          <w:sz w:val="21"/>
          <w:szCs w:val="22"/>
        </w:rPr>
      </w:pPr>
      <w:r>
        <w:fldChar w:fldCharType="begin"/>
      </w:r>
      <w:r>
        <w:instrText xml:space="preserve"> TOC \o "1-3" </w:instrText>
      </w:r>
      <w:r>
        <w:fldChar w:fldCharType="separate"/>
      </w:r>
    </w:p>
    <w:p w14:paraId="258BAFDE" w14:textId="77777777" w:rsidR="00C612D2" w:rsidRDefault="00C612D2" w:rsidP="00C612D2">
      <w:pPr>
        <w:pStyle w:val="TOC1"/>
        <w:tabs>
          <w:tab w:val="right" w:leader="dot" w:pos="8777"/>
        </w:tabs>
        <w:rPr>
          <w:rFonts w:asciiTheme="minorHAnsi" w:eastAsiaTheme="minorEastAsia" w:hAnsiTheme="minorHAnsi" w:cstheme="minorBidi"/>
          <w:b w:val="0"/>
          <w:caps w:val="0"/>
          <w:sz w:val="21"/>
          <w:szCs w:val="22"/>
        </w:rPr>
      </w:pPr>
      <w:r>
        <w:t>第一章</w:t>
      </w:r>
      <w:r>
        <w:rPr>
          <w:rFonts w:hint="eastAsia"/>
        </w:rPr>
        <w:t xml:space="preserve"> </w:t>
      </w:r>
      <w:r w:rsidRPr="003A4E50">
        <w:t>绪论</w:t>
      </w:r>
      <w:r>
        <w:tab/>
      </w:r>
      <w:r>
        <w:fldChar w:fldCharType="begin"/>
      </w:r>
      <w:r>
        <w:instrText xml:space="preserve"> PAGEREF _Toc5726345 \h </w:instrText>
      </w:r>
      <w:r>
        <w:fldChar w:fldCharType="separate"/>
      </w:r>
      <w:r>
        <w:t>1</w:t>
      </w:r>
      <w:r>
        <w:fldChar w:fldCharType="end"/>
      </w:r>
    </w:p>
    <w:p w14:paraId="7AE6983C"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1.1</w:t>
      </w:r>
      <w:r>
        <w:rPr>
          <w:rFonts w:asciiTheme="minorHAnsi" w:eastAsiaTheme="minorEastAsia" w:hAnsiTheme="minorHAnsi" w:cstheme="minorBidi"/>
          <w:smallCaps w:val="0"/>
          <w:noProof/>
          <w:szCs w:val="22"/>
        </w:rPr>
        <w:tab/>
      </w:r>
      <w:r w:rsidRPr="003A4E50">
        <w:rPr>
          <w:rFonts w:ascii="黑体" w:eastAsia="黑体" w:hAnsi="黑体"/>
          <w:noProof/>
        </w:rPr>
        <w:t>背景</w:t>
      </w:r>
      <w:r>
        <w:rPr>
          <w:noProof/>
        </w:rPr>
        <w:tab/>
      </w:r>
      <w:r>
        <w:rPr>
          <w:noProof/>
        </w:rPr>
        <w:fldChar w:fldCharType="begin"/>
      </w:r>
      <w:r>
        <w:rPr>
          <w:noProof/>
        </w:rPr>
        <w:instrText xml:space="preserve"> PAGEREF _Toc5726346 \h </w:instrText>
      </w:r>
      <w:r>
        <w:rPr>
          <w:noProof/>
        </w:rPr>
      </w:r>
      <w:r>
        <w:rPr>
          <w:noProof/>
        </w:rPr>
        <w:fldChar w:fldCharType="separate"/>
      </w:r>
      <w:r>
        <w:rPr>
          <w:noProof/>
        </w:rPr>
        <w:t>1</w:t>
      </w:r>
      <w:r>
        <w:rPr>
          <w:noProof/>
        </w:rPr>
        <w:fldChar w:fldCharType="end"/>
      </w:r>
    </w:p>
    <w:p w14:paraId="7B6B25A9"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1.2</w:t>
      </w:r>
      <w:r>
        <w:rPr>
          <w:rFonts w:asciiTheme="minorHAnsi" w:eastAsiaTheme="minorEastAsia" w:hAnsiTheme="minorHAnsi" w:cstheme="minorBidi"/>
          <w:smallCaps w:val="0"/>
          <w:noProof/>
          <w:szCs w:val="22"/>
        </w:rPr>
        <w:tab/>
      </w:r>
      <w:r w:rsidRPr="003A4E50">
        <w:rPr>
          <w:rFonts w:ascii="黑体" w:eastAsia="黑体" w:hAnsi="黑体"/>
          <w:noProof/>
        </w:rPr>
        <w:t>论文结构简介</w:t>
      </w:r>
      <w:r>
        <w:rPr>
          <w:noProof/>
        </w:rPr>
        <w:tab/>
      </w:r>
      <w:r>
        <w:rPr>
          <w:noProof/>
        </w:rPr>
        <w:fldChar w:fldCharType="begin"/>
      </w:r>
      <w:r>
        <w:rPr>
          <w:noProof/>
        </w:rPr>
        <w:instrText xml:space="preserve"> PAGEREF _Toc5726347 \h </w:instrText>
      </w:r>
      <w:r>
        <w:rPr>
          <w:noProof/>
        </w:rPr>
      </w:r>
      <w:r>
        <w:rPr>
          <w:noProof/>
        </w:rPr>
        <w:fldChar w:fldCharType="separate"/>
      </w:r>
      <w:r>
        <w:rPr>
          <w:noProof/>
        </w:rPr>
        <w:t>1</w:t>
      </w:r>
      <w:r>
        <w:rPr>
          <w:noProof/>
        </w:rPr>
        <w:fldChar w:fldCharType="end"/>
      </w:r>
    </w:p>
    <w:p w14:paraId="5890CBF0" w14:textId="77777777" w:rsidR="00C612D2" w:rsidRDefault="00C612D2" w:rsidP="00C612D2">
      <w:pPr>
        <w:pStyle w:val="TOC1"/>
        <w:tabs>
          <w:tab w:val="right" w:leader="dot" w:pos="8777"/>
        </w:tabs>
        <w:rPr>
          <w:rFonts w:asciiTheme="minorHAnsi" w:eastAsiaTheme="minorEastAsia" w:hAnsiTheme="minorHAnsi" w:cstheme="minorBidi"/>
          <w:b w:val="0"/>
          <w:caps w:val="0"/>
          <w:sz w:val="21"/>
          <w:szCs w:val="22"/>
        </w:rPr>
      </w:pPr>
      <w:r w:rsidRPr="003A4E50">
        <w:t>第二章</w:t>
      </w:r>
      <w:r>
        <w:rPr>
          <w:rFonts w:asciiTheme="minorHAnsi" w:eastAsiaTheme="minorEastAsia" w:hAnsiTheme="minorHAnsi" w:cstheme="minorBidi"/>
          <w:b w:val="0"/>
          <w:caps w:val="0"/>
          <w:sz w:val="21"/>
          <w:szCs w:val="22"/>
        </w:rPr>
        <w:t xml:space="preserve"> </w:t>
      </w:r>
      <w:r w:rsidRPr="003A4E50">
        <w:t>系统相关技术概述</w:t>
      </w:r>
      <w:r>
        <w:tab/>
      </w:r>
      <w:r>
        <w:fldChar w:fldCharType="begin"/>
      </w:r>
      <w:r>
        <w:instrText xml:space="preserve"> PAGEREF _Toc5726348 \h </w:instrText>
      </w:r>
      <w:r>
        <w:fldChar w:fldCharType="separate"/>
      </w:r>
      <w:r>
        <w:t>3</w:t>
      </w:r>
      <w:r>
        <w:fldChar w:fldCharType="end"/>
      </w:r>
    </w:p>
    <w:p w14:paraId="45ECA6A8"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2.1</w:t>
      </w:r>
      <w:r>
        <w:rPr>
          <w:rFonts w:asciiTheme="minorHAnsi" w:eastAsiaTheme="minorEastAsia" w:hAnsiTheme="minorHAnsi" w:cstheme="minorBidi"/>
          <w:smallCaps w:val="0"/>
          <w:noProof/>
          <w:szCs w:val="22"/>
        </w:rPr>
        <w:tab/>
      </w:r>
      <w:r>
        <w:rPr>
          <w:noProof/>
        </w:rPr>
        <w:t>PostgreSQL</w:t>
      </w:r>
      <w:r>
        <w:rPr>
          <w:noProof/>
        </w:rPr>
        <w:tab/>
      </w:r>
      <w:r>
        <w:rPr>
          <w:noProof/>
        </w:rPr>
        <w:fldChar w:fldCharType="begin"/>
      </w:r>
      <w:r>
        <w:rPr>
          <w:noProof/>
        </w:rPr>
        <w:instrText xml:space="preserve"> PAGEREF _Toc5726351 \h </w:instrText>
      </w:r>
      <w:r>
        <w:rPr>
          <w:noProof/>
        </w:rPr>
      </w:r>
      <w:r>
        <w:rPr>
          <w:noProof/>
        </w:rPr>
        <w:fldChar w:fldCharType="separate"/>
      </w:r>
      <w:r>
        <w:rPr>
          <w:noProof/>
        </w:rPr>
        <w:t>3</w:t>
      </w:r>
      <w:r>
        <w:rPr>
          <w:noProof/>
        </w:rPr>
        <w:fldChar w:fldCharType="end"/>
      </w:r>
    </w:p>
    <w:p w14:paraId="22C24729"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2.2</w:t>
      </w:r>
      <w:r>
        <w:rPr>
          <w:rFonts w:asciiTheme="minorHAnsi" w:eastAsiaTheme="minorEastAsia" w:hAnsiTheme="minorHAnsi" w:cstheme="minorBidi"/>
          <w:smallCaps w:val="0"/>
          <w:noProof/>
          <w:szCs w:val="22"/>
        </w:rPr>
        <w:tab/>
      </w:r>
      <w:r>
        <w:rPr>
          <w:noProof/>
        </w:rPr>
        <w:t>javaScript</w:t>
      </w:r>
      <w:r>
        <w:rPr>
          <w:noProof/>
        </w:rPr>
        <w:tab/>
      </w:r>
      <w:r>
        <w:rPr>
          <w:noProof/>
        </w:rPr>
        <w:fldChar w:fldCharType="begin"/>
      </w:r>
      <w:r>
        <w:rPr>
          <w:noProof/>
        </w:rPr>
        <w:instrText xml:space="preserve"> PAGEREF _Toc5726352 \h </w:instrText>
      </w:r>
      <w:r>
        <w:rPr>
          <w:noProof/>
        </w:rPr>
      </w:r>
      <w:r>
        <w:rPr>
          <w:noProof/>
        </w:rPr>
        <w:fldChar w:fldCharType="separate"/>
      </w:r>
      <w:r>
        <w:rPr>
          <w:noProof/>
        </w:rPr>
        <w:t>3</w:t>
      </w:r>
      <w:r>
        <w:rPr>
          <w:noProof/>
        </w:rPr>
        <w:fldChar w:fldCharType="end"/>
      </w:r>
    </w:p>
    <w:p w14:paraId="1230B85A"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2.3</w:t>
      </w:r>
      <w:r>
        <w:rPr>
          <w:rFonts w:asciiTheme="minorHAnsi" w:eastAsiaTheme="minorEastAsia" w:hAnsiTheme="minorHAnsi" w:cstheme="minorBidi"/>
          <w:smallCaps w:val="0"/>
          <w:noProof/>
          <w:szCs w:val="22"/>
        </w:rPr>
        <w:tab/>
      </w:r>
      <w:r w:rsidRPr="003A4E50">
        <w:rPr>
          <w:rFonts w:ascii="黑体" w:eastAsia="黑体" w:hAnsi="黑体"/>
          <w:noProof/>
        </w:rPr>
        <w:t>Ajax技术</w:t>
      </w:r>
      <w:r>
        <w:rPr>
          <w:noProof/>
        </w:rPr>
        <w:tab/>
      </w:r>
      <w:r>
        <w:rPr>
          <w:noProof/>
        </w:rPr>
        <w:fldChar w:fldCharType="begin"/>
      </w:r>
      <w:r>
        <w:rPr>
          <w:noProof/>
        </w:rPr>
        <w:instrText xml:space="preserve"> PAGEREF _Toc5726353 \h </w:instrText>
      </w:r>
      <w:r>
        <w:rPr>
          <w:noProof/>
        </w:rPr>
      </w:r>
      <w:r>
        <w:rPr>
          <w:noProof/>
        </w:rPr>
        <w:fldChar w:fldCharType="separate"/>
      </w:r>
      <w:r>
        <w:rPr>
          <w:noProof/>
        </w:rPr>
        <w:t>4</w:t>
      </w:r>
      <w:r>
        <w:rPr>
          <w:noProof/>
        </w:rPr>
        <w:fldChar w:fldCharType="end"/>
      </w:r>
    </w:p>
    <w:p w14:paraId="721D20F8"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2.4</w:t>
      </w:r>
      <w:r>
        <w:rPr>
          <w:rFonts w:asciiTheme="minorHAnsi" w:eastAsiaTheme="minorEastAsia" w:hAnsiTheme="minorHAnsi" w:cstheme="minorBidi"/>
          <w:smallCaps w:val="0"/>
          <w:noProof/>
          <w:szCs w:val="22"/>
        </w:rPr>
        <w:tab/>
      </w:r>
      <w:r>
        <w:rPr>
          <w:noProof/>
        </w:rPr>
        <w:t>Node.js</w:t>
      </w:r>
      <w:r>
        <w:rPr>
          <w:noProof/>
        </w:rPr>
        <w:tab/>
      </w:r>
      <w:r>
        <w:rPr>
          <w:noProof/>
        </w:rPr>
        <w:fldChar w:fldCharType="begin"/>
      </w:r>
      <w:r>
        <w:rPr>
          <w:noProof/>
        </w:rPr>
        <w:instrText xml:space="preserve"> PAGEREF _Toc5726354 \h </w:instrText>
      </w:r>
      <w:r>
        <w:rPr>
          <w:noProof/>
        </w:rPr>
      </w:r>
      <w:r>
        <w:rPr>
          <w:noProof/>
        </w:rPr>
        <w:fldChar w:fldCharType="separate"/>
      </w:r>
      <w:r>
        <w:rPr>
          <w:noProof/>
        </w:rPr>
        <w:t>5</w:t>
      </w:r>
      <w:r>
        <w:rPr>
          <w:noProof/>
        </w:rPr>
        <w:fldChar w:fldCharType="end"/>
      </w:r>
    </w:p>
    <w:p w14:paraId="6286C6D9"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2.5</w:t>
      </w:r>
      <w:r>
        <w:rPr>
          <w:rFonts w:asciiTheme="minorHAnsi" w:eastAsiaTheme="minorEastAsia" w:hAnsiTheme="minorHAnsi" w:cstheme="minorBidi"/>
          <w:smallCaps w:val="0"/>
          <w:noProof/>
          <w:szCs w:val="22"/>
        </w:rPr>
        <w:tab/>
      </w:r>
      <w:r>
        <w:rPr>
          <w:noProof/>
        </w:rPr>
        <w:t>RESTful API</w:t>
      </w:r>
      <w:r>
        <w:rPr>
          <w:noProof/>
        </w:rPr>
        <w:tab/>
      </w:r>
      <w:r>
        <w:rPr>
          <w:noProof/>
        </w:rPr>
        <w:fldChar w:fldCharType="begin"/>
      </w:r>
      <w:r>
        <w:rPr>
          <w:noProof/>
        </w:rPr>
        <w:instrText xml:space="preserve"> PAGEREF _Toc5726355 \h </w:instrText>
      </w:r>
      <w:r>
        <w:rPr>
          <w:noProof/>
        </w:rPr>
      </w:r>
      <w:r>
        <w:rPr>
          <w:noProof/>
        </w:rPr>
        <w:fldChar w:fldCharType="separate"/>
      </w:r>
      <w:r>
        <w:rPr>
          <w:noProof/>
        </w:rPr>
        <w:t>6</w:t>
      </w:r>
      <w:r>
        <w:rPr>
          <w:noProof/>
        </w:rPr>
        <w:fldChar w:fldCharType="end"/>
      </w:r>
    </w:p>
    <w:p w14:paraId="67875D4E"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2.6</w:t>
      </w:r>
      <w:r>
        <w:rPr>
          <w:rFonts w:asciiTheme="minorHAnsi" w:eastAsiaTheme="minorEastAsia" w:hAnsiTheme="minorHAnsi" w:cstheme="minorBidi"/>
          <w:smallCaps w:val="0"/>
          <w:noProof/>
          <w:szCs w:val="22"/>
        </w:rPr>
        <w:tab/>
      </w:r>
      <w:r>
        <w:rPr>
          <w:noProof/>
        </w:rPr>
        <w:t>React.js</w:t>
      </w:r>
      <w:r>
        <w:rPr>
          <w:noProof/>
        </w:rPr>
        <w:tab/>
      </w:r>
      <w:r>
        <w:rPr>
          <w:noProof/>
        </w:rPr>
        <w:fldChar w:fldCharType="begin"/>
      </w:r>
      <w:r>
        <w:rPr>
          <w:noProof/>
        </w:rPr>
        <w:instrText xml:space="preserve"> PAGEREF _Toc5726356 \h </w:instrText>
      </w:r>
      <w:r>
        <w:rPr>
          <w:noProof/>
        </w:rPr>
      </w:r>
      <w:r>
        <w:rPr>
          <w:noProof/>
        </w:rPr>
        <w:fldChar w:fldCharType="separate"/>
      </w:r>
      <w:r>
        <w:rPr>
          <w:noProof/>
        </w:rPr>
        <w:t>6</w:t>
      </w:r>
      <w:r>
        <w:rPr>
          <w:noProof/>
        </w:rPr>
        <w:fldChar w:fldCharType="end"/>
      </w:r>
    </w:p>
    <w:p w14:paraId="4F135772"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2.7</w:t>
      </w:r>
      <w:r>
        <w:rPr>
          <w:rFonts w:asciiTheme="minorHAnsi" w:eastAsiaTheme="minorEastAsia" w:hAnsiTheme="minorHAnsi" w:cstheme="minorBidi"/>
          <w:smallCaps w:val="0"/>
          <w:noProof/>
          <w:szCs w:val="22"/>
        </w:rPr>
        <w:tab/>
      </w:r>
      <w:r>
        <w:rPr>
          <w:noProof/>
        </w:rPr>
        <w:t>Redux</w:t>
      </w:r>
      <w:r>
        <w:rPr>
          <w:noProof/>
        </w:rPr>
        <w:tab/>
      </w:r>
      <w:r>
        <w:rPr>
          <w:noProof/>
        </w:rPr>
        <w:fldChar w:fldCharType="begin"/>
      </w:r>
      <w:r>
        <w:rPr>
          <w:noProof/>
        </w:rPr>
        <w:instrText xml:space="preserve"> PAGEREF _Toc5726357 \h </w:instrText>
      </w:r>
      <w:r>
        <w:rPr>
          <w:noProof/>
        </w:rPr>
      </w:r>
      <w:r>
        <w:rPr>
          <w:noProof/>
        </w:rPr>
        <w:fldChar w:fldCharType="separate"/>
      </w:r>
      <w:r>
        <w:rPr>
          <w:noProof/>
        </w:rPr>
        <w:t>7</w:t>
      </w:r>
      <w:r>
        <w:rPr>
          <w:noProof/>
        </w:rPr>
        <w:fldChar w:fldCharType="end"/>
      </w:r>
    </w:p>
    <w:p w14:paraId="340E8FA6" w14:textId="77777777" w:rsidR="00C612D2" w:rsidRDefault="00C612D2" w:rsidP="00C612D2">
      <w:pPr>
        <w:pStyle w:val="TOC1"/>
        <w:tabs>
          <w:tab w:val="right" w:leader="dot" w:pos="8777"/>
        </w:tabs>
        <w:rPr>
          <w:rFonts w:asciiTheme="minorHAnsi" w:eastAsiaTheme="minorEastAsia" w:hAnsiTheme="minorHAnsi" w:cstheme="minorBidi"/>
          <w:b w:val="0"/>
          <w:caps w:val="0"/>
          <w:sz w:val="21"/>
          <w:szCs w:val="22"/>
        </w:rPr>
      </w:pPr>
      <w:r w:rsidRPr="003A4E50">
        <w:t>第三章</w:t>
      </w:r>
      <w:r>
        <w:rPr>
          <w:rFonts w:asciiTheme="minorHAnsi" w:eastAsiaTheme="minorEastAsia" w:hAnsiTheme="minorHAnsi" w:cstheme="minorBidi"/>
          <w:b w:val="0"/>
          <w:caps w:val="0"/>
          <w:sz w:val="21"/>
          <w:szCs w:val="22"/>
        </w:rPr>
        <w:t xml:space="preserve"> </w:t>
      </w:r>
      <w:r w:rsidRPr="003A4E50">
        <w:t>系统分析和设计</w:t>
      </w:r>
      <w:r>
        <w:tab/>
      </w:r>
      <w:r>
        <w:fldChar w:fldCharType="begin"/>
      </w:r>
      <w:r>
        <w:instrText xml:space="preserve"> PAGEREF _Toc5726358 \h </w:instrText>
      </w:r>
      <w:r>
        <w:fldChar w:fldCharType="separate"/>
      </w:r>
      <w:r>
        <w:t>9</w:t>
      </w:r>
      <w:r>
        <w:fldChar w:fldCharType="end"/>
      </w:r>
    </w:p>
    <w:p w14:paraId="2DA9A7FA"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3.1</w:t>
      </w:r>
      <w:r>
        <w:rPr>
          <w:rFonts w:asciiTheme="minorHAnsi" w:eastAsiaTheme="minorEastAsia" w:hAnsiTheme="minorHAnsi" w:cstheme="minorBidi"/>
          <w:smallCaps w:val="0"/>
          <w:noProof/>
          <w:szCs w:val="22"/>
        </w:rPr>
        <w:tab/>
      </w:r>
      <w:r w:rsidRPr="003A4E50">
        <w:rPr>
          <w:rFonts w:ascii="黑体" w:eastAsia="黑体" w:hAnsi="黑体"/>
          <w:noProof/>
        </w:rPr>
        <w:t>系统可行性分析</w:t>
      </w:r>
      <w:r>
        <w:rPr>
          <w:noProof/>
        </w:rPr>
        <w:tab/>
      </w:r>
      <w:r>
        <w:rPr>
          <w:noProof/>
        </w:rPr>
        <w:fldChar w:fldCharType="begin"/>
      </w:r>
      <w:r>
        <w:rPr>
          <w:noProof/>
        </w:rPr>
        <w:instrText xml:space="preserve"> PAGEREF _Toc5726359 \h </w:instrText>
      </w:r>
      <w:r>
        <w:rPr>
          <w:noProof/>
        </w:rPr>
      </w:r>
      <w:r>
        <w:rPr>
          <w:noProof/>
        </w:rPr>
        <w:fldChar w:fldCharType="separate"/>
      </w:r>
      <w:r>
        <w:rPr>
          <w:noProof/>
        </w:rPr>
        <w:t>9</w:t>
      </w:r>
      <w:r>
        <w:rPr>
          <w:noProof/>
        </w:rPr>
        <w:fldChar w:fldCharType="end"/>
      </w:r>
    </w:p>
    <w:p w14:paraId="609DDF09"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3.1.1</w:t>
      </w:r>
      <w:r>
        <w:rPr>
          <w:rFonts w:asciiTheme="minorHAnsi" w:eastAsiaTheme="minorEastAsia" w:hAnsiTheme="minorHAnsi" w:cstheme="minorBidi"/>
          <w:noProof/>
          <w:sz w:val="21"/>
          <w:szCs w:val="22"/>
        </w:rPr>
        <w:tab/>
      </w:r>
      <w:r w:rsidRPr="003A4E50">
        <w:rPr>
          <w:rFonts w:ascii="黑体" w:eastAsia="黑体" w:hAnsi="黑体"/>
          <w:noProof/>
        </w:rPr>
        <w:t>技术可行性</w:t>
      </w:r>
      <w:r>
        <w:rPr>
          <w:noProof/>
        </w:rPr>
        <w:tab/>
      </w:r>
      <w:r>
        <w:rPr>
          <w:noProof/>
        </w:rPr>
        <w:fldChar w:fldCharType="begin"/>
      </w:r>
      <w:r>
        <w:rPr>
          <w:noProof/>
        </w:rPr>
        <w:instrText xml:space="preserve"> PAGEREF _Toc5726360 \h </w:instrText>
      </w:r>
      <w:r>
        <w:rPr>
          <w:noProof/>
        </w:rPr>
      </w:r>
      <w:r>
        <w:rPr>
          <w:noProof/>
        </w:rPr>
        <w:fldChar w:fldCharType="separate"/>
      </w:r>
      <w:r>
        <w:rPr>
          <w:noProof/>
        </w:rPr>
        <w:t>9</w:t>
      </w:r>
      <w:r>
        <w:rPr>
          <w:noProof/>
        </w:rPr>
        <w:fldChar w:fldCharType="end"/>
      </w:r>
    </w:p>
    <w:p w14:paraId="23824579"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3.1.2</w:t>
      </w:r>
      <w:r>
        <w:rPr>
          <w:rFonts w:asciiTheme="minorHAnsi" w:eastAsiaTheme="minorEastAsia" w:hAnsiTheme="minorHAnsi" w:cstheme="minorBidi"/>
          <w:noProof/>
          <w:sz w:val="21"/>
          <w:szCs w:val="22"/>
        </w:rPr>
        <w:tab/>
      </w:r>
      <w:r w:rsidRPr="003A4E50">
        <w:rPr>
          <w:rFonts w:ascii="黑体" w:eastAsia="黑体" w:hAnsi="黑体"/>
          <w:noProof/>
        </w:rPr>
        <w:t>经济可行性</w:t>
      </w:r>
      <w:r>
        <w:rPr>
          <w:noProof/>
        </w:rPr>
        <w:tab/>
      </w:r>
      <w:r>
        <w:rPr>
          <w:noProof/>
        </w:rPr>
        <w:fldChar w:fldCharType="begin"/>
      </w:r>
      <w:r>
        <w:rPr>
          <w:noProof/>
        </w:rPr>
        <w:instrText xml:space="preserve"> PAGEREF _Toc5726361 \h </w:instrText>
      </w:r>
      <w:r>
        <w:rPr>
          <w:noProof/>
        </w:rPr>
      </w:r>
      <w:r>
        <w:rPr>
          <w:noProof/>
        </w:rPr>
        <w:fldChar w:fldCharType="separate"/>
      </w:r>
      <w:r>
        <w:rPr>
          <w:noProof/>
        </w:rPr>
        <w:t>10</w:t>
      </w:r>
      <w:r>
        <w:rPr>
          <w:noProof/>
        </w:rPr>
        <w:fldChar w:fldCharType="end"/>
      </w:r>
    </w:p>
    <w:p w14:paraId="57AFE755"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3.1.3</w:t>
      </w:r>
      <w:r>
        <w:rPr>
          <w:rFonts w:asciiTheme="minorHAnsi" w:eastAsiaTheme="minorEastAsia" w:hAnsiTheme="minorHAnsi" w:cstheme="minorBidi"/>
          <w:noProof/>
          <w:sz w:val="21"/>
          <w:szCs w:val="22"/>
        </w:rPr>
        <w:tab/>
      </w:r>
      <w:r w:rsidRPr="003A4E50">
        <w:rPr>
          <w:rFonts w:ascii="黑体" w:eastAsia="黑体" w:hAnsi="黑体"/>
          <w:noProof/>
        </w:rPr>
        <w:t>操作可行性</w:t>
      </w:r>
      <w:r>
        <w:rPr>
          <w:noProof/>
        </w:rPr>
        <w:tab/>
      </w:r>
      <w:r>
        <w:rPr>
          <w:noProof/>
        </w:rPr>
        <w:fldChar w:fldCharType="begin"/>
      </w:r>
      <w:r>
        <w:rPr>
          <w:noProof/>
        </w:rPr>
        <w:instrText xml:space="preserve"> PAGEREF _Toc5726362 \h </w:instrText>
      </w:r>
      <w:r>
        <w:rPr>
          <w:noProof/>
        </w:rPr>
      </w:r>
      <w:r>
        <w:rPr>
          <w:noProof/>
        </w:rPr>
        <w:fldChar w:fldCharType="separate"/>
      </w:r>
      <w:r>
        <w:rPr>
          <w:noProof/>
        </w:rPr>
        <w:t>10</w:t>
      </w:r>
      <w:r>
        <w:rPr>
          <w:noProof/>
        </w:rPr>
        <w:fldChar w:fldCharType="end"/>
      </w:r>
    </w:p>
    <w:p w14:paraId="124A8072"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3.1.4</w:t>
      </w:r>
      <w:r>
        <w:rPr>
          <w:rFonts w:asciiTheme="minorHAnsi" w:eastAsiaTheme="minorEastAsia" w:hAnsiTheme="minorHAnsi" w:cstheme="minorBidi"/>
          <w:noProof/>
          <w:sz w:val="21"/>
          <w:szCs w:val="22"/>
        </w:rPr>
        <w:tab/>
      </w:r>
      <w:r w:rsidRPr="003A4E50">
        <w:rPr>
          <w:rFonts w:ascii="黑体" w:eastAsia="黑体" w:hAnsi="黑体"/>
          <w:noProof/>
        </w:rPr>
        <w:t>法律可行性</w:t>
      </w:r>
      <w:r>
        <w:rPr>
          <w:noProof/>
        </w:rPr>
        <w:tab/>
      </w:r>
      <w:r>
        <w:rPr>
          <w:noProof/>
        </w:rPr>
        <w:fldChar w:fldCharType="begin"/>
      </w:r>
      <w:r>
        <w:rPr>
          <w:noProof/>
        </w:rPr>
        <w:instrText xml:space="preserve"> PAGEREF _Toc5726363 \h </w:instrText>
      </w:r>
      <w:r>
        <w:rPr>
          <w:noProof/>
        </w:rPr>
      </w:r>
      <w:r>
        <w:rPr>
          <w:noProof/>
        </w:rPr>
        <w:fldChar w:fldCharType="separate"/>
      </w:r>
      <w:r>
        <w:rPr>
          <w:noProof/>
        </w:rPr>
        <w:t>10</w:t>
      </w:r>
      <w:r>
        <w:rPr>
          <w:noProof/>
        </w:rPr>
        <w:fldChar w:fldCharType="end"/>
      </w:r>
    </w:p>
    <w:p w14:paraId="4F2E63B7"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3.2</w:t>
      </w:r>
      <w:r>
        <w:rPr>
          <w:rFonts w:asciiTheme="minorHAnsi" w:eastAsiaTheme="minorEastAsia" w:hAnsiTheme="minorHAnsi" w:cstheme="minorBidi"/>
          <w:smallCaps w:val="0"/>
          <w:noProof/>
          <w:szCs w:val="22"/>
        </w:rPr>
        <w:tab/>
      </w:r>
      <w:r w:rsidRPr="003A4E50">
        <w:rPr>
          <w:rFonts w:ascii="黑体" w:eastAsia="黑体" w:hAnsi="黑体"/>
          <w:noProof/>
        </w:rPr>
        <w:t>需求分析</w:t>
      </w:r>
      <w:r>
        <w:rPr>
          <w:noProof/>
        </w:rPr>
        <w:tab/>
      </w:r>
      <w:r>
        <w:rPr>
          <w:noProof/>
        </w:rPr>
        <w:fldChar w:fldCharType="begin"/>
      </w:r>
      <w:r>
        <w:rPr>
          <w:noProof/>
        </w:rPr>
        <w:instrText xml:space="preserve"> PAGEREF _Toc5726364 \h </w:instrText>
      </w:r>
      <w:r>
        <w:rPr>
          <w:noProof/>
        </w:rPr>
      </w:r>
      <w:r>
        <w:rPr>
          <w:noProof/>
        </w:rPr>
        <w:fldChar w:fldCharType="separate"/>
      </w:r>
      <w:r>
        <w:rPr>
          <w:noProof/>
        </w:rPr>
        <w:t>10</w:t>
      </w:r>
      <w:r>
        <w:rPr>
          <w:noProof/>
        </w:rPr>
        <w:fldChar w:fldCharType="end"/>
      </w:r>
    </w:p>
    <w:p w14:paraId="41B43634"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3.2.1</w:t>
      </w:r>
      <w:r>
        <w:rPr>
          <w:rFonts w:asciiTheme="minorHAnsi" w:eastAsiaTheme="minorEastAsia" w:hAnsiTheme="minorHAnsi" w:cstheme="minorBidi"/>
          <w:noProof/>
          <w:sz w:val="21"/>
          <w:szCs w:val="22"/>
        </w:rPr>
        <w:tab/>
      </w:r>
      <w:r w:rsidRPr="003A4E50">
        <w:rPr>
          <w:rFonts w:ascii="黑体" w:eastAsia="黑体" w:hAnsi="黑体"/>
          <w:noProof/>
        </w:rPr>
        <w:t>功能需求分析</w:t>
      </w:r>
      <w:r>
        <w:rPr>
          <w:noProof/>
        </w:rPr>
        <w:tab/>
      </w:r>
      <w:r>
        <w:rPr>
          <w:noProof/>
        </w:rPr>
        <w:fldChar w:fldCharType="begin"/>
      </w:r>
      <w:r>
        <w:rPr>
          <w:noProof/>
        </w:rPr>
        <w:instrText xml:space="preserve"> PAGEREF _Toc5726365 \h </w:instrText>
      </w:r>
      <w:r>
        <w:rPr>
          <w:noProof/>
        </w:rPr>
      </w:r>
      <w:r>
        <w:rPr>
          <w:noProof/>
        </w:rPr>
        <w:fldChar w:fldCharType="separate"/>
      </w:r>
      <w:r>
        <w:rPr>
          <w:noProof/>
        </w:rPr>
        <w:t>10</w:t>
      </w:r>
      <w:r>
        <w:rPr>
          <w:noProof/>
        </w:rPr>
        <w:fldChar w:fldCharType="end"/>
      </w:r>
    </w:p>
    <w:p w14:paraId="399030BF"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3.2.2</w:t>
      </w:r>
      <w:r>
        <w:rPr>
          <w:rFonts w:asciiTheme="minorHAnsi" w:eastAsiaTheme="minorEastAsia" w:hAnsiTheme="minorHAnsi" w:cstheme="minorBidi"/>
          <w:noProof/>
          <w:sz w:val="21"/>
          <w:szCs w:val="22"/>
        </w:rPr>
        <w:tab/>
      </w:r>
      <w:r w:rsidRPr="003A4E50">
        <w:rPr>
          <w:rFonts w:ascii="黑体" w:eastAsia="黑体" w:hAnsi="黑体"/>
          <w:noProof/>
        </w:rPr>
        <w:t>用例分析</w:t>
      </w:r>
      <w:r>
        <w:rPr>
          <w:noProof/>
        </w:rPr>
        <w:tab/>
      </w:r>
      <w:r>
        <w:rPr>
          <w:noProof/>
        </w:rPr>
        <w:fldChar w:fldCharType="begin"/>
      </w:r>
      <w:r>
        <w:rPr>
          <w:noProof/>
        </w:rPr>
        <w:instrText xml:space="preserve"> PAGEREF _Toc5726366 \h </w:instrText>
      </w:r>
      <w:r>
        <w:rPr>
          <w:noProof/>
        </w:rPr>
      </w:r>
      <w:r>
        <w:rPr>
          <w:noProof/>
        </w:rPr>
        <w:fldChar w:fldCharType="separate"/>
      </w:r>
      <w:r>
        <w:rPr>
          <w:noProof/>
        </w:rPr>
        <w:t>11</w:t>
      </w:r>
      <w:r>
        <w:rPr>
          <w:noProof/>
        </w:rPr>
        <w:fldChar w:fldCharType="end"/>
      </w:r>
    </w:p>
    <w:p w14:paraId="6BAAF0A4"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3.3</w:t>
      </w:r>
      <w:r>
        <w:rPr>
          <w:rFonts w:asciiTheme="minorHAnsi" w:eastAsiaTheme="minorEastAsia" w:hAnsiTheme="minorHAnsi" w:cstheme="minorBidi"/>
          <w:smallCaps w:val="0"/>
          <w:noProof/>
          <w:szCs w:val="22"/>
        </w:rPr>
        <w:tab/>
      </w:r>
      <w:r w:rsidRPr="003A4E50">
        <w:rPr>
          <w:rFonts w:ascii="黑体" w:eastAsia="黑体" w:hAnsi="黑体"/>
          <w:noProof/>
        </w:rPr>
        <w:t>系统概要设计</w:t>
      </w:r>
      <w:r>
        <w:rPr>
          <w:noProof/>
        </w:rPr>
        <w:tab/>
      </w:r>
      <w:r>
        <w:rPr>
          <w:noProof/>
        </w:rPr>
        <w:fldChar w:fldCharType="begin"/>
      </w:r>
      <w:r>
        <w:rPr>
          <w:noProof/>
        </w:rPr>
        <w:instrText xml:space="preserve"> PAGEREF _Toc5726367 \h </w:instrText>
      </w:r>
      <w:r>
        <w:rPr>
          <w:noProof/>
        </w:rPr>
      </w:r>
      <w:r>
        <w:rPr>
          <w:noProof/>
        </w:rPr>
        <w:fldChar w:fldCharType="separate"/>
      </w:r>
      <w:r>
        <w:rPr>
          <w:noProof/>
        </w:rPr>
        <w:t>11</w:t>
      </w:r>
      <w:r>
        <w:rPr>
          <w:noProof/>
        </w:rPr>
        <w:fldChar w:fldCharType="end"/>
      </w:r>
    </w:p>
    <w:p w14:paraId="17DEBAF1"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3.4</w:t>
      </w:r>
      <w:r>
        <w:rPr>
          <w:rFonts w:asciiTheme="minorHAnsi" w:eastAsiaTheme="minorEastAsia" w:hAnsiTheme="minorHAnsi" w:cstheme="minorBidi"/>
          <w:smallCaps w:val="0"/>
          <w:noProof/>
          <w:szCs w:val="22"/>
        </w:rPr>
        <w:tab/>
      </w:r>
      <w:r w:rsidRPr="003A4E50">
        <w:rPr>
          <w:rFonts w:ascii="黑体" w:eastAsia="黑体" w:hAnsi="黑体"/>
          <w:noProof/>
        </w:rPr>
        <w:t>系统数据库设计</w:t>
      </w:r>
      <w:r>
        <w:rPr>
          <w:noProof/>
        </w:rPr>
        <w:tab/>
      </w:r>
      <w:r>
        <w:rPr>
          <w:noProof/>
        </w:rPr>
        <w:fldChar w:fldCharType="begin"/>
      </w:r>
      <w:r>
        <w:rPr>
          <w:noProof/>
        </w:rPr>
        <w:instrText xml:space="preserve"> PAGEREF _Toc5726368 \h </w:instrText>
      </w:r>
      <w:r>
        <w:rPr>
          <w:noProof/>
        </w:rPr>
      </w:r>
      <w:r>
        <w:rPr>
          <w:noProof/>
        </w:rPr>
        <w:fldChar w:fldCharType="separate"/>
      </w:r>
      <w:r>
        <w:rPr>
          <w:noProof/>
        </w:rPr>
        <w:t>14</w:t>
      </w:r>
      <w:r>
        <w:rPr>
          <w:noProof/>
        </w:rPr>
        <w:fldChar w:fldCharType="end"/>
      </w:r>
    </w:p>
    <w:p w14:paraId="56B670AA"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3.5</w:t>
      </w:r>
      <w:r>
        <w:rPr>
          <w:rFonts w:asciiTheme="minorHAnsi" w:eastAsiaTheme="minorEastAsia" w:hAnsiTheme="minorHAnsi" w:cstheme="minorBidi"/>
          <w:smallCaps w:val="0"/>
          <w:noProof/>
          <w:szCs w:val="22"/>
        </w:rPr>
        <w:tab/>
      </w:r>
      <w:r w:rsidRPr="003A4E50">
        <w:rPr>
          <w:rFonts w:ascii="黑体" w:eastAsia="黑体" w:hAnsi="黑体"/>
          <w:noProof/>
        </w:rPr>
        <w:t>后端API设计</w:t>
      </w:r>
      <w:r>
        <w:rPr>
          <w:noProof/>
        </w:rPr>
        <w:tab/>
      </w:r>
      <w:r>
        <w:rPr>
          <w:noProof/>
        </w:rPr>
        <w:fldChar w:fldCharType="begin"/>
      </w:r>
      <w:r>
        <w:rPr>
          <w:noProof/>
        </w:rPr>
        <w:instrText xml:space="preserve"> PAGEREF _Toc5726369 \h </w:instrText>
      </w:r>
      <w:r>
        <w:rPr>
          <w:noProof/>
        </w:rPr>
      </w:r>
      <w:r>
        <w:rPr>
          <w:noProof/>
        </w:rPr>
        <w:fldChar w:fldCharType="separate"/>
      </w:r>
      <w:r>
        <w:rPr>
          <w:noProof/>
        </w:rPr>
        <w:t>18</w:t>
      </w:r>
      <w:r>
        <w:rPr>
          <w:noProof/>
        </w:rPr>
        <w:fldChar w:fldCharType="end"/>
      </w:r>
    </w:p>
    <w:p w14:paraId="300CFDAE"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3.6</w:t>
      </w:r>
      <w:r>
        <w:rPr>
          <w:rFonts w:asciiTheme="minorHAnsi" w:eastAsiaTheme="minorEastAsia" w:hAnsiTheme="minorHAnsi" w:cstheme="minorBidi"/>
          <w:smallCaps w:val="0"/>
          <w:noProof/>
          <w:szCs w:val="22"/>
        </w:rPr>
        <w:tab/>
      </w:r>
      <w:r w:rsidRPr="003A4E50">
        <w:rPr>
          <w:rFonts w:ascii="黑体" w:eastAsia="黑体" w:hAnsi="黑体"/>
          <w:noProof/>
        </w:rPr>
        <w:t>前端路由设计</w:t>
      </w:r>
      <w:r>
        <w:rPr>
          <w:noProof/>
        </w:rPr>
        <w:tab/>
      </w:r>
      <w:r>
        <w:rPr>
          <w:noProof/>
        </w:rPr>
        <w:fldChar w:fldCharType="begin"/>
      </w:r>
      <w:r>
        <w:rPr>
          <w:noProof/>
        </w:rPr>
        <w:instrText xml:space="preserve"> PAGEREF _Toc5726370 \h </w:instrText>
      </w:r>
      <w:r>
        <w:rPr>
          <w:noProof/>
        </w:rPr>
      </w:r>
      <w:r>
        <w:rPr>
          <w:noProof/>
        </w:rPr>
        <w:fldChar w:fldCharType="separate"/>
      </w:r>
      <w:r>
        <w:rPr>
          <w:noProof/>
        </w:rPr>
        <w:t>20</w:t>
      </w:r>
      <w:r>
        <w:rPr>
          <w:noProof/>
        </w:rPr>
        <w:fldChar w:fldCharType="end"/>
      </w:r>
    </w:p>
    <w:p w14:paraId="7D6CC078"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3.7</w:t>
      </w:r>
      <w:r>
        <w:rPr>
          <w:rFonts w:asciiTheme="minorHAnsi" w:eastAsiaTheme="minorEastAsia" w:hAnsiTheme="minorHAnsi" w:cstheme="minorBidi"/>
          <w:smallCaps w:val="0"/>
          <w:noProof/>
          <w:szCs w:val="22"/>
        </w:rPr>
        <w:tab/>
      </w:r>
      <w:r w:rsidRPr="003A4E50">
        <w:rPr>
          <w:rFonts w:ascii="黑体" w:eastAsia="黑体" w:hAnsi="黑体"/>
          <w:noProof/>
        </w:rPr>
        <w:t>前端Redux store设计</w:t>
      </w:r>
      <w:r>
        <w:rPr>
          <w:noProof/>
        </w:rPr>
        <w:tab/>
      </w:r>
      <w:r>
        <w:rPr>
          <w:noProof/>
        </w:rPr>
        <w:fldChar w:fldCharType="begin"/>
      </w:r>
      <w:r>
        <w:rPr>
          <w:noProof/>
        </w:rPr>
        <w:instrText xml:space="preserve"> PAGEREF _Toc5726371 \h </w:instrText>
      </w:r>
      <w:r>
        <w:rPr>
          <w:noProof/>
        </w:rPr>
      </w:r>
      <w:r>
        <w:rPr>
          <w:noProof/>
        </w:rPr>
        <w:fldChar w:fldCharType="separate"/>
      </w:r>
      <w:r>
        <w:rPr>
          <w:noProof/>
        </w:rPr>
        <w:t>21</w:t>
      </w:r>
      <w:r>
        <w:rPr>
          <w:noProof/>
        </w:rPr>
        <w:fldChar w:fldCharType="end"/>
      </w:r>
    </w:p>
    <w:p w14:paraId="5020A7A4" w14:textId="77777777" w:rsidR="00C612D2" w:rsidRDefault="00C612D2" w:rsidP="00C612D2">
      <w:pPr>
        <w:pStyle w:val="TOC1"/>
        <w:tabs>
          <w:tab w:val="right" w:leader="dot" w:pos="8777"/>
        </w:tabs>
        <w:rPr>
          <w:rFonts w:asciiTheme="minorHAnsi" w:eastAsiaTheme="minorEastAsia" w:hAnsiTheme="minorHAnsi" w:cstheme="minorBidi"/>
          <w:b w:val="0"/>
          <w:caps w:val="0"/>
          <w:sz w:val="21"/>
          <w:szCs w:val="22"/>
        </w:rPr>
      </w:pPr>
      <w:r w:rsidRPr="003A4E50">
        <w:t>第四章</w:t>
      </w:r>
      <w:r>
        <w:rPr>
          <w:rFonts w:asciiTheme="minorHAnsi" w:eastAsiaTheme="minorEastAsia" w:hAnsiTheme="minorHAnsi" w:cstheme="minorBidi"/>
          <w:b w:val="0"/>
          <w:caps w:val="0"/>
          <w:sz w:val="21"/>
          <w:szCs w:val="22"/>
        </w:rPr>
        <w:t xml:space="preserve"> </w:t>
      </w:r>
      <w:r w:rsidRPr="003A4E50">
        <w:t>详细设计</w:t>
      </w:r>
      <w:r>
        <w:tab/>
      </w:r>
      <w:r>
        <w:fldChar w:fldCharType="begin"/>
      </w:r>
      <w:r>
        <w:instrText xml:space="preserve"> PAGEREF _Toc5726372 \h </w:instrText>
      </w:r>
      <w:r>
        <w:fldChar w:fldCharType="separate"/>
      </w:r>
      <w:r>
        <w:t>23</w:t>
      </w:r>
      <w:r>
        <w:fldChar w:fldCharType="end"/>
      </w:r>
    </w:p>
    <w:p w14:paraId="0FCC15B9"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4.1</w:t>
      </w:r>
      <w:r>
        <w:rPr>
          <w:rFonts w:asciiTheme="minorHAnsi" w:eastAsiaTheme="minorEastAsia" w:hAnsiTheme="minorHAnsi" w:cstheme="minorBidi"/>
          <w:smallCaps w:val="0"/>
          <w:noProof/>
          <w:szCs w:val="22"/>
        </w:rPr>
        <w:tab/>
      </w:r>
      <w:r w:rsidRPr="003A4E50">
        <w:rPr>
          <w:rFonts w:ascii="黑体" w:eastAsia="黑体" w:hAnsi="黑体"/>
          <w:noProof/>
        </w:rPr>
        <w:t>爬虫模块设计</w:t>
      </w:r>
      <w:r>
        <w:rPr>
          <w:noProof/>
        </w:rPr>
        <w:tab/>
      </w:r>
      <w:r>
        <w:rPr>
          <w:noProof/>
        </w:rPr>
        <w:fldChar w:fldCharType="begin"/>
      </w:r>
      <w:r>
        <w:rPr>
          <w:noProof/>
        </w:rPr>
        <w:instrText xml:space="preserve"> PAGEREF _Toc5726373 \h </w:instrText>
      </w:r>
      <w:r>
        <w:rPr>
          <w:noProof/>
        </w:rPr>
      </w:r>
      <w:r>
        <w:rPr>
          <w:noProof/>
        </w:rPr>
        <w:fldChar w:fldCharType="separate"/>
      </w:r>
      <w:r>
        <w:rPr>
          <w:noProof/>
        </w:rPr>
        <w:t>23</w:t>
      </w:r>
      <w:r>
        <w:rPr>
          <w:noProof/>
        </w:rPr>
        <w:fldChar w:fldCharType="end"/>
      </w:r>
    </w:p>
    <w:p w14:paraId="236A1733"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4.2</w:t>
      </w:r>
      <w:r>
        <w:rPr>
          <w:rFonts w:asciiTheme="minorHAnsi" w:eastAsiaTheme="minorEastAsia" w:hAnsiTheme="minorHAnsi" w:cstheme="minorBidi"/>
          <w:smallCaps w:val="0"/>
          <w:noProof/>
          <w:szCs w:val="22"/>
        </w:rPr>
        <w:tab/>
      </w:r>
      <w:r w:rsidRPr="003A4E50">
        <w:rPr>
          <w:rFonts w:ascii="黑体" w:eastAsia="黑体" w:hAnsi="黑体"/>
          <w:noProof/>
        </w:rPr>
        <w:t>后端功能模块设计</w:t>
      </w:r>
      <w:r>
        <w:rPr>
          <w:noProof/>
        </w:rPr>
        <w:tab/>
      </w:r>
      <w:r>
        <w:rPr>
          <w:noProof/>
        </w:rPr>
        <w:fldChar w:fldCharType="begin"/>
      </w:r>
      <w:r>
        <w:rPr>
          <w:noProof/>
        </w:rPr>
        <w:instrText xml:space="preserve"> PAGEREF _Toc5726374 \h </w:instrText>
      </w:r>
      <w:r>
        <w:rPr>
          <w:noProof/>
        </w:rPr>
      </w:r>
      <w:r>
        <w:rPr>
          <w:noProof/>
        </w:rPr>
        <w:fldChar w:fldCharType="separate"/>
      </w:r>
      <w:r>
        <w:rPr>
          <w:noProof/>
        </w:rPr>
        <w:t>25</w:t>
      </w:r>
      <w:r>
        <w:rPr>
          <w:noProof/>
        </w:rPr>
        <w:fldChar w:fldCharType="end"/>
      </w:r>
    </w:p>
    <w:p w14:paraId="3808D3D3"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4.2.1</w:t>
      </w:r>
      <w:r>
        <w:rPr>
          <w:rFonts w:asciiTheme="minorHAnsi" w:eastAsiaTheme="minorEastAsia" w:hAnsiTheme="minorHAnsi" w:cstheme="minorBidi"/>
          <w:noProof/>
          <w:sz w:val="21"/>
          <w:szCs w:val="22"/>
        </w:rPr>
        <w:tab/>
      </w:r>
      <w:r w:rsidRPr="003A4E50">
        <w:rPr>
          <w:rFonts w:ascii="黑体" w:eastAsia="黑体" w:hAnsi="黑体"/>
          <w:noProof/>
        </w:rPr>
        <w:t>数据库操作模块设计</w:t>
      </w:r>
      <w:r>
        <w:rPr>
          <w:noProof/>
        </w:rPr>
        <w:tab/>
      </w:r>
      <w:r>
        <w:rPr>
          <w:noProof/>
        </w:rPr>
        <w:fldChar w:fldCharType="begin"/>
      </w:r>
      <w:r>
        <w:rPr>
          <w:noProof/>
        </w:rPr>
        <w:instrText xml:space="preserve"> PAGEREF _Toc5726375 \h </w:instrText>
      </w:r>
      <w:r>
        <w:rPr>
          <w:noProof/>
        </w:rPr>
      </w:r>
      <w:r>
        <w:rPr>
          <w:noProof/>
        </w:rPr>
        <w:fldChar w:fldCharType="separate"/>
      </w:r>
      <w:r>
        <w:rPr>
          <w:noProof/>
        </w:rPr>
        <w:t>25</w:t>
      </w:r>
      <w:r>
        <w:rPr>
          <w:noProof/>
        </w:rPr>
        <w:fldChar w:fldCharType="end"/>
      </w:r>
    </w:p>
    <w:p w14:paraId="45B30664"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lastRenderedPageBreak/>
        <w:t>4.2.2</w:t>
      </w:r>
      <w:r>
        <w:rPr>
          <w:rFonts w:asciiTheme="minorHAnsi" w:eastAsiaTheme="minorEastAsia" w:hAnsiTheme="minorHAnsi" w:cstheme="minorBidi"/>
          <w:noProof/>
          <w:sz w:val="21"/>
          <w:szCs w:val="22"/>
        </w:rPr>
        <w:tab/>
      </w:r>
      <w:r w:rsidRPr="003A4E50">
        <w:rPr>
          <w:rFonts w:ascii="黑体" w:eastAsia="黑体" w:hAnsi="黑体"/>
          <w:noProof/>
        </w:rPr>
        <w:t>路由转发模块设计</w:t>
      </w:r>
      <w:r>
        <w:rPr>
          <w:noProof/>
        </w:rPr>
        <w:tab/>
      </w:r>
      <w:r>
        <w:rPr>
          <w:noProof/>
        </w:rPr>
        <w:fldChar w:fldCharType="begin"/>
      </w:r>
      <w:r>
        <w:rPr>
          <w:noProof/>
        </w:rPr>
        <w:instrText xml:space="preserve"> PAGEREF _Toc5726376 \h </w:instrText>
      </w:r>
      <w:r>
        <w:rPr>
          <w:noProof/>
        </w:rPr>
      </w:r>
      <w:r>
        <w:rPr>
          <w:noProof/>
        </w:rPr>
        <w:fldChar w:fldCharType="separate"/>
      </w:r>
      <w:r>
        <w:rPr>
          <w:noProof/>
        </w:rPr>
        <w:t>26</w:t>
      </w:r>
      <w:r>
        <w:rPr>
          <w:noProof/>
        </w:rPr>
        <w:fldChar w:fldCharType="end"/>
      </w:r>
    </w:p>
    <w:p w14:paraId="000901C6"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4.3</w:t>
      </w:r>
      <w:r>
        <w:rPr>
          <w:rFonts w:asciiTheme="minorHAnsi" w:eastAsiaTheme="minorEastAsia" w:hAnsiTheme="minorHAnsi" w:cstheme="minorBidi"/>
          <w:smallCaps w:val="0"/>
          <w:noProof/>
          <w:szCs w:val="22"/>
        </w:rPr>
        <w:tab/>
      </w:r>
      <w:r w:rsidRPr="003A4E50">
        <w:rPr>
          <w:rFonts w:ascii="黑体" w:eastAsia="黑体" w:hAnsi="黑体"/>
          <w:noProof/>
        </w:rPr>
        <w:t>前端功能模块设计</w:t>
      </w:r>
      <w:r>
        <w:rPr>
          <w:noProof/>
        </w:rPr>
        <w:tab/>
      </w:r>
      <w:r>
        <w:rPr>
          <w:noProof/>
        </w:rPr>
        <w:fldChar w:fldCharType="begin"/>
      </w:r>
      <w:r>
        <w:rPr>
          <w:noProof/>
        </w:rPr>
        <w:instrText xml:space="preserve"> PAGEREF _Toc5726377 \h </w:instrText>
      </w:r>
      <w:r>
        <w:rPr>
          <w:noProof/>
        </w:rPr>
      </w:r>
      <w:r>
        <w:rPr>
          <w:noProof/>
        </w:rPr>
        <w:fldChar w:fldCharType="separate"/>
      </w:r>
      <w:r>
        <w:rPr>
          <w:noProof/>
        </w:rPr>
        <w:t>27</w:t>
      </w:r>
      <w:r>
        <w:rPr>
          <w:noProof/>
        </w:rPr>
        <w:fldChar w:fldCharType="end"/>
      </w:r>
    </w:p>
    <w:p w14:paraId="7495BB6E"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4.3.1</w:t>
      </w:r>
      <w:r>
        <w:rPr>
          <w:rFonts w:asciiTheme="minorHAnsi" w:eastAsiaTheme="minorEastAsia" w:hAnsiTheme="minorHAnsi" w:cstheme="minorBidi"/>
          <w:noProof/>
          <w:sz w:val="21"/>
          <w:szCs w:val="22"/>
        </w:rPr>
        <w:tab/>
      </w:r>
      <w:r w:rsidRPr="003A4E50">
        <w:rPr>
          <w:rFonts w:ascii="黑体" w:eastAsia="黑体" w:hAnsi="黑体"/>
          <w:noProof/>
        </w:rPr>
        <w:t>登录模块组件设计</w:t>
      </w:r>
      <w:r>
        <w:rPr>
          <w:noProof/>
        </w:rPr>
        <w:tab/>
      </w:r>
      <w:r>
        <w:rPr>
          <w:noProof/>
        </w:rPr>
        <w:fldChar w:fldCharType="begin"/>
      </w:r>
      <w:r>
        <w:rPr>
          <w:noProof/>
        </w:rPr>
        <w:instrText xml:space="preserve"> PAGEREF _Toc5726378 \h </w:instrText>
      </w:r>
      <w:r>
        <w:rPr>
          <w:noProof/>
        </w:rPr>
      </w:r>
      <w:r>
        <w:rPr>
          <w:noProof/>
        </w:rPr>
        <w:fldChar w:fldCharType="separate"/>
      </w:r>
      <w:r>
        <w:rPr>
          <w:noProof/>
        </w:rPr>
        <w:t>27</w:t>
      </w:r>
      <w:r>
        <w:rPr>
          <w:noProof/>
        </w:rPr>
        <w:fldChar w:fldCharType="end"/>
      </w:r>
    </w:p>
    <w:p w14:paraId="2F445523"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4.3.2</w:t>
      </w:r>
      <w:r>
        <w:rPr>
          <w:rFonts w:asciiTheme="minorHAnsi" w:eastAsiaTheme="minorEastAsia" w:hAnsiTheme="minorHAnsi" w:cstheme="minorBidi"/>
          <w:noProof/>
          <w:sz w:val="21"/>
          <w:szCs w:val="22"/>
        </w:rPr>
        <w:tab/>
      </w:r>
      <w:r w:rsidRPr="003A4E50">
        <w:rPr>
          <w:rFonts w:ascii="黑体" w:eastAsia="黑体" w:hAnsi="黑体"/>
          <w:noProof/>
        </w:rPr>
        <w:t>文章列表与内容模块组件设计</w:t>
      </w:r>
      <w:r>
        <w:rPr>
          <w:noProof/>
        </w:rPr>
        <w:tab/>
      </w:r>
      <w:r>
        <w:rPr>
          <w:noProof/>
        </w:rPr>
        <w:fldChar w:fldCharType="begin"/>
      </w:r>
      <w:r>
        <w:rPr>
          <w:noProof/>
        </w:rPr>
        <w:instrText xml:space="preserve"> PAGEREF _Toc5726379 \h </w:instrText>
      </w:r>
      <w:r>
        <w:rPr>
          <w:noProof/>
        </w:rPr>
      </w:r>
      <w:r>
        <w:rPr>
          <w:noProof/>
        </w:rPr>
        <w:fldChar w:fldCharType="separate"/>
      </w:r>
      <w:r>
        <w:rPr>
          <w:noProof/>
        </w:rPr>
        <w:t>28</w:t>
      </w:r>
      <w:r>
        <w:rPr>
          <w:noProof/>
        </w:rPr>
        <w:fldChar w:fldCharType="end"/>
      </w:r>
    </w:p>
    <w:p w14:paraId="6B82EFA9"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4.3.3</w:t>
      </w:r>
      <w:r>
        <w:rPr>
          <w:rFonts w:asciiTheme="minorHAnsi" w:eastAsiaTheme="minorEastAsia" w:hAnsiTheme="minorHAnsi" w:cstheme="minorBidi"/>
          <w:noProof/>
          <w:sz w:val="21"/>
          <w:szCs w:val="22"/>
        </w:rPr>
        <w:tab/>
      </w:r>
      <w:r w:rsidRPr="003A4E50">
        <w:rPr>
          <w:rFonts w:ascii="黑体" w:eastAsia="黑体" w:hAnsi="黑体"/>
          <w:noProof/>
        </w:rPr>
        <w:t>点赞模块组件设计</w:t>
      </w:r>
      <w:r>
        <w:rPr>
          <w:noProof/>
        </w:rPr>
        <w:tab/>
      </w:r>
      <w:r>
        <w:rPr>
          <w:noProof/>
        </w:rPr>
        <w:fldChar w:fldCharType="begin"/>
      </w:r>
      <w:r>
        <w:rPr>
          <w:noProof/>
        </w:rPr>
        <w:instrText xml:space="preserve"> PAGEREF _Toc5726380 \h </w:instrText>
      </w:r>
      <w:r>
        <w:rPr>
          <w:noProof/>
        </w:rPr>
      </w:r>
      <w:r>
        <w:rPr>
          <w:noProof/>
        </w:rPr>
        <w:fldChar w:fldCharType="separate"/>
      </w:r>
      <w:r>
        <w:rPr>
          <w:noProof/>
        </w:rPr>
        <w:t>29</w:t>
      </w:r>
      <w:r>
        <w:rPr>
          <w:noProof/>
        </w:rPr>
        <w:fldChar w:fldCharType="end"/>
      </w:r>
    </w:p>
    <w:p w14:paraId="19311F55"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4.3.4</w:t>
      </w:r>
      <w:r>
        <w:rPr>
          <w:rFonts w:asciiTheme="minorHAnsi" w:eastAsiaTheme="minorEastAsia" w:hAnsiTheme="minorHAnsi" w:cstheme="minorBidi"/>
          <w:noProof/>
          <w:sz w:val="21"/>
          <w:szCs w:val="22"/>
        </w:rPr>
        <w:tab/>
      </w:r>
      <w:r w:rsidRPr="003A4E50">
        <w:rPr>
          <w:rFonts w:ascii="黑体" w:eastAsia="黑体" w:hAnsi="黑体"/>
          <w:noProof/>
        </w:rPr>
        <w:t>评论模块组件设计</w:t>
      </w:r>
      <w:r>
        <w:rPr>
          <w:noProof/>
        </w:rPr>
        <w:tab/>
      </w:r>
      <w:r>
        <w:rPr>
          <w:noProof/>
        </w:rPr>
        <w:fldChar w:fldCharType="begin"/>
      </w:r>
      <w:r>
        <w:rPr>
          <w:noProof/>
        </w:rPr>
        <w:instrText xml:space="preserve"> PAGEREF _Toc5726381 \h </w:instrText>
      </w:r>
      <w:r>
        <w:rPr>
          <w:noProof/>
        </w:rPr>
      </w:r>
      <w:r>
        <w:rPr>
          <w:noProof/>
        </w:rPr>
        <w:fldChar w:fldCharType="separate"/>
      </w:r>
      <w:r>
        <w:rPr>
          <w:noProof/>
        </w:rPr>
        <w:t>30</w:t>
      </w:r>
      <w:r>
        <w:rPr>
          <w:noProof/>
        </w:rPr>
        <w:fldChar w:fldCharType="end"/>
      </w:r>
    </w:p>
    <w:p w14:paraId="0C8BB9F4"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4.3.5</w:t>
      </w:r>
      <w:r>
        <w:rPr>
          <w:rFonts w:asciiTheme="minorHAnsi" w:eastAsiaTheme="minorEastAsia" w:hAnsiTheme="minorHAnsi" w:cstheme="minorBidi"/>
          <w:noProof/>
          <w:sz w:val="21"/>
          <w:szCs w:val="22"/>
        </w:rPr>
        <w:tab/>
      </w:r>
      <w:r w:rsidRPr="003A4E50">
        <w:rPr>
          <w:rFonts w:ascii="黑体" w:eastAsia="黑体" w:hAnsi="黑体"/>
          <w:noProof/>
        </w:rPr>
        <w:t>回复模块组件设计</w:t>
      </w:r>
      <w:r>
        <w:rPr>
          <w:noProof/>
        </w:rPr>
        <w:tab/>
      </w:r>
      <w:r>
        <w:rPr>
          <w:noProof/>
        </w:rPr>
        <w:fldChar w:fldCharType="begin"/>
      </w:r>
      <w:r>
        <w:rPr>
          <w:noProof/>
        </w:rPr>
        <w:instrText xml:space="preserve"> PAGEREF _Toc5726382 \h </w:instrText>
      </w:r>
      <w:r>
        <w:rPr>
          <w:noProof/>
        </w:rPr>
      </w:r>
      <w:r>
        <w:rPr>
          <w:noProof/>
        </w:rPr>
        <w:fldChar w:fldCharType="separate"/>
      </w:r>
      <w:r>
        <w:rPr>
          <w:noProof/>
        </w:rPr>
        <w:t>31</w:t>
      </w:r>
      <w:r>
        <w:rPr>
          <w:noProof/>
        </w:rPr>
        <w:fldChar w:fldCharType="end"/>
      </w:r>
    </w:p>
    <w:p w14:paraId="67697059"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4.3.6</w:t>
      </w:r>
      <w:r>
        <w:rPr>
          <w:rFonts w:asciiTheme="minorHAnsi" w:eastAsiaTheme="minorEastAsia" w:hAnsiTheme="minorHAnsi" w:cstheme="minorBidi"/>
          <w:noProof/>
          <w:sz w:val="21"/>
          <w:szCs w:val="22"/>
        </w:rPr>
        <w:tab/>
      </w:r>
      <w:r w:rsidRPr="003A4E50">
        <w:rPr>
          <w:rFonts w:ascii="黑体" w:eastAsia="黑体" w:hAnsi="黑体"/>
          <w:noProof/>
        </w:rPr>
        <w:t>消息通知模块组件设计</w:t>
      </w:r>
      <w:r>
        <w:rPr>
          <w:noProof/>
        </w:rPr>
        <w:tab/>
      </w:r>
      <w:r>
        <w:rPr>
          <w:noProof/>
        </w:rPr>
        <w:fldChar w:fldCharType="begin"/>
      </w:r>
      <w:r>
        <w:rPr>
          <w:noProof/>
        </w:rPr>
        <w:instrText xml:space="preserve"> PAGEREF _Toc5726383 \h </w:instrText>
      </w:r>
      <w:r>
        <w:rPr>
          <w:noProof/>
        </w:rPr>
      </w:r>
      <w:r>
        <w:rPr>
          <w:noProof/>
        </w:rPr>
        <w:fldChar w:fldCharType="separate"/>
      </w:r>
      <w:r>
        <w:rPr>
          <w:noProof/>
        </w:rPr>
        <w:t>32</w:t>
      </w:r>
      <w:r>
        <w:rPr>
          <w:noProof/>
        </w:rPr>
        <w:fldChar w:fldCharType="end"/>
      </w:r>
    </w:p>
    <w:p w14:paraId="5307F4B3" w14:textId="77777777" w:rsidR="00C612D2" w:rsidRDefault="00C612D2" w:rsidP="00C612D2">
      <w:pPr>
        <w:pStyle w:val="TOC1"/>
        <w:tabs>
          <w:tab w:val="right" w:leader="dot" w:pos="8777"/>
        </w:tabs>
        <w:rPr>
          <w:rFonts w:asciiTheme="minorHAnsi" w:eastAsiaTheme="minorEastAsia" w:hAnsiTheme="minorHAnsi" w:cstheme="minorBidi"/>
          <w:b w:val="0"/>
          <w:caps w:val="0"/>
          <w:sz w:val="21"/>
          <w:szCs w:val="22"/>
        </w:rPr>
      </w:pPr>
      <w:r>
        <w:t>第五章</w:t>
      </w:r>
      <w:r>
        <w:rPr>
          <w:rFonts w:asciiTheme="minorHAnsi" w:eastAsiaTheme="minorEastAsia" w:hAnsiTheme="minorHAnsi" w:cstheme="minorBidi"/>
          <w:b w:val="0"/>
          <w:caps w:val="0"/>
          <w:sz w:val="21"/>
          <w:szCs w:val="22"/>
        </w:rPr>
        <w:t xml:space="preserve"> </w:t>
      </w:r>
      <w:r>
        <w:t>系统测试</w:t>
      </w:r>
      <w:r>
        <w:tab/>
      </w:r>
      <w:r>
        <w:fldChar w:fldCharType="begin"/>
      </w:r>
      <w:r>
        <w:instrText xml:space="preserve"> PAGEREF _Toc5726384 \h </w:instrText>
      </w:r>
      <w:r>
        <w:fldChar w:fldCharType="separate"/>
      </w:r>
      <w:r>
        <w:t>34</w:t>
      </w:r>
      <w:r>
        <w:fldChar w:fldCharType="end"/>
      </w:r>
    </w:p>
    <w:p w14:paraId="73436638"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5.1</w:t>
      </w:r>
      <w:r>
        <w:rPr>
          <w:rFonts w:asciiTheme="minorHAnsi" w:eastAsiaTheme="minorEastAsia" w:hAnsiTheme="minorHAnsi" w:cstheme="minorBidi"/>
          <w:smallCaps w:val="0"/>
          <w:noProof/>
          <w:szCs w:val="22"/>
        </w:rPr>
        <w:tab/>
      </w:r>
      <w:r w:rsidRPr="003A4E50">
        <w:rPr>
          <w:rFonts w:ascii="黑体" w:eastAsia="黑体" w:hAnsi="黑体"/>
          <w:noProof/>
        </w:rPr>
        <w:t>测试目的</w:t>
      </w:r>
      <w:r>
        <w:rPr>
          <w:noProof/>
        </w:rPr>
        <w:tab/>
      </w:r>
      <w:r>
        <w:rPr>
          <w:noProof/>
        </w:rPr>
        <w:fldChar w:fldCharType="begin"/>
      </w:r>
      <w:r>
        <w:rPr>
          <w:noProof/>
        </w:rPr>
        <w:instrText xml:space="preserve"> PAGEREF _Toc5726385 \h </w:instrText>
      </w:r>
      <w:r>
        <w:rPr>
          <w:noProof/>
        </w:rPr>
      </w:r>
      <w:r>
        <w:rPr>
          <w:noProof/>
        </w:rPr>
        <w:fldChar w:fldCharType="separate"/>
      </w:r>
      <w:r>
        <w:rPr>
          <w:noProof/>
        </w:rPr>
        <w:t>34</w:t>
      </w:r>
      <w:r>
        <w:rPr>
          <w:noProof/>
        </w:rPr>
        <w:fldChar w:fldCharType="end"/>
      </w:r>
    </w:p>
    <w:p w14:paraId="7BB56176"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5.2</w:t>
      </w:r>
      <w:r>
        <w:rPr>
          <w:rFonts w:asciiTheme="minorHAnsi" w:eastAsiaTheme="minorEastAsia" w:hAnsiTheme="minorHAnsi" w:cstheme="minorBidi"/>
          <w:smallCaps w:val="0"/>
          <w:noProof/>
          <w:szCs w:val="22"/>
        </w:rPr>
        <w:tab/>
      </w:r>
      <w:r w:rsidRPr="003A4E50">
        <w:rPr>
          <w:rFonts w:ascii="黑体" w:eastAsia="黑体" w:hAnsi="黑体"/>
          <w:noProof/>
        </w:rPr>
        <w:t>测试方法</w:t>
      </w:r>
      <w:r>
        <w:rPr>
          <w:noProof/>
        </w:rPr>
        <w:tab/>
      </w:r>
      <w:r>
        <w:rPr>
          <w:noProof/>
        </w:rPr>
        <w:fldChar w:fldCharType="begin"/>
      </w:r>
      <w:r>
        <w:rPr>
          <w:noProof/>
        </w:rPr>
        <w:instrText xml:space="preserve"> PAGEREF _Toc5726386 \h </w:instrText>
      </w:r>
      <w:r>
        <w:rPr>
          <w:noProof/>
        </w:rPr>
      </w:r>
      <w:r>
        <w:rPr>
          <w:noProof/>
        </w:rPr>
        <w:fldChar w:fldCharType="separate"/>
      </w:r>
      <w:r>
        <w:rPr>
          <w:noProof/>
        </w:rPr>
        <w:t>34</w:t>
      </w:r>
      <w:r>
        <w:rPr>
          <w:noProof/>
        </w:rPr>
        <w:fldChar w:fldCharType="end"/>
      </w:r>
    </w:p>
    <w:p w14:paraId="7868D417"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5.2.1</w:t>
      </w:r>
      <w:r>
        <w:rPr>
          <w:rFonts w:asciiTheme="minorHAnsi" w:eastAsiaTheme="minorEastAsia" w:hAnsiTheme="minorHAnsi" w:cstheme="minorBidi"/>
          <w:noProof/>
          <w:sz w:val="21"/>
          <w:szCs w:val="22"/>
        </w:rPr>
        <w:tab/>
      </w:r>
      <w:r w:rsidRPr="003A4E50">
        <w:rPr>
          <w:rFonts w:ascii="黑体" w:eastAsia="黑体" w:hAnsi="黑体"/>
          <w:noProof/>
        </w:rPr>
        <w:t>单元测试</w:t>
      </w:r>
      <w:r>
        <w:rPr>
          <w:noProof/>
        </w:rPr>
        <w:tab/>
      </w:r>
      <w:r>
        <w:rPr>
          <w:noProof/>
        </w:rPr>
        <w:fldChar w:fldCharType="begin"/>
      </w:r>
      <w:r>
        <w:rPr>
          <w:noProof/>
        </w:rPr>
        <w:instrText xml:space="preserve"> PAGEREF _Toc5726387 \h </w:instrText>
      </w:r>
      <w:r>
        <w:rPr>
          <w:noProof/>
        </w:rPr>
      </w:r>
      <w:r>
        <w:rPr>
          <w:noProof/>
        </w:rPr>
        <w:fldChar w:fldCharType="separate"/>
      </w:r>
      <w:r>
        <w:rPr>
          <w:noProof/>
        </w:rPr>
        <w:t>34</w:t>
      </w:r>
      <w:r>
        <w:rPr>
          <w:noProof/>
        </w:rPr>
        <w:fldChar w:fldCharType="end"/>
      </w:r>
    </w:p>
    <w:p w14:paraId="689D69AB"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5.2.2</w:t>
      </w:r>
      <w:r>
        <w:rPr>
          <w:rFonts w:asciiTheme="minorHAnsi" w:eastAsiaTheme="minorEastAsia" w:hAnsiTheme="minorHAnsi" w:cstheme="minorBidi"/>
          <w:noProof/>
          <w:sz w:val="21"/>
          <w:szCs w:val="22"/>
        </w:rPr>
        <w:tab/>
      </w:r>
      <w:r w:rsidRPr="003A4E50">
        <w:rPr>
          <w:rFonts w:ascii="黑体" w:eastAsia="黑体" w:hAnsi="黑体"/>
          <w:noProof/>
        </w:rPr>
        <w:t>黑盒测试</w:t>
      </w:r>
      <w:r>
        <w:rPr>
          <w:noProof/>
        </w:rPr>
        <w:tab/>
      </w:r>
      <w:r>
        <w:rPr>
          <w:noProof/>
        </w:rPr>
        <w:fldChar w:fldCharType="begin"/>
      </w:r>
      <w:r>
        <w:rPr>
          <w:noProof/>
        </w:rPr>
        <w:instrText xml:space="preserve"> PAGEREF _Toc5726388 \h </w:instrText>
      </w:r>
      <w:r>
        <w:rPr>
          <w:noProof/>
        </w:rPr>
      </w:r>
      <w:r>
        <w:rPr>
          <w:noProof/>
        </w:rPr>
        <w:fldChar w:fldCharType="separate"/>
      </w:r>
      <w:r>
        <w:rPr>
          <w:noProof/>
        </w:rPr>
        <w:t>35</w:t>
      </w:r>
      <w:r>
        <w:rPr>
          <w:noProof/>
        </w:rPr>
        <w:fldChar w:fldCharType="end"/>
      </w:r>
    </w:p>
    <w:p w14:paraId="79EBB3F0"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5.3</w:t>
      </w:r>
      <w:r>
        <w:rPr>
          <w:rFonts w:asciiTheme="minorHAnsi" w:eastAsiaTheme="minorEastAsia" w:hAnsiTheme="minorHAnsi" w:cstheme="minorBidi"/>
          <w:smallCaps w:val="0"/>
          <w:noProof/>
          <w:szCs w:val="22"/>
        </w:rPr>
        <w:tab/>
      </w:r>
      <w:r w:rsidRPr="003A4E50">
        <w:rPr>
          <w:rFonts w:ascii="黑体" w:eastAsia="黑体" w:hAnsi="黑体"/>
          <w:noProof/>
        </w:rPr>
        <w:t>测试样例</w:t>
      </w:r>
      <w:r>
        <w:rPr>
          <w:noProof/>
        </w:rPr>
        <w:tab/>
      </w:r>
      <w:r>
        <w:rPr>
          <w:noProof/>
        </w:rPr>
        <w:fldChar w:fldCharType="begin"/>
      </w:r>
      <w:r>
        <w:rPr>
          <w:noProof/>
        </w:rPr>
        <w:instrText xml:space="preserve"> PAGEREF _Toc5726389 \h </w:instrText>
      </w:r>
      <w:r>
        <w:rPr>
          <w:noProof/>
        </w:rPr>
      </w:r>
      <w:r>
        <w:rPr>
          <w:noProof/>
        </w:rPr>
        <w:fldChar w:fldCharType="separate"/>
      </w:r>
      <w:r>
        <w:rPr>
          <w:noProof/>
        </w:rPr>
        <w:t>35</w:t>
      </w:r>
      <w:r>
        <w:rPr>
          <w:noProof/>
        </w:rPr>
        <w:fldChar w:fldCharType="end"/>
      </w:r>
    </w:p>
    <w:p w14:paraId="6262F0D3"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5.3.1</w:t>
      </w:r>
      <w:r>
        <w:rPr>
          <w:rFonts w:asciiTheme="minorHAnsi" w:eastAsiaTheme="minorEastAsia" w:hAnsiTheme="minorHAnsi" w:cstheme="minorBidi"/>
          <w:noProof/>
          <w:sz w:val="21"/>
          <w:szCs w:val="22"/>
        </w:rPr>
        <w:tab/>
      </w:r>
      <w:r w:rsidRPr="003A4E50">
        <w:rPr>
          <w:rFonts w:ascii="黑体" w:eastAsia="黑体" w:hAnsi="黑体"/>
          <w:noProof/>
        </w:rPr>
        <w:t>单元测试</w:t>
      </w:r>
      <w:r>
        <w:rPr>
          <w:noProof/>
        </w:rPr>
        <w:tab/>
      </w:r>
      <w:r>
        <w:rPr>
          <w:noProof/>
        </w:rPr>
        <w:fldChar w:fldCharType="begin"/>
      </w:r>
      <w:r>
        <w:rPr>
          <w:noProof/>
        </w:rPr>
        <w:instrText xml:space="preserve"> PAGEREF _Toc5726390 \h </w:instrText>
      </w:r>
      <w:r>
        <w:rPr>
          <w:noProof/>
        </w:rPr>
      </w:r>
      <w:r>
        <w:rPr>
          <w:noProof/>
        </w:rPr>
        <w:fldChar w:fldCharType="separate"/>
      </w:r>
      <w:r>
        <w:rPr>
          <w:noProof/>
        </w:rPr>
        <w:t>35</w:t>
      </w:r>
      <w:r>
        <w:rPr>
          <w:noProof/>
        </w:rPr>
        <w:fldChar w:fldCharType="end"/>
      </w:r>
    </w:p>
    <w:p w14:paraId="08BDCB90" w14:textId="77777777" w:rsidR="00C612D2" w:rsidRDefault="00C612D2" w:rsidP="00C612D2">
      <w:pPr>
        <w:pStyle w:val="TOC3"/>
        <w:tabs>
          <w:tab w:val="clear" w:pos="2520"/>
          <w:tab w:val="left" w:pos="2320"/>
        </w:tabs>
        <w:rPr>
          <w:rFonts w:asciiTheme="minorHAnsi" w:eastAsiaTheme="minorEastAsia" w:hAnsiTheme="minorHAnsi" w:cstheme="minorBidi"/>
          <w:noProof/>
          <w:sz w:val="21"/>
          <w:szCs w:val="22"/>
        </w:rPr>
      </w:pPr>
      <w:r w:rsidRPr="003A4E50">
        <w:rPr>
          <w:rFonts w:eastAsia="黑体"/>
          <w:noProof/>
        </w:rPr>
        <w:t>5.3.2</w:t>
      </w:r>
      <w:r>
        <w:rPr>
          <w:rFonts w:asciiTheme="minorHAnsi" w:eastAsiaTheme="minorEastAsia" w:hAnsiTheme="minorHAnsi" w:cstheme="minorBidi"/>
          <w:noProof/>
          <w:sz w:val="21"/>
          <w:szCs w:val="22"/>
        </w:rPr>
        <w:tab/>
      </w:r>
      <w:r w:rsidRPr="003A4E50">
        <w:rPr>
          <w:rFonts w:ascii="黑体" w:eastAsia="黑体" w:hAnsi="黑体"/>
          <w:noProof/>
        </w:rPr>
        <w:t>黑盒测试</w:t>
      </w:r>
      <w:r>
        <w:rPr>
          <w:noProof/>
        </w:rPr>
        <w:tab/>
      </w:r>
      <w:r>
        <w:rPr>
          <w:noProof/>
        </w:rPr>
        <w:fldChar w:fldCharType="begin"/>
      </w:r>
      <w:r>
        <w:rPr>
          <w:noProof/>
        </w:rPr>
        <w:instrText xml:space="preserve"> PAGEREF _Toc5726391 \h </w:instrText>
      </w:r>
      <w:r>
        <w:rPr>
          <w:noProof/>
        </w:rPr>
      </w:r>
      <w:r>
        <w:rPr>
          <w:noProof/>
        </w:rPr>
        <w:fldChar w:fldCharType="separate"/>
      </w:r>
      <w:r>
        <w:rPr>
          <w:noProof/>
        </w:rPr>
        <w:t>36</w:t>
      </w:r>
      <w:r>
        <w:rPr>
          <w:noProof/>
        </w:rPr>
        <w:fldChar w:fldCharType="end"/>
      </w:r>
    </w:p>
    <w:p w14:paraId="7436FEEB" w14:textId="77777777" w:rsidR="00C612D2" w:rsidRDefault="00C612D2" w:rsidP="00C612D2">
      <w:pPr>
        <w:pStyle w:val="TOC1"/>
        <w:tabs>
          <w:tab w:val="left" w:pos="1119"/>
          <w:tab w:val="right" w:leader="dot" w:pos="8777"/>
        </w:tabs>
        <w:rPr>
          <w:rFonts w:asciiTheme="minorHAnsi" w:eastAsiaTheme="minorEastAsia" w:hAnsiTheme="minorHAnsi" w:cstheme="minorBidi"/>
          <w:b w:val="0"/>
          <w:caps w:val="0"/>
          <w:sz w:val="21"/>
          <w:szCs w:val="22"/>
        </w:rPr>
      </w:pPr>
      <w:r w:rsidRPr="003A4E50">
        <w:t>第六章</w:t>
      </w:r>
      <w:r>
        <w:rPr>
          <w:rFonts w:asciiTheme="minorHAnsi" w:eastAsiaTheme="minorEastAsia" w:hAnsiTheme="minorHAnsi" w:cstheme="minorBidi"/>
          <w:b w:val="0"/>
          <w:caps w:val="0"/>
          <w:sz w:val="21"/>
          <w:szCs w:val="22"/>
        </w:rPr>
        <w:tab/>
      </w:r>
      <w:r w:rsidRPr="003A4E50">
        <w:t>总结与展望</w:t>
      </w:r>
      <w:r>
        <w:tab/>
      </w:r>
      <w:r>
        <w:fldChar w:fldCharType="begin"/>
      </w:r>
      <w:r>
        <w:instrText xml:space="preserve"> PAGEREF _Toc5726392 \h </w:instrText>
      </w:r>
      <w:r>
        <w:fldChar w:fldCharType="separate"/>
      </w:r>
      <w:r>
        <w:t>38</w:t>
      </w:r>
      <w:r>
        <w:fldChar w:fldCharType="end"/>
      </w:r>
    </w:p>
    <w:p w14:paraId="7CDE72A1"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6.1</w:t>
      </w:r>
      <w:r>
        <w:rPr>
          <w:rFonts w:asciiTheme="minorHAnsi" w:eastAsiaTheme="minorEastAsia" w:hAnsiTheme="minorHAnsi" w:cstheme="minorBidi"/>
          <w:smallCaps w:val="0"/>
          <w:noProof/>
          <w:szCs w:val="22"/>
        </w:rPr>
        <w:tab/>
      </w:r>
      <w:r w:rsidRPr="003A4E50">
        <w:rPr>
          <w:rFonts w:ascii="黑体" w:eastAsia="黑体" w:hAnsi="黑体"/>
          <w:noProof/>
        </w:rPr>
        <w:t>总结</w:t>
      </w:r>
      <w:r>
        <w:rPr>
          <w:noProof/>
        </w:rPr>
        <w:tab/>
      </w:r>
      <w:r>
        <w:rPr>
          <w:noProof/>
        </w:rPr>
        <w:fldChar w:fldCharType="begin"/>
      </w:r>
      <w:r>
        <w:rPr>
          <w:noProof/>
        </w:rPr>
        <w:instrText xml:space="preserve"> PAGEREF _Toc5726393 \h </w:instrText>
      </w:r>
      <w:r>
        <w:rPr>
          <w:noProof/>
        </w:rPr>
      </w:r>
      <w:r>
        <w:rPr>
          <w:noProof/>
        </w:rPr>
        <w:fldChar w:fldCharType="separate"/>
      </w:r>
      <w:r>
        <w:rPr>
          <w:noProof/>
        </w:rPr>
        <w:t>38</w:t>
      </w:r>
      <w:r>
        <w:rPr>
          <w:noProof/>
        </w:rPr>
        <w:fldChar w:fldCharType="end"/>
      </w:r>
    </w:p>
    <w:p w14:paraId="7CE09507" w14:textId="77777777" w:rsidR="00C612D2" w:rsidRDefault="00C612D2" w:rsidP="00C612D2">
      <w:pPr>
        <w:pStyle w:val="TOC2"/>
        <w:tabs>
          <w:tab w:val="clear" w:pos="1680"/>
          <w:tab w:val="left" w:pos="1470"/>
        </w:tabs>
        <w:rPr>
          <w:rFonts w:asciiTheme="minorHAnsi" w:eastAsiaTheme="minorEastAsia" w:hAnsiTheme="minorHAnsi" w:cstheme="minorBidi"/>
          <w:smallCaps w:val="0"/>
          <w:noProof/>
          <w:szCs w:val="22"/>
        </w:rPr>
      </w:pPr>
      <w:r w:rsidRPr="003A4E50">
        <w:rPr>
          <w:rFonts w:ascii="黑体" w:eastAsia="黑体" w:hAnsi="黑体"/>
          <w:noProof/>
        </w:rPr>
        <w:t>6.2</w:t>
      </w:r>
      <w:r>
        <w:rPr>
          <w:rFonts w:asciiTheme="minorHAnsi" w:eastAsiaTheme="minorEastAsia" w:hAnsiTheme="minorHAnsi" w:cstheme="minorBidi"/>
          <w:smallCaps w:val="0"/>
          <w:noProof/>
          <w:szCs w:val="22"/>
        </w:rPr>
        <w:tab/>
      </w:r>
      <w:r w:rsidRPr="003A4E50">
        <w:rPr>
          <w:rFonts w:ascii="黑体" w:eastAsia="黑体" w:hAnsi="黑体"/>
          <w:noProof/>
        </w:rPr>
        <w:t>展望</w:t>
      </w:r>
      <w:r>
        <w:rPr>
          <w:noProof/>
        </w:rPr>
        <w:tab/>
      </w:r>
      <w:r>
        <w:rPr>
          <w:noProof/>
        </w:rPr>
        <w:fldChar w:fldCharType="begin"/>
      </w:r>
      <w:r>
        <w:rPr>
          <w:noProof/>
        </w:rPr>
        <w:instrText xml:space="preserve"> PAGEREF _Toc5726394 \h </w:instrText>
      </w:r>
      <w:r>
        <w:rPr>
          <w:noProof/>
        </w:rPr>
      </w:r>
      <w:r>
        <w:rPr>
          <w:noProof/>
        </w:rPr>
        <w:fldChar w:fldCharType="separate"/>
      </w:r>
      <w:r>
        <w:rPr>
          <w:noProof/>
        </w:rPr>
        <w:t>38</w:t>
      </w:r>
      <w:r>
        <w:rPr>
          <w:noProof/>
        </w:rPr>
        <w:fldChar w:fldCharType="end"/>
      </w:r>
    </w:p>
    <w:p w14:paraId="4EC22833" w14:textId="77777777" w:rsidR="00C612D2" w:rsidRDefault="00C612D2" w:rsidP="00C612D2">
      <w:pPr>
        <w:pStyle w:val="TOC1"/>
        <w:tabs>
          <w:tab w:val="right" w:leader="dot" w:pos="8777"/>
        </w:tabs>
        <w:rPr>
          <w:rFonts w:asciiTheme="minorHAnsi" w:eastAsiaTheme="minorEastAsia" w:hAnsiTheme="minorHAnsi" w:cstheme="minorBidi"/>
          <w:b w:val="0"/>
          <w:caps w:val="0"/>
          <w:sz w:val="21"/>
          <w:szCs w:val="22"/>
        </w:rPr>
      </w:pPr>
      <w:r w:rsidRPr="003A4E50">
        <w:rPr>
          <w:b w:val="0"/>
        </w:rPr>
        <w:t>参考文献：</w:t>
      </w:r>
      <w:r>
        <w:tab/>
      </w:r>
      <w:r>
        <w:fldChar w:fldCharType="begin"/>
      </w:r>
      <w:r>
        <w:instrText xml:space="preserve"> PAGEREF _Toc5726395 \h </w:instrText>
      </w:r>
      <w:r>
        <w:fldChar w:fldCharType="separate"/>
      </w:r>
      <w:r>
        <w:t>40</w:t>
      </w:r>
      <w:r>
        <w:fldChar w:fldCharType="end"/>
      </w:r>
    </w:p>
    <w:p w14:paraId="098D13B5" w14:textId="77777777" w:rsidR="00C612D2" w:rsidRDefault="00C612D2" w:rsidP="00C612D2">
      <w:pPr>
        <w:pStyle w:val="TOC1"/>
        <w:tabs>
          <w:tab w:val="right" w:leader="dot" w:pos="8777"/>
        </w:tabs>
        <w:rPr>
          <w:rFonts w:asciiTheme="minorHAnsi" w:eastAsiaTheme="minorEastAsia" w:hAnsiTheme="minorHAnsi" w:cstheme="minorBidi"/>
          <w:b w:val="0"/>
          <w:caps w:val="0"/>
          <w:sz w:val="21"/>
          <w:szCs w:val="22"/>
        </w:rPr>
      </w:pPr>
      <w:r>
        <w:rPr>
          <w:rFonts w:hint="eastAsia"/>
          <w:b w:val="0"/>
        </w:rPr>
        <w:t>致谢</w:t>
      </w:r>
      <w:r>
        <w:tab/>
      </w:r>
      <w:r>
        <w:fldChar w:fldCharType="begin"/>
      </w:r>
      <w:r>
        <w:instrText xml:space="preserve"> PAGEREF _Toc5726396 \h </w:instrText>
      </w:r>
      <w:r>
        <w:fldChar w:fldCharType="separate"/>
      </w:r>
      <w:r>
        <w:t>42</w:t>
      </w:r>
      <w:r>
        <w:fldChar w:fldCharType="end"/>
      </w:r>
    </w:p>
    <w:p w14:paraId="0439BECE" w14:textId="77777777" w:rsidR="00C612D2" w:rsidRDefault="00C612D2" w:rsidP="00C612D2">
      <w:pPr>
        <w:pStyle w:val="TOC1"/>
      </w:pPr>
      <w:r>
        <w:fldChar w:fldCharType="end"/>
      </w:r>
    </w:p>
    <w:p w14:paraId="36599338" w14:textId="77777777" w:rsidR="00C612D2" w:rsidRDefault="00C612D2" w:rsidP="00C612D2"/>
    <w:p w14:paraId="25718F88" w14:textId="77777777" w:rsidR="00C612D2" w:rsidRDefault="00C612D2" w:rsidP="00C612D2">
      <w:pPr>
        <w:ind w:firstLineChars="1000" w:firstLine="3200"/>
        <w:rPr>
          <w:color w:val="000000"/>
          <w:sz w:val="32"/>
          <w:szCs w:val="32"/>
        </w:rPr>
      </w:pPr>
    </w:p>
    <w:p w14:paraId="109C1320" w14:textId="77777777" w:rsidR="00C612D2" w:rsidRDefault="00C612D2" w:rsidP="00C612D2">
      <w:pPr>
        <w:spacing w:line="360" w:lineRule="exact"/>
        <w:jc w:val="center"/>
        <w:outlineLvl w:val="0"/>
        <w:rPr>
          <w:b/>
          <w:sz w:val="32"/>
        </w:rPr>
        <w:sectPr w:rsidR="00C612D2" w:rsidSect="006B641E">
          <w:footerReference w:type="even" r:id="rId7"/>
          <w:footerReference w:type="default" r:id="rId8"/>
          <w:footerReference w:type="first" r:id="rId9"/>
          <w:pgSz w:w="11906" w:h="16838"/>
          <w:pgMar w:top="1701" w:right="1418" w:bottom="1418" w:left="1701" w:header="851" w:footer="992" w:gutter="0"/>
          <w:pgNumType w:fmt="lowerRoman" w:start="1"/>
          <w:cols w:space="720"/>
          <w:titlePg/>
          <w:docGrid w:type="lines" w:linePitch="312"/>
        </w:sectPr>
      </w:pPr>
    </w:p>
    <w:p w14:paraId="4E966760" w14:textId="77777777" w:rsidR="00C612D2" w:rsidRPr="00EF4000" w:rsidRDefault="00C612D2" w:rsidP="00C612D2"/>
    <w:p w14:paraId="7B08A2EA" w14:textId="77777777" w:rsidR="00C612D2" w:rsidDel="001E644B" w:rsidRDefault="00C612D2" w:rsidP="00C612D2">
      <w:pPr>
        <w:pStyle w:val="1"/>
        <w:spacing w:line="720" w:lineRule="auto"/>
        <w:rPr>
          <w:del w:id="194" w:author="1608272694@qq.com" w:date="2019-04-04T17:47:00Z"/>
          <w:rFonts w:ascii="黑体" w:eastAsia="黑体" w:hAnsi="黑体"/>
          <w:sz w:val="28"/>
          <w:szCs w:val="28"/>
        </w:rPr>
      </w:pPr>
      <w:bookmarkStart w:id="195" w:name="_Toc451179788"/>
      <w:bookmarkStart w:id="196" w:name="_Toc450752217"/>
      <w:bookmarkStart w:id="197" w:name="_Toc450804069"/>
      <w:bookmarkStart w:id="198" w:name="_Toc450884391"/>
      <w:bookmarkStart w:id="199" w:name="_Toc451179392"/>
      <w:ins w:id="200" w:author="1608272694@qq.com" w:date="2019-04-04T16:13:00Z">
        <w:r>
          <w:rPr>
            <w:rFonts w:ascii="黑体" w:eastAsia="黑体" w:hAnsi="黑体" w:hint="eastAsia"/>
            <w:sz w:val="28"/>
            <w:szCs w:val="28"/>
          </w:rPr>
          <w:t xml:space="preserve"> </w:t>
        </w:r>
        <w:bookmarkStart w:id="201" w:name="_Toc5726338"/>
        <w:r>
          <w:rPr>
            <w:rFonts w:ascii="黑体" w:eastAsia="黑体" w:hAnsi="黑体" w:hint="eastAsia"/>
            <w:sz w:val="28"/>
            <w:szCs w:val="28"/>
          </w:rPr>
          <w:t>绪论</w:t>
        </w:r>
      </w:ins>
      <w:bookmarkEnd w:id="201"/>
      <w:del w:id="202" w:author="1608272694@qq.com" w:date="2019-04-04T16:13:00Z">
        <w:r w:rsidRPr="000A0A1F" w:rsidDel="00DC1D1C">
          <w:rPr>
            <w:rFonts w:ascii="黑体" w:eastAsia="黑体" w:hAnsi="黑体" w:hint="eastAsia"/>
            <w:sz w:val="28"/>
            <w:szCs w:val="28"/>
          </w:rPr>
          <w:delText>概述/引言</w:delText>
        </w:r>
      </w:del>
    </w:p>
    <w:p w14:paraId="155EF16F" w14:textId="77777777" w:rsidR="00C612D2" w:rsidRPr="001E644B" w:rsidDel="00504439" w:rsidRDefault="00C612D2" w:rsidP="00C612D2">
      <w:pPr>
        <w:pStyle w:val="1"/>
        <w:spacing w:line="720" w:lineRule="auto"/>
        <w:rPr>
          <w:del w:id="203" w:author="1608272694@qq.com" w:date="2019-04-04T17:26:00Z"/>
          <w:rFonts w:asciiTheme="minorEastAsia" w:eastAsiaTheme="minorEastAsia" w:hAnsiTheme="minorEastAsia"/>
          <w:color w:val="FF0000"/>
          <w:rPrChange w:id="204" w:author="1608272694@qq.com" w:date="2019-04-04T17:47:00Z">
            <w:rPr>
              <w:del w:id="205" w:author="1608272694@qq.com" w:date="2019-04-04T17:26:00Z"/>
              <w:rFonts w:hint="default"/>
            </w:rPr>
          </w:rPrChange>
        </w:rPr>
        <w:pPrChange w:id="206" w:author="1608272694@qq.com" w:date="2019-04-04T17:47:00Z">
          <w:pPr>
            <w:pStyle w:val="21"/>
            <w:spacing w:line="360" w:lineRule="auto"/>
            <w:ind w:firstLineChars="200" w:firstLine="480"/>
          </w:pPr>
        </w:pPrChange>
      </w:pPr>
      <w:del w:id="207" w:author="1608272694@qq.com" w:date="2019-04-04T17:47:00Z">
        <w:r w:rsidRPr="001E644B" w:rsidDel="001E644B">
          <w:rPr>
            <w:rFonts w:asciiTheme="minorEastAsia" w:eastAsiaTheme="minorEastAsia" w:hAnsiTheme="minorEastAsia"/>
            <w:color w:val="FF0000"/>
            <w:rPrChange w:id="208" w:author="1608272694@qq.com" w:date="2019-04-04T17:47:00Z">
              <w:rPr/>
            </w:rPrChange>
          </w:rPr>
          <w:delText xml:space="preserve">(* </w:delText>
        </w:r>
        <w:r w:rsidRPr="001E644B" w:rsidDel="001E644B">
          <w:rPr>
            <w:rFonts w:asciiTheme="minorEastAsia" w:eastAsiaTheme="minorEastAsia" w:hAnsiTheme="minorEastAsia" w:hint="eastAsia"/>
            <w:color w:val="FF0000"/>
            <w:rPrChange w:id="209" w:author="1608272694@qq.com" w:date="2019-04-04T17:47:00Z">
              <w:rPr/>
            </w:rPrChange>
          </w:rPr>
          <w:delText>正文不少于10千字(学校要求5千字以上，数据科学与计算机学院要求10千字以上)；或使用小四字体、1.5倍行距、A4纸版式排版时不少于10页纸。正文须</w:delText>
        </w:r>
      </w:del>
      <w:del w:id="210" w:author="1608272694@qq.com" w:date="2019-04-04T17:26:00Z">
        <w:r w:rsidRPr="001E644B" w:rsidDel="00504439">
          <w:rPr>
            <w:rFonts w:asciiTheme="minorEastAsia" w:eastAsiaTheme="minorEastAsia" w:hAnsiTheme="minorEastAsia" w:hint="eastAsia"/>
            <w:color w:val="FF0000"/>
            <w:rPrChange w:id="211" w:author="1608272694@qq.com" w:date="2019-04-04T17:47:00Z">
              <w:rPr/>
            </w:rPrChange>
          </w:rPr>
          <w:delText>有页码，从第1页开始编页码。正文采用章、节、小节组织。章的标题使用“第一章”等字样开头，节的标题采用“1.1”等字样开头，表示第一章的第一节，小节的标题采用“1.1.1”等字样开头，表示第一章的第1.1小节。正文章、节、小节标题与正文段落使用不同的字体，并且之间有适当的间距。正文段落要统一缩进两个汉字。</w:delText>
        </w:r>
        <w:bookmarkStart w:id="212" w:name="_Toc5726339"/>
        <w:bookmarkEnd w:id="212"/>
      </w:del>
    </w:p>
    <w:p w14:paraId="7660DDB4" w14:textId="77777777" w:rsidR="00C612D2" w:rsidRPr="009E6758" w:rsidDel="00504439" w:rsidRDefault="00C612D2" w:rsidP="00C612D2">
      <w:pPr>
        <w:pStyle w:val="1"/>
        <w:rPr>
          <w:del w:id="213" w:author="1608272694@qq.com" w:date="2019-04-04T17:26:00Z"/>
        </w:rPr>
        <w:pPrChange w:id="214" w:author="1608272694@qq.com" w:date="2019-04-04T17:47:00Z">
          <w:pPr>
            <w:pStyle w:val="21"/>
            <w:spacing w:line="360" w:lineRule="auto"/>
            <w:ind w:firstLineChars="200" w:firstLine="480"/>
          </w:pPr>
        </w:pPrChange>
      </w:pPr>
      <w:del w:id="215" w:author="1608272694@qq.com" w:date="2019-04-04T17:26:00Z">
        <w:r w:rsidRPr="000A0A1F" w:rsidDel="00504439">
          <w:delText>行文时注意语句通顺，条理清晰；每章节开头部分需要有承上启下描述，先简要介绍本章节内容，再展开详细描述。</w:delText>
        </w:r>
        <w:bookmarkStart w:id="216" w:name="_Toc5726340"/>
        <w:bookmarkEnd w:id="216"/>
      </w:del>
    </w:p>
    <w:p w14:paraId="7D262CEF" w14:textId="77777777" w:rsidR="00C612D2" w:rsidRPr="009E6758" w:rsidDel="00504439" w:rsidRDefault="00C612D2" w:rsidP="00C612D2">
      <w:pPr>
        <w:pStyle w:val="1"/>
        <w:rPr>
          <w:del w:id="217" w:author="1608272694@qq.com" w:date="2019-04-04T17:26:00Z"/>
        </w:rPr>
        <w:pPrChange w:id="218" w:author="1608272694@qq.com" w:date="2019-04-04T17:47:00Z">
          <w:pPr>
            <w:pStyle w:val="21"/>
            <w:spacing w:line="360" w:lineRule="auto"/>
            <w:ind w:firstLineChars="200" w:firstLine="480"/>
          </w:pPr>
        </w:pPrChange>
      </w:pPr>
      <w:del w:id="219" w:author="1608272694@qq.com" w:date="2019-04-04T17:26:00Z">
        <w:r w:rsidRPr="000A0A1F" w:rsidDel="00504439">
          <w:delText>第一章作为概述，也是完整的短文，体现全文的内容。</w:delText>
        </w:r>
        <w:bookmarkStart w:id="220" w:name="_Toc5726341"/>
        <w:bookmarkEnd w:id="220"/>
      </w:del>
    </w:p>
    <w:p w14:paraId="3C96D86B" w14:textId="77777777" w:rsidR="00C612D2" w:rsidDel="00504439" w:rsidRDefault="00C612D2" w:rsidP="00C612D2">
      <w:pPr>
        <w:pStyle w:val="1"/>
        <w:rPr>
          <w:del w:id="221" w:author="1608272694@qq.com" w:date="2019-04-04T17:26:00Z"/>
        </w:rPr>
        <w:pPrChange w:id="222" w:author="1608272694@qq.com" w:date="2019-04-04T17:47:00Z">
          <w:pPr>
            <w:pStyle w:val="21"/>
            <w:spacing w:line="360" w:lineRule="auto"/>
            <w:ind w:firstLineChars="200" w:firstLine="480"/>
          </w:pPr>
        </w:pPrChange>
      </w:pPr>
      <w:del w:id="223" w:author="1608272694@qq.com" w:date="2019-04-04T17:26:00Z">
        <w:r w:rsidDel="00504439">
          <w:delText>*)</w:delText>
        </w:r>
        <w:bookmarkStart w:id="224" w:name="_Toc5726342"/>
        <w:bookmarkEnd w:id="224"/>
      </w:del>
    </w:p>
    <w:p w14:paraId="01F943A3" w14:textId="77777777" w:rsidR="00C612D2" w:rsidRPr="001A4EEC" w:rsidDel="001A4EEC" w:rsidRDefault="00C612D2" w:rsidP="00C612D2">
      <w:pPr>
        <w:pStyle w:val="1"/>
        <w:rPr>
          <w:del w:id="225" w:author="1608272694@qq.com" w:date="2019-04-04T17:40:00Z"/>
          <w:rFonts w:ascii="黑体" w:eastAsia="黑体" w:hAnsi="黑体"/>
          <w:sz w:val="28"/>
          <w:szCs w:val="28"/>
        </w:rPr>
        <w:pPrChange w:id="226" w:author="1608272694@qq.com" w:date="2019-04-04T17:47:00Z">
          <w:pPr>
            <w:pStyle w:val="2"/>
            <w:spacing w:line="720" w:lineRule="auto"/>
            <w:jc w:val="both"/>
          </w:pPr>
        </w:pPrChange>
      </w:pPr>
      <w:del w:id="227" w:author="1608272694@qq.com" w:date="2019-04-04T17:02:00Z">
        <w:r w:rsidRPr="000A0A1F" w:rsidDel="00E61A11">
          <w:rPr>
            <w:rFonts w:ascii="黑体" w:eastAsia="黑体" w:hAnsi="黑体"/>
            <w:sz w:val="28"/>
            <w:szCs w:val="28"/>
          </w:rPr>
          <w:delText>XXX</w:delText>
        </w:r>
        <w:r w:rsidRPr="000A0A1F" w:rsidDel="00E61A11">
          <w:rPr>
            <w:rFonts w:ascii="黑体" w:eastAsia="黑体" w:hAnsi="黑体" w:hint="eastAsia"/>
            <w:sz w:val="28"/>
            <w:szCs w:val="28"/>
          </w:rPr>
          <w:delText>问题的背景和意义</w:delText>
        </w:r>
      </w:del>
      <w:bookmarkStart w:id="228" w:name="_Toc5726343"/>
      <w:bookmarkEnd w:id="228"/>
    </w:p>
    <w:p w14:paraId="52A4719F" w14:textId="77777777" w:rsidR="00C612D2" w:rsidRPr="00F153B0" w:rsidDel="00DC1D1C" w:rsidRDefault="00C612D2" w:rsidP="00C612D2">
      <w:pPr>
        <w:pStyle w:val="1"/>
        <w:rPr>
          <w:del w:id="229" w:author="1608272694@qq.com" w:date="2019-04-04T16:15:00Z"/>
          <w:color w:val="auto"/>
          <w:rPrChange w:id="230" w:author="1608272694@qq.com" w:date="2019-04-04T17:11:00Z">
            <w:rPr>
              <w:del w:id="231" w:author="1608272694@qq.com" w:date="2019-04-04T16:15:00Z"/>
              <w:rFonts w:ascii="Times New Roman" w:hint="default"/>
              <w:color w:val="FF0000"/>
            </w:rPr>
          </w:rPrChange>
        </w:rPr>
        <w:pPrChange w:id="232" w:author="1608272694@qq.com" w:date="2019-04-04T17:47:00Z">
          <w:pPr>
            <w:pStyle w:val="21"/>
            <w:spacing w:line="360" w:lineRule="auto"/>
            <w:ind w:firstLineChars="200" w:firstLine="480"/>
          </w:pPr>
        </w:pPrChange>
      </w:pPr>
      <w:bookmarkStart w:id="233" w:name="_Hlk5292035"/>
      <w:del w:id="234" w:author="1608272694@qq.com" w:date="2019-04-04T16:15:00Z">
        <w:r w:rsidRPr="00F153B0" w:rsidDel="00DC1D1C">
          <w:rPr>
            <w:color w:val="auto"/>
            <w:rPrChange w:id="235" w:author="1608272694@qq.com" w:date="2019-04-04T17:11:00Z">
              <w:rPr>
                <w:color w:val="FF0000"/>
              </w:rPr>
            </w:rPrChange>
          </w:rPr>
          <w:delText xml:space="preserve">(* </w:delText>
        </w:r>
        <w:r w:rsidRPr="00F153B0" w:rsidDel="00DC1D1C">
          <w:rPr>
            <w:rFonts w:hint="eastAsia"/>
            <w:color w:val="auto"/>
            <w:rPrChange w:id="236" w:author="1608272694@qq.com" w:date="2019-04-04T17:11:00Z">
              <w:rPr>
                <w:color w:val="FF0000"/>
              </w:rPr>
            </w:rPrChange>
          </w:rPr>
          <w:delText>阐明问题的来源、研究的动机、意义等。</w:delText>
        </w:r>
        <w:r w:rsidRPr="00F153B0" w:rsidDel="00DC1D1C">
          <w:rPr>
            <w:color w:val="auto"/>
            <w:rPrChange w:id="237" w:author="1608272694@qq.com" w:date="2019-04-04T17:11:00Z">
              <w:rPr>
                <w:color w:val="FF0000"/>
              </w:rPr>
            </w:rPrChange>
          </w:rPr>
          <w:delText>*)</w:delText>
        </w:r>
        <w:bookmarkStart w:id="238" w:name="_Toc5726344"/>
        <w:bookmarkEnd w:id="238"/>
      </w:del>
    </w:p>
    <w:p w14:paraId="09A7BD74" w14:textId="77777777" w:rsidR="00C612D2" w:rsidRDefault="00C612D2" w:rsidP="00C612D2">
      <w:pPr>
        <w:pStyle w:val="1"/>
        <w:spacing w:line="720" w:lineRule="auto"/>
        <w:pPrChange w:id="239" w:author="1608272694@qq.com" w:date="2019-04-04T17:47:00Z">
          <w:pPr>
            <w:pStyle w:val="a0"/>
          </w:pPr>
        </w:pPrChange>
      </w:pPr>
      <w:bookmarkStart w:id="240" w:name="_Toc5726345"/>
      <w:bookmarkEnd w:id="233"/>
      <w:bookmarkEnd w:id="240"/>
    </w:p>
    <w:p w14:paraId="031BC9B6" w14:textId="77777777" w:rsidR="00C612D2" w:rsidRDefault="00C612D2" w:rsidP="00C612D2">
      <w:pPr>
        <w:pStyle w:val="2"/>
        <w:spacing w:line="720" w:lineRule="auto"/>
        <w:jc w:val="both"/>
        <w:rPr>
          <w:rFonts w:ascii="黑体" w:eastAsia="黑体" w:hAnsi="黑体"/>
          <w:sz w:val="28"/>
          <w:szCs w:val="28"/>
        </w:rPr>
      </w:pPr>
      <w:del w:id="241" w:author="1608272694@qq.com" w:date="2019-04-04T17:40:00Z">
        <w:r w:rsidRPr="000A0A1F" w:rsidDel="001A4EEC">
          <w:rPr>
            <w:rFonts w:ascii="黑体" w:eastAsia="黑体" w:hAnsi="黑体"/>
            <w:sz w:val="28"/>
            <w:szCs w:val="28"/>
            <w:lang w:eastAsia="zh-CN"/>
          </w:rPr>
          <w:delText>X</w:delText>
        </w:r>
      </w:del>
      <w:bookmarkStart w:id="242" w:name="_Toc5726346"/>
      <w:ins w:id="243" w:author="1608272694@qq.com" w:date="2019-04-04T17:40:00Z">
        <w:r>
          <w:rPr>
            <w:rFonts w:ascii="黑体" w:eastAsia="黑体" w:hAnsi="黑体" w:hint="eastAsia"/>
            <w:sz w:val="28"/>
            <w:szCs w:val="28"/>
            <w:lang w:eastAsia="zh-CN"/>
          </w:rPr>
          <w:t>背景</w:t>
        </w:r>
      </w:ins>
      <w:bookmarkEnd w:id="242"/>
      <w:del w:id="244" w:author="1608272694@qq.com" w:date="2019-04-04T17:40:00Z">
        <w:r w:rsidRPr="000A0A1F" w:rsidDel="001A4EEC">
          <w:rPr>
            <w:rFonts w:ascii="黑体" w:eastAsia="黑体" w:hAnsi="黑体"/>
            <w:sz w:val="28"/>
            <w:szCs w:val="28"/>
            <w:lang w:eastAsia="zh-CN"/>
          </w:rPr>
          <w:delText>XX</w:delText>
        </w:r>
        <w:r w:rsidRPr="000A0A1F" w:rsidDel="001A4EEC">
          <w:rPr>
            <w:rFonts w:ascii="黑体" w:eastAsia="黑体" w:hAnsi="黑体" w:hint="eastAsia"/>
            <w:sz w:val="28"/>
            <w:szCs w:val="28"/>
            <w:lang w:eastAsia="zh-CN"/>
          </w:rPr>
          <w:delText>问题的描述</w:delText>
        </w:r>
      </w:del>
    </w:p>
    <w:p w14:paraId="5C15F1EE" w14:textId="77777777" w:rsidR="00C612D2" w:rsidRPr="001A4EEC" w:rsidRDefault="00C612D2" w:rsidP="00C612D2">
      <w:pPr>
        <w:pStyle w:val="21"/>
        <w:spacing w:line="360" w:lineRule="auto"/>
        <w:ind w:firstLineChars="200" w:firstLine="480"/>
        <w:rPr>
          <w:ins w:id="245" w:author="1608272694@qq.com" w:date="2019-04-04T17:40:00Z"/>
          <w:rFonts w:ascii="Times New Roman" w:hint="default"/>
          <w:rPrChange w:id="246" w:author="1608272694@qq.com" w:date="2019-04-04T17:40:00Z">
            <w:rPr>
              <w:ins w:id="247" w:author="1608272694@qq.com" w:date="2019-04-04T17:40:00Z"/>
              <w:rFonts w:ascii="Times New Roman" w:hint="default"/>
              <w:color w:val="FF0000"/>
            </w:rPr>
          </w:rPrChange>
        </w:rPr>
      </w:pPr>
      <w:del w:id="248" w:author="1608272694@qq.com" w:date="2019-04-04T17:40:00Z">
        <w:r w:rsidDel="001A4EEC">
          <w:rPr>
            <w:rFonts w:ascii="Times New Roman"/>
            <w:color w:val="FF0000"/>
          </w:rPr>
          <w:delText xml:space="preserve">(* </w:delText>
        </w:r>
        <w:r w:rsidDel="001A4EEC">
          <w:rPr>
            <w:rFonts w:ascii="Times New Roman"/>
            <w:color w:val="FF0000"/>
          </w:rPr>
          <w:delText>用简明语言描述所研究的问题，说清楚要解决什么问题、难点和挑战性。</w:delText>
        </w:r>
        <w:r w:rsidDel="001A4EEC">
          <w:rPr>
            <w:rFonts w:ascii="Times New Roman"/>
            <w:color w:val="FF0000"/>
          </w:rPr>
          <w:delText>*)</w:delText>
        </w:r>
      </w:del>
      <w:ins w:id="249" w:author="1608272694@qq.com" w:date="2019-04-04T17:40:00Z">
        <w:r w:rsidRPr="001A4EEC">
          <w:rPr>
            <w:rFonts w:ascii="Times New Roman"/>
            <w:rPrChange w:id="250" w:author="1608272694@qq.com" w:date="2019-04-04T17:40:00Z">
              <w:rPr>
                <w:rFonts w:ascii="Times New Roman"/>
                <w:color w:val="FF0000"/>
              </w:rPr>
            </w:rPrChange>
          </w:rPr>
          <w:t>互联网和计算机行业发展迅猛，新技术层出不穷，作为计算机行业从业者，为了不被行业淘汰，我们需要不断学习各种新知识，新技术，在学习过程中我们会收藏别人写的优秀文章，也会撰写自己的原创技术博客，因此，许多人都有自己</w:t>
        </w:r>
        <w:proofErr w:type="gramStart"/>
        <w:r w:rsidRPr="001A4EEC">
          <w:rPr>
            <w:rFonts w:ascii="Times New Roman"/>
            <w:rPrChange w:id="251" w:author="1608272694@qq.com" w:date="2019-04-04T17:40:00Z">
              <w:rPr>
                <w:rFonts w:ascii="Times New Roman"/>
                <w:color w:val="FF0000"/>
              </w:rPr>
            </w:rPrChange>
          </w:rPr>
          <w:t>的博客以</w:t>
        </w:r>
        <w:proofErr w:type="gramEnd"/>
        <w:r w:rsidRPr="001A4EEC">
          <w:rPr>
            <w:rFonts w:ascii="Times New Roman"/>
            <w:rPrChange w:id="252" w:author="1608272694@qq.com" w:date="2019-04-04T17:40:00Z">
              <w:rPr>
                <w:rFonts w:ascii="Times New Roman"/>
                <w:color w:val="FF0000"/>
              </w:rPr>
            </w:rPrChange>
          </w:rPr>
          <w:t>记录和展示自己的学习成果。</w:t>
        </w:r>
      </w:ins>
    </w:p>
    <w:p w14:paraId="50EF14C0" w14:textId="77777777" w:rsidR="00C612D2" w:rsidRDefault="00C612D2" w:rsidP="00C612D2">
      <w:pPr>
        <w:pStyle w:val="21"/>
        <w:spacing w:line="360" w:lineRule="auto"/>
        <w:ind w:firstLineChars="200" w:firstLine="480"/>
        <w:rPr>
          <w:ins w:id="253" w:author="1608272694@qq.com" w:date="2019-04-04T21:33:00Z"/>
          <w:rFonts w:ascii="Times New Roman" w:hint="default"/>
        </w:rPr>
      </w:pPr>
      <w:ins w:id="254" w:author="1608272694@qq.com" w:date="2019-04-04T17:40:00Z">
        <w:r w:rsidRPr="001A4EEC">
          <w:rPr>
            <w:rFonts w:ascii="Times New Roman"/>
            <w:rPrChange w:id="255" w:author="1608272694@qq.com" w:date="2019-04-04T17:40:00Z">
              <w:rPr>
                <w:rFonts w:ascii="Times New Roman"/>
                <w:color w:val="FF0000"/>
              </w:rPr>
            </w:rPrChange>
          </w:rPr>
          <w:t>通常</w:t>
        </w:r>
        <w:proofErr w:type="gramStart"/>
        <w:r w:rsidRPr="001A4EEC">
          <w:rPr>
            <w:rFonts w:ascii="Times New Roman"/>
            <w:rPrChange w:id="256" w:author="1608272694@qq.com" w:date="2019-04-04T17:40:00Z">
              <w:rPr>
                <w:rFonts w:ascii="Times New Roman"/>
                <w:color w:val="FF0000"/>
              </w:rPr>
            </w:rPrChange>
          </w:rPr>
          <w:t>开设博客有</w:t>
        </w:r>
        <w:proofErr w:type="gramEnd"/>
        <w:r w:rsidRPr="001A4EEC">
          <w:rPr>
            <w:rFonts w:ascii="Times New Roman"/>
            <w:rPrChange w:id="257" w:author="1608272694@qq.com" w:date="2019-04-04T17:40:00Z">
              <w:rPr>
                <w:rFonts w:ascii="Times New Roman"/>
                <w:color w:val="FF0000"/>
              </w:rPr>
            </w:rPrChange>
          </w:rPr>
          <w:t>两种形式，一种是在现有</w:t>
        </w:r>
        <w:proofErr w:type="gramStart"/>
        <w:r w:rsidRPr="001A4EEC">
          <w:rPr>
            <w:rFonts w:ascii="Times New Roman"/>
            <w:rPrChange w:id="258" w:author="1608272694@qq.com" w:date="2019-04-04T17:40:00Z">
              <w:rPr>
                <w:rFonts w:ascii="Times New Roman"/>
                <w:color w:val="FF0000"/>
              </w:rPr>
            </w:rPrChange>
          </w:rPr>
          <w:t>的博客平台</w:t>
        </w:r>
        <w:proofErr w:type="gramEnd"/>
        <w:r w:rsidRPr="001A4EEC">
          <w:rPr>
            <w:rFonts w:ascii="Times New Roman"/>
            <w:rPrChange w:id="259" w:author="1608272694@qq.com" w:date="2019-04-04T17:40:00Z">
              <w:rPr>
                <w:rFonts w:ascii="Times New Roman"/>
                <w:color w:val="FF0000"/>
              </w:rPr>
            </w:rPrChange>
          </w:rPr>
          <w:t>注册账号撰写博文，这样的好处是没有</w:t>
        </w:r>
        <w:proofErr w:type="gramStart"/>
        <w:r w:rsidRPr="001A4EEC">
          <w:rPr>
            <w:rFonts w:ascii="Times New Roman"/>
            <w:rPrChange w:id="260" w:author="1608272694@qq.com" w:date="2019-04-04T17:40:00Z">
              <w:rPr>
                <w:rFonts w:ascii="Times New Roman"/>
                <w:color w:val="FF0000"/>
              </w:rPr>
            </w:rPrChange>
          </w:rPr>
          <w:t>搭建博客平台</w:t>
        </w:r>
        <w:proofErr w:type="gramEnd"/>
        <w:r w:rsidRPr="001A4EEC">
          <w:rPr>
            <w:rFonts w:ascii="Times New Roman"/>
            <w:rPrChange w:id="261" w:author="1608272694@qq.com" w:date="2019-04-04T17:40:00Z">
              <w:rPr>
                <w:rFonts w:ascii="Times New Roman"/>
                <w:color w:val="FF0000"/>
              </w:rPr>
            </w:rPrChange>
          </w:rPr>
          <w:t>的时间和技术成本，同时依赖现有</w:t>
        </w:r>
        <w:proofErr w:type="gramStart"/>
        <w:r w:rsidRPr="001A4EEC">
          <w:rPr>
            <w:rFonts w:ascii="Times New Roman"/>
            <w:rPrChange w:id="262" w:author="1608272694@qq.com" w:date="2019-04-04T17:40:00Z">
              <w:rPr>
                <w:rFonts w:ascii="Times New Roman"/>
                <w:color w:val="FF0000"/>
              </w:rPr>
            </w:rPrChange>
          </w:rPr>
          <w:t>成熟博客平台</w:t>
        </w:r>
        <w:proofErr w:type="gramEnd"/>
        <w:r w:rsidRPr="001A4EEC">
          <w:rPr>
            <w:rFonts w:ascii="Times New Roman"/>
            <w:rPrChange w:id="263" w:author="1608272694@qq.com" w:date="2019-04-04T17:40:00Z">
              <w:rPr>
                <w:rFonts w:ascii="Times New Roman"/>
                <w:color w:val="FF0000"/>
              </w:rPr>
            </w:rPrChange>
          </w:rPr>
          <w:t>的大量用户群，我们撰写的文章也能有较高的访问流量，被更多人看到，但是通过这种方式我们就没有办法个性化定制</w:t>
        </w:r>
        <w:proofErr w:type="gramStart"/>
        <w:r w:rsidRPr="001A4EEC">
          <w:rPr>
            <w:rFonts w:ascii="Times New Roman"/>
            <w:rPrChange w:id="264" w:author="1608272694@qq.com" w:date="2019-04-04T17:40:00Z">
              <w:rPr>
                <w:rFonts w:ascii="Times New Roman"/>
                <w:color w:val="FF0000"/>
              </w:rPr>
            </w:rPrChange>
          </w:rPr>
          <w:t>自己博客的</w:t>
        </w:r>
        <w:proofErr w:type="gramEnd"/>
        <w:r w:rsidRPr="001A4EEC">
          <w:rPr>
            <w:rFonts w:ascii="Times New Roman"/>
            <w:rPrChange w:id="265" w:author="1608272694@qq.com" w:date="2019-04-04T17:40:00Z">
              <w:rPr>
                <w:rFonts w:ascii="Times New Roman"/>
                <w:color w:val="FF0000"/>
              </w:rPr>
            </w:rPrChange>
          </w:rPr>
          <w:t>页面，每个人</w:t>
        </w:r>
        <w:proofErr w:type="gramStart"/>
        <w:r w:rsidRPr="001A4EEC">
          <w:rPr>
            <w:rFonts w:ascii="Times New Roman"/>
            <w:rPrChange w:id="266" w:author="1608272694@qq.com" w:date="2019-04-04T17:40:00Z">
              <w:rPr>
                <w:rFonts w:ascii="Times New Roman"/>
                <w:color w:val="FF0000"/>
              </w:rPr>
            </w:rPrChange>
          </w:rPr>
          <w:t>的博客页面</w:t>
        </w:r>
        <w:proofErr w:type="gramEnd"/>
        <w:r w:rsidRPr="001A4EEC">
          <w:rPr>
            <w:rFonts w:ascii="Times New Roman"/>
            <w:rPrChange w:id="267" w:author="1608272694@qq.com" w:date="2019-04-04T17:40:00Z">
              <w:rPr>
                <w:rFonts w:ascii="Times New Roman"/>
                <w:color w:val="FF0000"/>
              </w:rPr>
            </w:rPrChange>
          </w:rPr>
          <w:t>都是千篇一律，不够个性化。另一种</w:t>
        </w:r>
        <w:proofErr w:type="gramStart"/>
        <w:r w:rsidRPr="001A4EEC">
          <w:rPr>
            <w:rFonts w:ascii="Times New Roman"/>
            <w:rPrChange w:id="268" w:author="1608272694@qq.com" w:date="2019-04-04T17:40:00Z">
              <w:rPr>
                <w:rFonts w:ascii="Times New Roman"/>
                <w:color w:val="FF0000"/>
              </w:rPr>
            </w:rPrChange>
          </w:rPr>
          <w:t>开设博客的</w:t>
        </w:r>
        <w:proofErr w:type="gramEnd"/>
        <w:r w:rsidRPr="001A4EEC">
          <w:rPr>
            <w:rFonts w:ascii="Times New Roman"/>
            <w:rPrChange w:id="269" w:author="1608272694@qq.com" w:date="2019-04-04T17:40:00Z">
              <w:rPr>
                <w:rFonts w:ascii="Times New Roman"/>
                <w:color w:val="FF0000"/>
              </w:rPr>
            </w:rPrChange>
          </w:rPr>
          <w:t>方式就是由开发者自己设计</w:t>
        </w:r>
        <w:proofErr w:type="gramStart"/>
        <w:r w:rsidRPr="001A4EEC">
          <w:rPr>
            <w:rFonts w:ascii="Times New Roman"/>
            <w:rPrChange w:id="270" w:author="1608272694@qq.com" w:date="2019-04-04T17:40:00Z">
              <w:rPr>
                <w:rFonts w:ascii="Times New Roman"/>
                <w:color w:val="FF0000"/>
              </w:rPr>
            </w:rPrChange>
          </w:rPr>
          <w:t>个人博客并</w:t>
        </w:r>
        <w:proofErr w:type="gramEnd"/>
        <w:r w:rsidRPr="001A4EEC">
          <w:rPr>
            <w:rFonts w:ascii="Times New Roman"/>
            <w:rPrChange w:id="271" w:author="1608272694@qq.com" w:date="2019-04-04T17:40:00Z">
              <w:rPr>
                <w:rFonts w:ascii="Times New Roman"/>
                <w:color w:val="FF0000"/>
              </w:rPr>
            </w:rPrChange>
          </w:rPr>
          <w:t>开发建站，这样我们就可以最大化地个性</w:t>
        </w:r>
      </w:ins>
      <w:ins w:id="272" w:author="1608272694@qq.com" w:date="2019-04-04T21:35:00Z">
        <w:r>
          <w:rPr>
            <w:rFonts w:ascii="Times New Roman"/>
          </w:rPr>
          <w:t>定制</w:t>
        </w:r>
      </w:ins>
      <w:ins w:id="273" w:author="1608272694@qq.com" w:date="2019-04-04T17:40:00Z">
        <w:r w:rsidRPr="001A4EEC">
          <w:rPr>
            <w:rFonts w:ascii="Times New Roman"/>
            <w:rPrChange w:id="274" w:author="1608272694@qq.com" w:date="2019-04-04T17:40:00Z">
              <w:rPr>
                <w:rFonts w:ascii="Times New Roman"/>
                <w:color w:val="FF0000"/>
              </w:rPr>
            </w:rPrChange>
          </w:rPr>
          <w:t>我们自己</w:t>
        </w:r>
        <w:proofErr w:type="gramStart"/>
        <w:r w:rsidRPr="001A4EEC">
          <w:rPr>
            <w:rFonts w:ascii="Times New Roman"/>
            <w:rPrChange w:id="275" w:author="1608272694@qq.com" w:date="2019-04-04T17:40:00Z">
              <w:rPr>
                <w:rFonts w:ascii="Times New Roman"/>
                <w:color w:val="FF0000"/>
              </w:rPr>
            </w:rPrChange>
          </w:rPr>
          <w:t>的博客</w:t>
        </w:r>
      </w:ins>
      <w:ins w:id="276" w:author="1608272694@qq.com" w:date="2019-04-04T21:35:00Z">
        <w:r>
          <w:rPr>
            <w:rFonts w:ascii="Times New Roman"/>
          </w:rPr>
          <w:t>页面</w:t>
        </w:r>
      </w:ins>
      <w:proofErr w:type="gramEnd"/>
      <w:ins w:id="277" w:author="1608272694@qq.com" w:date="2019-04-04T17:40:00Z">
        <w:r w:rsidRPr="001A4EEC">
          <w:rPr>
            <w:rFonts w:ascii="Times New Roman"/>
            <w:rPrChange w:id="278" w:author="1608272694@qq.com" w:date="2019-04-04T17:40:00Z">
              <w:rPr>
                <w:rFonts w:ascii="Times New Roman"/>
                <w:color w:val="FF0000"/>
              </w:rPr>
            </w:rPrChange>
          </w:rPr>
          <w:t>，但是这样</w:t>
        </w:r>
      </w:ins>
      <w:ins w:id="279" w:author="1608272694@qq.com" w:date="2019-04-04T21:39:00Z">
        <w:r>
          <w:rPr>
            <w:rFonts w:ascii="Times New Roman"/>
          </w:rPr>
          <w:t>的不好处是</w:t>
        </w:r>
      </w:ins>
      <w:ins w:id="280" w:author="1608272694@qq.com" w:date="2019-04-04T17:40:00Z">
        <w:r w:rsidRPr="001A4EEC">
          <w:rPr>
            <w:rFonts w:ascii="Times New Roman"/>
            <w:rPrChange w:id="281" w:author="1608272694@qq.com" w:date="2019-04-04T17:40:00Z">
              <w:rPr>
                <w:rFonts w:ascii="Times New Roman"/>
                <w:color w:val="FF0000"/>
              </w:rPr>
            </w:rPrChange>
          </w:rPr>
          <w:t>我们的</w:t>
        </w:r>
        <w:proofErr w:type="gramStart"/>
        <w:r w:rsidRPr="001A4EEC">
          <w:rPr>
            <w:rFonts w:ascii="Times New Roman"/>
            <w:rPrChange w:id="282" w:author="1608272694@qq.com" w:date="2019-04-04T17:40:00Z">
              <w:rPr>
                <w:rFonts w:ascii="Times New Roman"/>
                <w:color w:val="FF0000"/>
              </w:rPr>
            </w:rPrChange>
          </w:rPr>
          <w:t>博客只能</w:t>
        </w:r>
        <w:proofErr w:type="gramEnd"/>
        <w:r w:rsidRPr="001A4EEC">
          <w:rPr>
            <w:rFonts w:ascii="Times New Roman"/>
            <w:rPrChange w:id="283" w:author="1608272694@qq.com" w:date="2019-04-04T17:40:00Z">
              <w:rPr>
                <w:rFonts w:ascii="Times New Roman"/>
                <w:color w:val="FF0000"/>
              </w:rPr>
            </w:rPrChange>
          </w:rPr>
          <w:t>展示自己原创的文章，而不能展示我们在</w:t>
        </w:r>
        <w:proofErr w:type="gramStart"/>
        <w:r w:rsidRPr="001A4EEC">
          <w:rPr>
            <w:rFonts w:ascii="Times New Roman"/>
            <w:rPrChange w:id="284" w:author="1608272694@qq.com" w:date="2019-04-04T17:40:00Z">
              <w:rPr>
                <w:rFonts w:ascii="Times New Roman"/>
                <w:color w:val="FF0000"/>
              </w:rPr>
            </w:rPrChange>
          </w:rPr>
          <w:t>其他博客平台</w:t>
        </w:r>
        <w:proofErr w:type="gramEnd"/>
        <w:r w:rsidRPr="001A4EEC">
          <w:rPr>
            <w:rFonts w:ascii="Times New Roman"/>
            <w:rPrChange w:id="285" w:author="1608272694@qq.com" w:date="2019-04-04T17:40:00Z">
              <w:rPr>
                <w:rFonts w:ascii="Times New Roman"/>
                <w:color w:val="FF0000"/>
              </w:rPr>
            </w:rPrChange>
          </w:rPr>
          <w:t>收藏的文章。</w:t>
        </w:r>
      </w:ins>
    </w:p>
    <w:p w14:paraId="7EFBD9B2" w14:textId="77777777" w:rsidR="00C612D2" w:rsidRPr="001A4EEC" w:rsidRDefault="00C612D2" w:rsidP="00C612D2">
      <w:pPr>
        <w:pStyle w:val="21"/>
        <w:spacing w:line="360" w:lineRule="auto"/>
        <w:ind w:firstLineChars="200" w:firstLine="480"/>
        <w:rPr>
          <w:rFonts w:ascii="Times New Roman" w:hint="default"/>
          <w:rPrChange w:id="286" w:author="1608272694@qq.com" w:date="2019-04-04T17:40:00Z">
            <w:rPr>
              <w:rFonts w:ascii="Times New Roman" w:hint="default"/>
              <w:color w:val="FF0000"/>
            </w:rPr>
          </w:rPrChange>
        </w:rPr>
      </w:pPr>
      <w:ins w:id="287" w:author="1608272694@qq.com" w:date="2019-04-04T21:48:00Z">
        <w:r>
          <w:rPr>
            <w:rFonts w:ascii="Times New Roman"/>
          </w:rPr>
          <w:t>因此，我开发</w:t>
        </w:r>
      </w:ins>
      <w:ins w:id="288" w:author="1608272694@qq.com" w:date="2019-04-04T21:50:00Z">
        <w:r>
          <w:rPr>
            <w:rFonts w:ascii="Times New Roman"/>
          </w:rPr>
          <w:t>了</w:t>
        </w:r>
      </w:ins>
      <w:ins w:id="289" w:author="1608272694@qq.com" w:date="2019-04-04T21:48:00Z">
        <w:r>
          <w:rPr>
            <w:rFonts w:ascii="Times New Roman"/>
          </w:rPr>
          <w:t>一个自己的</w:t>
        </w:r>
      </w:ins>
      <w:ins w:id="290" w:author="1608272694@qq.com" w:date="2019-04-04T21:49:00Z">
        <w:r>
          <w:rPr>
            <w:rFonts w:ascii="Times New Roman"/>
          </w:rPr>
          <w:t>个人博客，个性化定制</w:t>
        </w:r>
      </w:ins>
      <w:proofErr w:type="gramStart"/>
      <w:ins w:id="291" w:author="1608272694@qq.com" w:date="2019-04-04T21:50:00Z">
        <w:r>
          <w:rPr>
            <w:rFonts w:ascii="Times New Roman"/>
          </w:rPr>
          <w:t>了</w:t>
        </w:r>
      </w:ins>
      <w:ins w:id="292" w:author="1608272694@qq.com" w:date="2019-04-04T21:49:00Z">
        <w:r>
          <w:rPr>
            <w:rFonts w:ascii="Times New Roman"/>
          </w:rPr>
          <w:t>博客</w:t>
        </w:r>
      </w:ins>
      <w:ins w:id="293" w:author="1608272694@qq.com" w:date="2019-04-04T21:50:00Z">
        <w:r>
          <w:rPr>
            <w:rFonts w:ascii="Times New Roman"/>
          </w:rPr>
          <w:t>页面</w:t>
        </w:r>
      </w:ins>
      <w:proofErr w:type="gramEnd"/>
      <w:ins w:id="294" w:author="1608272694@qq.com" w:date="2019-04-04T21:49:00Z">
        <w:r>
          <w:rPr>
            <w:rFonts w:ascii="Times New Roman"/>
          </w:rPr>
          <w:t>，</w:t>
        </w:r>
      </w:ins>
      <w:ins w:id="295" w:author="1608272694@qq.com" w:date="2019-04-04T17:43:00Z">
        <w:r>
          <w:rPr>
            <w:rFonts w:ascii="Times New Roman"/>
          </w:rPr>
          <w:t>支持普通个人</w:t>
        </w:r>
        <w:proofErr w:type="gramStart"/>
        <w:r>
          <w:rPr>
            <w:rFonts w:ascii="Times New Roman"/>
          </w:rPr>
          <w:t>博客系统</w:t>
        </w:r>
        <w:proofErr w:type="gramEnd"/>
        <w:r>
          <w:rPr>
            <w:rFonts w:ascii="Times New Roman"/>
          </w:rPr>
          <w:t>的文章撰写、发布、修改、删除功能，</w:t>
        </w:r>
      </w:ins>
      <w:ins w:id="296" w:author="1608272694@qq.com" w:date="2019-04-04T17:45:00Z">
        <w:r>
          <w:rPr>
            <w:rFonts w:ascii="Times New Roman"/>
          </w:rPr>
          <w:t>也支</w:t>
        </w:r>
      </w:ins>
      <w:ins w:id="297" w:author="1608272694@qq.com" w:date="2019-04-04T21:30:00Z">
        <w:r>
          <w:rPr>
            <w:rFonts w:ascii="Times New Roman"/>
          </w:rPr>
          <w:t>持</w:t>
        </w:r>
      </w:ins>
      <w:proofErr w:type="gramStart"/>
      <w:ins w:id="298" w:author="1608272694@qq.com" w:date="2019-04-04T17:45:00Z">
        <w:r>
          <w:rPr>
            <w:rFonts w:ascii="Times New Roman"/>
          </w:rPr>
          <w:t>博客访问者点</w:t>
        </w:r>
        <w:proofErr w:type="gramEnd"/>
        <w:r>
          <w:rPr>
            <w:rFonts w:ascii="Times New Roman"/>
          </w:rPr>
          <w:t>赞和评论文章，同时</w:t>
        </w:r>
      </w:ins>
      <w:ins w:id="299" w:author="1608272694@qq.com" w:date="2019-04-04T17:43:00Z">
        <w:r>
          <w:rPr>
            <w:rFonts w:ascii="Times New Roman"/>
          </w:rPr>
          <w:t>还</w:t>
        </w:r>
      </w:ins>
      <w:r>
        <w:rPr>
          <w:rFonts w:ascii="Times New Roman"/>
        </w:rPr>
        <w:t>通过网络爬虫的方式</w:t>
      </w:r>
      <w:proofErr w:type="gramStart"/>
      <w:r>
        <w:rPr>
          <w:rFonts w:ascii="Times New Roman"/>
        </w:rPr>
        <w:t>定时爬取我</w:t>
      </w:r>
      <w:proofErr w:type="gramEnd"/>
      <w:r>
        <w:rPr>
          <w:rFonts w:ascii="Times New Roman"/>
        </w:rPr>
        <w:t>在</w:t>
      </w:r>
      <w:ins w:id="300" w:author="1608272694@qq.com" w:date="2019-04-04T17:44:00Z">
        <w:r>
          <w:rPr>
            <w:rFonts w:ascii="Times New Roman"/>
          </w:rPr>
          <w:t>思否（</w:t>
        </w:r>
        <w:proofErr w:type="spellStart"/>
        <w:r>
          <w:rPr>
            <w:rFonts w:ascii="Times New Roman"/>
          </w:rPr>
          <w:t>Segment</w:t>
        </w:r>
        <w:r>
          <w:rPr>
            <w:rFonts w:ascii="Times New Roman" w:hint="default"/>
          </w:rPr>
          <w:t>Fault</w:t>
        </w:r>
        <w:proofErr w:type="spellEnd"/>
        <w:r>
          <w:rPr>
            <w:rFonts w:ascii="Times New Roman"/>
          </w:rPr>
          <w:t>）和简书</w:t>
        </w:r>
      </w:ins>
      <w:r>
        <w:rPr>
          <w:rFonts w:ascii="Times New Roman"/>
        </w:rPr>
        <w:t>这</w:t>
      </w:r>
      <w:ins w:id="301" w:author="1608272694@qq.com" w:date="2019-04-04T17:44:00Z">
        <w:r>
          <w:rPr>
            <w:rFonts w:ascii="Times New Roman"/>
          </w:rPr>
          <w:t>两大博文平台上</w:t>
        </w:r>
      </w:ins>
      <w:ins w:id="302" w:author="1608272694@qq.com" w:date="2019-04-04T17:45:00Z">
        <w:r>
          <w:rPr>
            <w:rFonts w:ascii="Times New Roman"/>
          </w:rPr>
          <w:t>收藏的文章，当我在</w:t>
        </w:r>
      </w:ins>
      <w:ins w:id="303" w:author="1608272694@qq.com" w:date="2019-04-04T17:46:00Z">
        <w:r>
          <w:rPr>
            <w:rFonts w:ascii="Times New Roman"/>
          </w:rPr>
          <w:t>这两个网站收藏了</w:t>
        </w:r>
      </w:ins>
      <w:ins w:id="304" w:author="1608272694@qq.com" w:date="2019-04-04T17:47:00Z">
        <w:r>
          <w:rPr>
            <w:rFonts w:ascii="Times New Roman"/>
          </w:rPr>
          <w:t>新</w:t>
        </w:r>
      </w:ins>
      <w:ins w:id="305" w:author="1608272694@qq.com" w:date="2019-04-04T17:46:00Z">
        <w:r>
          <w:rPr>
            <w:rFonts w:ascii="Times New Roman"/>
          </w:rPr>
          <w:t>文章时，该</w:t>
        </w:r>
        <w:proofErr w:type="gramStart"/>
        <w:r>
          <w:rPr>
            <w:rFonts w:ascii="Times New Roman"/>
          </w:rPr>
          <w:t>博客系统</w:t>
        </w:r>
        <w:proofErr w:type="gramEnd"/>
        <w:r>
          <w:rPr>
            <w:rFonts w:ascii="Times New Roman"/>
          </w:rPr>
          <w:t>也</w:t>
        </w:r>
      </w:ins>
      <w:ins w:id="306" w:author="1608272694@qq.com" w:date="2019-04-04T21:30:00Z">
        <w:r>
          <w:rPr>
            <w:rFonts w:ascii="Times New Roman"/>
          </w:rPr>
          <w:t>能更新</w:t>
        </w:r>
      </w:ins>
      <w:ins w:id="307" w:author="1608272694@qq.com" w:date="2019-04-04T21:31:00Z">
        <w:r>
          <w:rPr>
            <w:rFonts w:ascii="Times New Roman"/>
          </w:rPr>
          <w:t>显示我</w:t>
        </w:r>
      </w:ins>
      <w:ins w:id="308" w:author="1608272694@qq.com" w:date="2019-04-04T21:51:00Z">
        <w:r>
          <w:rPr>
            <w:rFonts w:ascii="Times New Roman"/>
          </w:rPr>
          <w:t>添加的新</w:t>
        </w:r>
      </w:ins>
      <w:ins w:id="309" w:author="1608272694@qq.com" w:date="2019-04-04T17:47:00Z">
        <w:r>
          <w:rPr>
            <w:rFonts w:ascii="Times New Roman"/>
          </w:rPr>
          <w:t>收藏。这样就整合了我的学习资源，方便我回顾学习过的内容。</w:t>
        </w:r>
      </w:ins>
    </w:p>
    <w:p w14:paraId="1EDB7A9A" w14:textId="77777777" w:rsidR="00C612D2" w:rsidDel="000253CC" w:rsidRDefault="00C612D2" w:rsidP="00C612D2">
      <w:pPr>
        <w:pStyle w:val="a0"/>
        <w:rPr>
          <w:del w:id="310" w:author="1608272694@qq.com" w:date="2019-04-04T21:52:00Z"/>
        </w:rPr>
      </w:pPr>
    </w:p>
    <w:p w14:paraId="64FB2003" w14:textId="77777777" w:rsidR="00C612D2" w:rsidDel="000253CC" w:rsidRDefault="00C612D2" w:rsidP="00C612D2">
      <w:pPr>
        <w:pStyle w:val="2"/>
        <w:spacing w:line="720" w:lineRule="auto"/>
        <w:ind w:left="0" w:firstLine="0"/>
        <w:jc w:val="both"/>
        <w:rPr>
          <w:del w:id="311" w:author="1608272694@qq.com" w:date="2019-04-04T21:52:00Z"/>
          <w:rFonts w:ascii="黑体" w:eastAsia="黑体" w:hAnsi="黑体"/>
          <w:sz w:val="28"/>
          <w:szCs w:val="28"/>
        </w:rPr>
        <w:pPrChange w:id="312" w:author="1608272694@qq.com" w:date="2019-04-04T21:52:00Z">
          <w:pPr>
            <w:pStyle w:val="2"/>
            <w:spacing w:line="720" w:lineRule="auto"/>
            <w:jc w:val="both"/>
          </w:pPr>
        </w:pPrChange>
      </w:pPr>
      <w:del w:id="313" w:author="1608272694@qq.com" w:date="2019-04-04T21:52:00Z">
        <w:r w:rsidRPr="000A0A1F" w:rsidDel="000253CC">
          <w:rPr>
            <w:rFonts w:ascii="黑体" w:eastAsia="黑体" w:hAnsi="黑体" w:hint="eastAsia"/>
            <w:sz w:val="28"/>
            <w:szCs w:val="28"/>
            <w:lang w:eastAsia="zh-CN"/>
          </w:rPr>
          <w:delText>本文的工作</w:delText>
        </w:r>
      </w:del>
    </w:p>
    <w:p w14:paraId="11080A87" w14:textId="77777777" w:rsidR="00C612D2" w:rsidDel="00636A6E" w:rsidRDefault="00C612D2" w:rsidP="00C612D2">
      <w:pPr>
        <w:pStyle w:val="21"/>
        <w:spacing w:line="360" w:lineRule="auto"/>
        <w:ind w:firstLine="0"/>
        <w:rPr>
          <w:del w:id="314" w:author="1608272694@qq.com" w:date="2019-04-04T21:33:00Z"/>
          <w:rFonts w:ascii="Times New Roman" w:cs="simsun" w:hint="default"/>
          <w:color w:val="FF0000"/>
          <w:kern w:val="0"/>
          <w:szCs w:val="22"/>
        </w:rPr>
        <w:pPrChange w:id="315" w:author="1608272694@qq.com" w:date="2019-04-04T21:52:00Z">
          <w:pPr>
            <w:pStyle w:val="21"/>
            <w:spacing w:line="360" w:lineRule="auto"/>
            <w:ind w:firstLineChars="200" w:firstLine="480"/>
          </w:pPr>
        </w:pPrChange>
      </w:pPr>
      <w:del w:id="316" w:author="1608272694@qq.com" w:date="2019-04-04T21:52:00Z">
        <w:r w:rsidDel="000253CC">
          <w:rPr>
            <w:rFonts w:ascii="Times New Roman" w:cs="simsun"/>
            <w:color w:val="FF0000"/>
            <w:kern w:val="0"/>
            <w:szCs w:val="22"/>
          </w:rPr>
          <w:delText>(*</w:delText>
        </w:r>
        <w:r w:rsidDel="000253CC">
          <w:rPr>
            <w:rFonts w:ascii="Times New Roman" w:cs="simsun"/>
            <w:color w:val="FF0000"/>
            <w:kern w:val="0"/>
            <w:szCs w:val="22"/>
          </w:rPr>
          <w:delText>阐述本文的主要工作，即简要描述提出的方法、创新点、结果。</w:delText>
        </w:r>
        <w:r w:rsidDel="000253CC">
          <w:rPr>
            <w:rFonts w:ascii="Times New Roman" w:cs="simsun"/>
            <w:color w:val="FF0000"/>
            <w:kern w:val="0"/>
            <w:szCs w:val="22"/>
          </w:rPr>
          <w:delText>*)</w:delText>
        </w:r>
      </w:del>
    </w:p>
    <w:p w14:paraId="7C88A50C" w14:textId="77777777" w:rsidR="00C612D2" w:rsidRDefault="00C612D2" w:rsidP="00C612D2">
      <w:pPr>
        <w:pStyle w:val="21"/>
        <w:spacing w:line="360" w:lineRule="auto"/>
        <w:ind w:firstLine="0"/>
        <w:pPrChange w:id="317" w:author="1608272694@qq.com" w:date="2019-04-04T21:52:00Z">
          <w:pPr>
            <w:pStyle w:val="a0"/>
            <w:keepNext/>
            <w:keepLines/>
          </w:pPr>
        </w:pPrChange>
      </w:pPr>
    </w:p>
    <w:p w14:paraId="2130AC8E" w14:textId="77777777" w:rsidR="00C612D2" w:rsidRDefault="00C612D2" w:rsidP="00C612D2">
      <w:pPr>
        <w:pStyle w:val="2"/>
        <w:spacing w:line="720" w:lineRule="auto"/>
        <w:jc w:val="both"/>
        <w:rPr>
          <w:rFonts w:ascii="黑体" w:eastAsia="黑体" w:hAnsi="黑体"/>
          <w:sz w:val="28"/>
          <w:szCs w:val="28"/>
        </w:rPr>
      </w:pPr>
      <w:bookmarkStart w:id="318" w:name="_Toc5726347"/>
      <w:proofErr w:type="spellStart"/>
      <w:r w:rsidRPr="000A0A1F">
        <w:rPr>
          <w:rFonts w:ascii="黑体" w:eastAsia="黑体" w:hAnsi="黑体" w:hint="eastAsia"/>
          <w:sz w:val="28"/>
          <w:szCs w:val="28"/>
        </w:rPr>
        <w:t>论文结构简介</w:t>
      </w:r>
      <w:bookmarkEnd w:id="318"/>
      <w:proofErr w:type="spellEnd"/>
    </w:p>
    <w:p w14:paraId="63588C57" w14:textId="77777777" w:rsidR="00C612D2" w:rsidRDefault="00C612D2" w:rsidP="00C612D2">
      <w:pPr>
        <w:pStyle w:val="21"/>
        <w:spacing w:line="360" w:lineRule="auto"/>
        <w:ind w:firstLineChars="200" w:firstLine="480"/>
        <w:rPr>
          <w:ins w:id="319" w:author="1608272694@qq.com" w:date="2019-04-04T22:03:00Z"/>
          <w:rFonts w:ascii="Times New Roman" w:hint="default"/>
        </w:rPr>
      </w:pPr>
      <w:del w:id="320" w:author="1608272694@qq.com" w:date="2019-04-04T22:18:00Z">
        <w:r w:rsidDel="00851779">
          <w:rPr>
            <w:rFonts w:ascii="Times New Roman" w:cs="simsun"/>
            <w:color w:val="FF0000"/>
            <w:kern w:val="0"/>
            <w:szCs w:val="22"/>
          </w:rPr>
          <w:delText>(*</w:delText>
        </w:r>
        <w:r w:rsidDel="00851779">
          <w:rPr>
            <w:rFonts w:ascii="Times New Roman" w:cs="simsun" w:hint="default"/>
            <w:color w:val="FF0000"/>
            <w:kern w:val="0"/>
            <w:szCs w:val="22"/>
          </w:rPr>
          <w:delText>简单介绍论文</w:delText>
        </w:r>
        <w:r w:rsidDel="00851779">
          <w:rPr>
            <w:rFonts w:ascii="Times New Roman" w:cs="simsun"/>
            <w:color w:val="FF0000"/>
            <w:kern w:val="0"/>
            <w:szCs w:val="22"/>
          </w:rPr>
          <w:delText>后面</w:delText>
        </w:r>
        <w:r w:rsidDel="00851779">
          <w:rPr>
            <w:rFonts w:ascii="Times New Roman" w:cs="simsun" w:hint="default"/>
            <w:color w:val="FF0000"/>
            <w:kern w:val="0"/>
            <w:szCs w:val="22"/>
          </w:rPr>
          <w:delText>章</w:delText>
        </w:r>
        <w:r w:rsidDel="00851779">
          <w:rPr>
            <w:rFonts w:ascii="Times New Roman" w:cs="simsun"/>
            <w:color w:val="FF0000"/>
            <w:kern w:val="0"/>
            <w:szCs w:val="22"/>
          </w:rPr>
          <w:delText>节</w:delText>
        </w:r>
        <w:r w:rsidDel="00851779">
          <w:rPr>
            <w:rFonts w:ascii="Times New Roman" w:cs="simsun" w:hint="default"/>
            <w:color w:val="FF0000"/>
            <w:kern w:val="0"/>
            <w:szCs w:val="22"/>
          </w:rPr>
          <w:delText>的</w:delText>
        </w:r>
        <w:r w:rsidDel="00851779">
          <w:rPr>
            <w:rFonts w:ascii="Times New Roman" w:cs="simsun"/>
            <w:color w:val="FF0000"/>
            <w:kern w:val="0"/>
            <w:szCs w:val="22"/>
          </w:rPr>
          <w:delText>安排和</w:delText>
        </w:r>
        <w:r w:rsidDel="00851779">
          <w:rPr>
            <w:rFonts w:ascii="Times New Roman" w:cs="simsun" w:hint="default"/>
            <w:color w:val="FF0000"/>
            <w:kern w:val="0"/>
            <w:szCs w:val="22"/>
          </w:rPr>
          <w:delText>主要内容</w:delText>
        </w:r>
        <w:r w:rsidDel="00851779">
          <w:rPr>
            <w:rFonts w:ascii="Times New Roman" w:cs="simsun"/>
            <w:color w:val="FF0000"/>
            <w:kern w:val="0"/>
            <w:szCs w:val="22"/>
          </w:rPr>
          <w:delText>。</w:delText>
        </w:r>
        <w:r w:rsidDel="00851779">
          <w:rPr>
            <w:rFonts w:ascii="Times New Roman" w:cs="simsun"/>
            <w:color w:val="FF0000"/>
            <w:kern w:val="0"/>
            <w:szCs w:val="22"/>
          </w:rPr>
          <w:delText>*)</w:delText>
        </w:r>
      </w:del>
      <w:ins w:id="321" w:author="1608272694@qq.com" w:date="2019-04-04T21:54:00Z">
        <w:r>
          <w:rPr>
            <w:rFonts w:ascii="Times New Roman"/>
          </w:rPr>
          <w:t>本</w:t>
        </w:r>
      </w:ins>
      <w:ins w:id="322" w:author="1608272694@qq.com" w:date="2019-04-04T21:57:00Z">
        <w:r>
          <w:rPr>
            <w:rFonts w:ascii="Times New Roman"/>
          </w:rPr>
          <w:t>论</w:t>
        </w:r>
      </w:ins>
      <w:ins w:id="323" w:author="1608272694@qq.com" w:date="2019-04-04T21:54:00Z">
        <w:r>
          <w:rPr>
            <w:rFonts w:ascii="Times New Roman"/>
          </w:rPr>
          <w:t>文共分为</w:t>
        </w:r>
      </w:ins>
      <w:ins w:id="324" w:author="1608272694@qq.com" w:date="2019-04-04T21:56:00Z">
        <w:r>
          <w:rPr>
            <w:rFonts w:ascii="Times New Roman"/>
          </w:rPr>
          <w:t>七</w:t>
        </w:r>
      </w:ins>
      <w:ins w:id="325" w:author="1608272694@qq.com" w:date="2019-04-04T21:54:00Z">
        <w:r>
          <w:rPr>
            <w:rFonts w:ascii="Times New Roman"/>
          </w:rPr>
          <w:t>章</w:t>
        </w:r>
      </w:ins>
      <w:ins w:id="326" w:author="1608272694@qq.com" w:date="2019-04-04T21:56:00Z">
        <w:r>
          <w:rPr>
            <w:rFonts w:ascii="Times New Roman"/>
          </w:rPr>
          <w:t>，首先介绍了项目相关</w:t>
        </w:r>
      </w:ins>
      <w:ins w:id="327" w:author="1608272694@qq.com" w:date="2019-04-04T21:58:00Z">
        <w:r>
          <w:rPr>
            <w:rFonts w:ascii="Times New Roman"/>
          </w:rPr>
          <w:t>的</w:t>
        </w:r>
      </w:ins>
      <w:ins w:id="328" w:author="1608272694@qq.com" w:date="2019-04-04T21:57:00Z">
        <w:r>
          <w:rPr>
            <w:rFonts w:ascii="Times New Roman"/>
          </w:rPr>
          <w:t>应用</w:t>
        </w:r>
      </w:ins>
      <w:ins w:id="329" w:author="1608272694@qq.com" w:date="2019-04-04T21:56:00Z">
        <w:r>
          <w:rPr>
            <w:rFonts w:ascii="Times New Roman"/>
          </w:rPr>
          <w:t>背景</w:t>
        </w:r>
      </w:ins>
      <w:ins w:id="330" w:author="1608272694@qq.com" w:date="2019-04-04T21:57:00Z">
        <w:r>
          <w:rPr>
            <w:rFonts w:ascii="Times New Roman"/>
          </w:rPr>
          <w:t>和技术背景</w:t>
        </w:r>
      </w:ins>
      <w:ins w:id="331" w:author="1608272694@qq.com" w:date="2019-04-04T21:58:00Z">
        <w:r>
          <w:rPr>
            <w:rFonts w:ascii="Times New Roman"/>
          </w:rPr>
          <w:t>，</w:t>
        </w:r>
      </w:ins>
      <w:ins w:id="332" w:author="1608272694@qq.com" w:date="2019-04-04T21:57:00Z">
        <w:r>
          <w:rPr>
            <w:rFonts w:ascii="Times New Roman"/>
          </w:rPr>
          <w:t>然后</w:t>
        </w:r>
      </w:ins>
      <w:ins w:id="333" w:author="1608272694@qq.com" w:date="2019-04-04T21:59:00Z">
        <w:r>
          <w:rPr>
            <w:rFonts w:ascii="Times New Roman"/>
          </w:rPr>
          <w:t>论文</w:t>
        </w:r>
      </w:ins>
      <w:ins w:id="334" w:author="1608272694@qq.com" w:date="2019-04-04T22:00:00Z">
        <w:r>
          <w:rPr>
            <w:rFonts w:ascii="Times New Roman"/>
          </w:rPr>
          <w:t>就</w:t>
        </w:r>
      </w:ins>
      <w:ins w:id="335" w:author="1608272694@qq.com" w:date="2019-04-04T21:59:00Z">
        <w:r>
          <w:rPr>
            <w:rFonts w:ascii="Times New Roman"/>
          </w:rPr>
          <w:t>系统的业务需求以及</w:t>
        </w:r>
      </w:ins>
      <w:ins w:id="336" w:author="1608272694@qq.com" w:date="2019-04-04T22:01:00Z">
        <w:r>
          <w:rPr>
            <w:rFonts w:ascii="Times New Roman"/>
          </w:rPr>
          <w:t>整体</w:t>
        </w:r>
      </w:ins>
      <w:ins w:id="337" w:author="1608272694@qq.com" w:date="2019-04-04T22:10:00Z">
        <w:r>
          <w:rPr>
            <w:rFonts w:ascii="Times New Roman"/>
          </w:rPr>
          <w:t>架构</w:t>
        </w:r>
      </w:ins>
      <w:ins w:id="338" w:author="1608272694@qq.com" w:date="2019-04-04T22:01:00Z">
        <w:r>
          <w:rPr>
            <w:rFonts w:ascii="Times New Roman"/>
          </w:rPr>
          <w:t>设计进行了分析，</w:t>
        </w:r>
      </w:ins>
      <w:ins w:id="339" w:author="1608272694@qq.com" w:date="2019-04-04T22:02:00Z">
        <w:r>
          <w:rPr>
            <w:rFonts w:ascii="Times New Roman"/>
          </w:rPr>
          <w:t>紧接着</w:t>
        </w:r>
      </w:ins>
      <w:ins w:id="340" w:author="1608272694@qq.com" w:date="2019-04-04T22:03:00Z">
        <w:r>
          <w:rPr>
            <w:rFonts w:ascii="Times New Roman"/>
          </w:rPr>
          <w:t>介绍了</w:t>
        </w:r>
      </w:ins>
      <w:r>
        <w:rPr>
          <w:rFonts w:ascii="Times New Roman"/>
        </w:rPr>
        <w:t>具体</w:t>
      </w:r>
      <w:ins w:id="341" w:author="1608272694@qq.com" w:date="2019-04-04T22:03:00Z">
        <w:r>
          <w:rPr>
            <w:rFonts w:ascii="Times New Roman"/>
          </w:rPr>
          <w:t>功能模块的设计与实</w:t>
        </w:r>
        <w:r>
          <w:rPr>
            <w:rFonts w:ascii="Times New Roman"/>
          </w:rPr>
          <w:lastRenderedPageBreak/>
          <w:t>现。最后介绍了项目测试、部署和运行效果，并对项目进行了总结和展望。</w:t>
        </w:r>
      </w:ins>
    </w:p>
    <w:p w14:paraId="570CCDC1" w14:textId="77777777" w:rsidR="00C612D2" w:rsidRDefault="00C612D2" w:rsidP="00C612D2">
      <w:pPr>
        <w:pStyle w:val="21"/>
        <w:spacing w:line="360" w:lineRule="auto"/>
        <w:ind w:firstLineChars="200" w:firstLine="480"/>
        <w:rPr>
          <w:ins w:id="342" w:author="1608272694@qq.com" w:date="2019-04-04T22:04:00Z"/>
          <w:rFonts w:ascii="Times New Roman" w:hint="default"/>
        </w:rPr>
      </w:pPr>
      <w:ins w:id="343" w:author="1608272694@qq.com" w:date="2019-04-04T22:04:00Z">
        <w:r>
          <w:rPr>
            <w:rFonts w:ascii="Times New Roman"/>
          </w:rPr>
          <w:t>论文具体安排如下：</w:t>
        </w:r>
      </w:ins>
    </w:p>
    <w:p w14:paraId="213E5163" w14:textId="77777777" w:rsidR="00C612D2" w:rsidRDefault="00C612D2" w:rsidP="00C612D2">
      <w:pPr>
        <w:pStyle w:val="21"/>
        <w:spacing w:line="360" w:lineRule="auto"/>
        <w:ind w:firstLineChars="200" w:firstLine="480"/>
        <w:rPr>
          <w:ins w:id="344" w:author="1608272694@qq.com" w:date="2019-04-04T22:06:00Z"/>
          <w:rFonts w:ascii="Times New Roman" w:hint="default"/>
        </w:rPr>
      </w:pPr>
      <w:ins w:id="345" w:author="1608272694@qq.com" w:date="2019-04-04T22:04:00Z">
        <w:r>
          <w:rPr>
            <w:rFonts w:ascii="Times New Roman"/>
          </w:rPr>
          <w:t>第一章：介绍了</w:t>
        </w:r>
      </w:ins>
      <w:ins w:id="346" w:author="1608272694@qq.com" w:date="2019-04-04T22:06:00Z">
        <w:r>
          <w:rPr>
            <w:rFonts w:ascii="Times New Roman"/>
          </w:rPr>
          <w:t>个人</w:t>
        </w:r>
        <w:proofErr w:type="gramStart"/>
        <w:r>
          <w:rPr>
            <w:rFonts w:ascii="Times New Roman"/>
          </w:rPr>
          <w:t>博客项目</w:t>
        </w:r>
      </w:ins>
      <w:proofErr w:type="gramEnd"/>
      <w:ins w:id="347" w:author="1608272694@qq.com" w:date="2019-04-04T22:04:00Z">
        <w:r>
          <w:rPr>
            <w:rFonts w:ascii="Times New Roman"/>
          </w:rPr>
          <w:t>的应用背景，</w:t>
        </w:r>
      </w:ins>
      <w:ins w:id="348" w:author="1608272694@qq.com" w:date="2019-04-04T22:06:00Z">
        <w:r>
          <w:rPr>
            <w:rFonts w:ascii="Times New Roman"/>
          </w:rPr>
          <w:t>以及实现该系统的意义。</w:t>
        </w:r>
      </w:ins>
    </w:p>
    <w:p w14:paraId="6EC5087F" w14:textId="77777777" w:rsidR="00C612D2" w:rsidRDefault="00C612D2" w:rsidP="00C612D2">
      <w:pPr>
        <w:pStyle w:val="21"/>
        <w:spacing w:line="360" w:lineRule="auto"/>
        <w:ind w:firstLineChars="200" w:firstLine="480"/>
        <w:rPr>
          <w:ins w:id="349" w:author="1608272694@qq.com" w:date="2019-04-04T22:11:00Z"/>
          <w:rFonts w:ascii="Times New Roman" w:hint="default"/>
        </w:rPr>
      </w:pPr>
      <w:ins w:id="350" w:author="1608272694@qq.com" w:date="2019-04-04T22:06:00Z">
        <w:r>
          <w:rPr>
            <w:rFonts w:ascii="Times New Roman"/>
          </w:rPr>
          <w:t>第二章：介绍了项目应用到的数据库、后端技术</w:t>
        </w:r>
        <w:proofErr w:type="gramStart"/>
        <w:r>
          <w:rPr>
            <w:rFonts w:ascii="Times New Roman"/>
          </w:rPr>
          <w:t>栈</w:t>
        </w:r>
        <w:proofErr w:type="gramEnd"/>
        <w:r>
          <w:rPr>
            <w:rFonts w:ascii="Times New Roman"/>
          </w:rPr>
          <w:t>、前端</w:t>
        </w:r>
      </w:ins>
      <w:ins w:id="351" w:author="1608272694@qq.com" w:date="2019-04-04T22:07:00Z">
        <w:r>
          <w:rPr>
            <w:rFonts w:ascii="Times New Roman"/>
          </w:rPr>
          <w:t>技术</w:t>
        </w:r>
        <w:proofErr w:type="gramStart"/>
        <w:r>
          <w:rPr>
            <w:rFonts w:ascii="Times New Roman"/>
          </w:rPr>
          <w:t>栈</w:t>
        </w:r>
        <w:proofErr w:type="gramEnd"/>
        <w:r>
          <w:rPr>
            <w:rFonts w:ascii="Times New Roman"/>
          </w:rPr>
          <w:t>以及其他相关的技术背景，</w:t>
        </w:r>
      </w:ins>
      <w:ins w:id="352" w:author="1608272694@qq.com" w:date="2019-04-04T22:10:00Z">
        <w:r>
          <w:rPr>
            <w:rFonts w:ascii="Times New Roman"/>
          </w:rPr>
          <w:t>同时介绍了这些技术的发展现状</w:t>
        </w:r>
      </w:ins>
      <w:ins w:id="353" w:author="1608272694@qq.com" w:date="2019-04-04T22:11:00Z">
        <w:r>
          <w:rPr>
            <w:rFonts w:ascii="Times New Roman"/>
          </w:rPr>
          <w:t>以及本项目选用这些技术的原因。</w:t>
        </w:r>
      </w:ins>
    </w:p>
    <w:p w14:paraId="17E3DF8F" w14:textId="77777777" w:rsidR="00C612D2" w:rsidRDefault="00C612D2" w:rsidP="00C612D2">
      <w:pPr>
        <w:pStyle w:val="21"/>
        <w:spacing w:line="360" w:lineRule="auto"/>
        <w:ind w:firstLineChars="200" w:firstLine="480"/>
        <w:rPr>
          <w:ins w:id="354" w:author="1608272694@qq.com" w:date="2019-04-04T22:15:00Z"/>
          <w:rFonts w:ascii="Times New Roman" w:hint="default"/>
        </w:rPr>
      </w:pPr>
      <w:ins w:id="355" w:author="1608272694@qq.com" w:date="2019-04-04T22:11:00Z">
        <w:r>
          <w:rPr>
            <w:rFonts w:ascii="Times New Roman"/>
          </w:rPr>
          <w:t>第三章：</w:t>
        </w:r>
      </w:ins>
      <w:ins w:id="356" w:author="1608272694@qq.com" w:date="2019-04-04T22:15:00Z">
        <w:r>
          <w:rPr>
            <w:rFonts w:ascii="Times New Roman"/>
          </w:rPr>
          <w:t>分析了系统功能需求，</w:t>
        </w:r>
      </w:ins>
      <w:ins w:id="357" w:author="1608272694@qq.com" w:date="2019-04-04T22:13:00Z">
        <w:r>
          <w:rPr>
            <w:rFonts w:ascii="Times New Roman"/>
          </w:rPr>
          <w:t>详细介绍了该个人</w:t>
        </w:r>
        <w:proofErr w:type="gramStart"/>
        <w:r>
          <w:rPr>
            <w:rFonts w:ascii="Times New Roman"/>
          </w:rPr>
          <w:t>博客系统</w:t>
        </w:r>
        <w:proofErr w:type="gramEnd"/>
        <w:r>
          <w:rPr>
            <w:rFonts w:ascii="Times New Roman"/>
          </w:rPr>
          <w:t>的整体架构设计，包括数据库设计，</w:t>
        </w:r>
      </w:ins>
      <w:ins w:id="358" w:author="1608272694@qq.com" w:date="2019-04-04T22:14:00Z">
        <w:r>
          <w:rPr>
            <w:rFonts w:ascii="Times New Roman"/>
          </w:rPr>
          <w:t>后端模块与接口设计，前端路由和数据状态设计。</w:t>
        </w:r>
      </w:ins>
    </w:p>
    <w:p w14:paraId="1C042853" w14:textId="77777777" w:rsidR="00C612D2" w:rsidRDefault="00C612D2" w:rsidP="00C612D2">
      <w:pPr>
        <w:pStyle w:val="21"/>
        <w:spacing w:line="360" w:lineRule="auto"/>
        <w:ind w:firstLineChars="200" w:firstLine="480"/>
        <w:rPr>
          <w:ins w:id="359" w:author="1608272694@qq.com" w:date="2019-04-04T22:16:00Z"/>
          <w:rFonts w:ascii="Times New Roman" w:hint="default"/>
        </w:rPr>
      </w:pPr>
      <w:ins w:id="360" w:author="1608272694@qq.com" w:date="2019-04-04T22:15:00Z">
        <w:r>
          <w:rPr>
            <w:rFonts w:ascii="Times New Roman"/>
          </w:rPr>
          <w:t>第四章：详细介绍了各个功能模块的具体设计和实现</w:t>
        </w:r>
      </w:ins>
      <w:ins w:id="361" w:author="1608272694@qq.com" w:date="2019-04-04T22:16:00Z">
        <w:r>
          <w:rPr>
            <w:rFonts w:ascii="Times New Roman"/>
          </w:rPr>
          <w:t>。</w:t>
        </w:r>
      </w:ins>
    </w:p>
    <w:p w14:paraId="668BB48B" w14:textId="77777777" w:rsidR="00C612D2" w:rsidRDefault="00C612D2" w:rsidP="00C612D2">
      <w:pPr>
        <w:pStyle w:val="21"/>
        <w:spacing w:line="360" w:lineRule="auto"/>
        <w:ind w:firstLineChars="200" w:firstLine="480"/>
        <w:rPr>
          <w:ins w:id="362" w:author="1608272694@qq.com" w:date="2019-04-04T22:17:00Z"/>
          <w:rFonts w:ascii="Times New Roman" w:hint="default"/>
        </w:rPr>
      </w:pPr>
      <w:ins w:id="363" w:author="1608272694@qq.com" w:date="2019-04-04T22:16:00Z">
        <w:r>
          <w:rPr>
            <w:rFonts w:ascii="Times New Roman"/>
          </w:rPr>
          <w:t>第五章：介绍了该个人</w:t>
        </w:r>
      </w:ins>
      <w:proofErr w:type="gramStart"/>
      <w:ins w:id="364" w:author="1608272694@qq.com" w:date="2019-04-04T22:17:00Z">
        <w:r>
          <w:rPr>
            <w:rFonts w:ascii="Times New Roman"/>
          </w:rPr>
          <w:t>博客系统</w:t>
        </w:r>
        <w:proofErr w:type="gramEnd"/>
        <w:r>
          <w:rPr>
            <w:rFonts w:ascii="Times New Roman"/>
          </w:rPr>
          <w:t>的系统测试样例和运行结果</w:t>
        </w:r>
      </w:ins>
    </w:p>
    <w:p w14:paraId="189A21C6" w14:textId="77777777" w:rsidR="00C612D2" w:rsidRPr="00525E80" w:rsidRDefault="00C612D2" w:rsidP="00C612D2">
      <w:pPr>
        <w:pStyle w:val="21"/>
        <w:spacing w:line="360" w:lineRule="auto"/>
        <w:ind w:firstLineChars="200" w:firstLine="480"/>
        <w:pPrChange w:id="365" w:author="1608272694@qq.com" w:date="2019-04-04T22:19:00Z">
          <w:pPr>
            <w:pStyle w:val="a0"/>
          </w:pPr>
        </w:pPrChange>
      </w:pPr>
      <w:ins w:id="366" w:author="1608272694@qq.com" w:date="2019-04-04T22:17:00Z">
        <w:r>
          <w:rPr>
            <w:rFonts w:ascii="Times New Roman"/>
          </w:rPr>
          <w:t>第</w:t>
        </w:r>
      </w:ins>
      <w:r>
        <w:rPr>
          <w:rFonts w:ascii="Times New Roman"/>
        </w:rPr>
        <w:t>六</w:t>
      </w:r>
      <w:ins w:id="367" w:author="1608272694@qq.com" w:date="2019-04-04T22:17:00Z">
        <w:r>
          <w:rPr>
            <w:rFonts w:ascii="Times New Roman"/>
          </w:rPr>
          <w:t>章：最后论文总结了</w:t>
        </w:r>
      </w:ins>
      <w:ins w:id="368" w:author="1608272694@qq.com" w:date="2019-04-04T22:18:00Z">
        <w:r>
          <w:rPr>
            <w:rFonts w:ascii="Times New Roman"/>
          </w:rPr>
          <w:t>毕业设计所做的工作，并提出目前项目存在的不足之处，展望改进方向</w:t>
        </w:r>
      </w:ins>
      <w:r>
        <w:rPr>
          <w:rFonts w:ascii="Times New Roman"/>
        </w:rPr>
        <w:t>。</w:t>
      </w:r>
    </w:p>
    <w:p w14:paraId="6C0E6445" w14:textId="77777777" w:rsidR="00C612D2" w:rsidRDefault="00C612D2" w:rsidP="00C612D2">
      <w:pPr>
        <w:pStyle w:val="1"/>
        <w:spacing w:line="720" w:lineRule="auto"/>
        <w:rPr>
          <w:rFonts w:ascii="黑体" w:eastAsia="黑体" w:hAnsi="黑体"/>
          <w:sz w:val="28"/>
          <w:szCs w:val="28"/>
        </w:rPr>
      </w:pPr>
      <w:r>
        <w:br w:type="page"/>
      </w:r>
      <w:bookmarkEnd w:id="195"/>
      <w:bookmarkEnd w:id="196"/>
      <w:bookmarkEnd w:id="197"/>
      <w:bookmarkEnd w:id="198"/>
      <w:bookmarkEnd w:id="199"/>
      <w:ins w:id="369" w:author="1608272694@qq.com" w:date="2019-04-04T22:20:00Z">
        <w:r>
          <w:rPr>
            <w:rFonts w:ascii="黑体" w:eastAsia="黑体" w:hAnsi="黑体"/>
            <w:sz w:val="28"/>
            <w:szCs w:val="28"/>
          </w:rPr>
          <w:lastRenderedPageBreak/>
          <w:t xml:space="preserve"> </w:t>
        </w:r>
      </w:ins>
      <w:del w:id="370" w:author="1608272694@qq.com" w:date="2019-04-04T22:20:00Z">
        <w:r w:rsidRPr="000A0A1F" w:rsidDel="004B2240">
          <w:rPr>
            <w:rFonts w:ascii="黑体" w:eastAsia="黑体" w:hAnsi="黑体"/>
            <w:sz w:val="28"/>
            <w:szCs w:val="28"/>
          </w:rPr>
          <w:delText>X</w:delText>
        </w:r>
      </w:del>
      <w:bookmarkStart w:id="371" w:name="_Toc5726348"/>
      <w:ins w:id="372" w:author="1608272694@qq.com" w:date="2019-04-04T22:20:00Z">
        <w:r>
          <w:rPr>
            <w:rFonts w:ascii="黑体" w:eastAsia="黑体" w:hAnsi="黑体" w:hint="eastAsia"/>
            <w:sz w:val="28"/>
            <w:szCs w:val="28"/>
          </w:rPr>
          <w:t>系统相关技术概述</w:t>
        </w:r>
      </w:ins>
      <w:bookmarkEnd w:id="371"/>
      <w:del w:id="373" w:author="1608272694@qq.com" w:date="2019-04-04T22:19:00Z">
        <w:r w:rsidRPr="000A0A1F" w:rsidDel="004B2240">
          <w:rPr>
            <w:rFonts w:ascii="黑体" w:eastAsia="黑体" w:hAnsi="黑体"/>
            <w:sz w:val="28"/>
            <w:szCs w:val="28"/>
          </w:rPr>
          <w:delText>XX</w:delText>
        </w:r>
        <w:r w:rsidRPr="000A0A1F" w:rsidDel="004B2240">
          <w:rPr>
            <w:rFonts w:ascii="黑体" w:eastAsia="黑体" w:hAnsi="黑体" w:hint="eastAsia"/>
            <w:sz w:val="28"/>
            <w:szCs w:val="28"/>
          </w:rPr>
          <w:delText>综述</w:delText>
        </w:r>
      </w:del>
    </w:p>
    <w:p w14:paraId="7F29A5DF" w14:textId="77777777" w:rsidR="00C612D2" w:rsidRPr="00ED509C" w:rsidDel="004B2240" w:rsidRDefault="00C612D2" w:rsidP="00C612D2">
      <w:pPr>
        <w:snapToGrid w:val="0"/>
        <w:spacing w:line="440" w:lineRule="exact"/>
        <w:ind w:firstLineChars="225" w:firstLine="540"/>
        <w:rPr>
          <w:del w:id="374" w:author="1608272694@qq.com" w:date="2019-04-04T22:20:00Z"/>
          <w:rFonts w:ascii="仿宋_GB2312" w:eastAsia="仿宋_GB2312"/>
          <w:color w:val="000000"/>
          <w:sz w:val="24"/>
        </w:rPr>
      </w:pPr>
      <w:del w:id="375" w:author="1608272694@qq.com" w:date="2019-04-04T22:20:00Z">
        <w:r w:rsidRPr="00ED509C" w:rsidDel="004B2240">
          <w:rPr>
            <w:rFonts w:ascii="仿宋_GB2312" w:eastAsia="仿宋_GB2312" w:hint="eastAsia"/>
            <w:color w:val="000000"/>
            <w:sz w:val="24"/>
          </w:rPr>
          <w:delText>特定含义的名词术语或新名词、以及使用外文缩写代替某一名词术语时，首次出现时应在括号内注明其含义，如：OECD（</w:delText>
        </w:r>
        <w:r w:rsidRPr="00ED509C" w:rsidDel="004B2240">
          <w:rPr>
            <w:rFonts w:ascii="仿宋_GB2312" w:eastAsia="仿宋_GB2312" w:hint="eastAsia"/>
            <w:color w:val="223152"/>
            <w:sz w:val="24"/>
          </w:rPr>
          <w:delText>Organ</w:delText>
        </w:r>
        <w:r w:rsidRPr="00ED509C" w:rsidDel="004B2240">
          <w:rPr>
            <w:rFonts w:ascii="仿宋_GB2312" w:eastAsia="仿宋_GB2312" w:hint="eastAsia"/>
            <w:color w:val="000000"/>
            <w:sz w:val="24"/>
          </w:rPr>
          <w:delText>isation for Economic Co-operation and Development） 代替经济合作发展组织。</w:delText>
        </w:r>
        <w:bookmarkStart w:id="376" w:name="_Toc5726349"/>
        <w:bookmarkEnd w:id="376"/>
      </w:del>
    </w:p>
    <w:p w14:paraId="7BCD511F" w14:textId="77777777" w:rsidR="00C612D2" w:rsidDel="004B2240" w:rsidRDefault="00C612D2" w:rsidP="00C612D2">
      <w:pPr>
        <w:pStyle w:val="21"/>
        <w:spacing w:line="360" w:lineRule="auto"/>
        <w:ind w:firstLineChars="200" w:firstLine="480"/>
        <w:rPr>
          <w:del w:id="377" w:author="1608272694@qq.com" w:date="2019-04-04T22:20:00Z"/>
          <w:rFonts w:ascii="Times New Roman" w:hint="default"/>
          <w:color w:val="FF0000"/>
        </w:rPr>
      </w:pPr>
      <w:del w:id="378" w:author="1608272694@qq.com" w:date="2019-04-04T22:20:00Z">
        <w:r w:rsidRPr="00ED509C" w:rsidDel="004B2240">
          <w:rPr>
            <w:rFonts w:ascii="仿宋_GB2312" w:eastAsia="仿宋_GB2312"/>
            <w:color w:val="000000"/>
          </w:rPr>
          <w:delText>外国人名一般采用英文原名，可不译成中文，英文人名按姓前名后的原则书写，如：CRAY P，不可将外国人姓名中的名部分漏写，例如：不能只写CRAY, 应写成CRAY P。一般很熟知的外国人名(如牛顿、爱因斯坦、达尔文、马克思等)可按通常标准译法写译名。</w:delText>
        </w:r>
        <w:bookmarkStart w:id="379" w:name="_Toc5726350"/>
        <w:bookmarkEnd w:id="379"/>
      </w:del>
    </w:p>
    <w:p w14:paraId="0EAE0EDF" w14:textId="77777777" w:rsidR="00C612D2" w:rsidRDefault="00C612D2" w:rsidP="00C612D2">
      <w:pPr>
        <w:pStyle w:val="2"/>
        <w:spacing w:line="720" w:lineRule="auto"/>
        <w:jc w:val="both"/>
      </w:pPr>
      <w:bookmarkStart w:id="380" w:name="_Toc5726351"/>
      <w:bookmarkStart w:id="381" w:name="_Toc194086077"/>
      <w:ins w:id="382" w:author="1608272694@qq.com" w:date="2019-04-04T22:21:00Z">
        <w:r>
          <w:rPr>
            <w:lang w:eastAsia="zh-CN"/>
          </w:rPr>
          <w:t>P</w:t>
        </w:r>
      </w:ins>
      <w:ins w:id="383" w:author="1608272694@qq.com" w:date="2019-04-04T22:20:00Z">
        <w:r>
          <w:rPr>
            <w:rFonts w:hint="eastAsia"/>
            <w:lang w:eastAsia="zh-CN"/>
          </w:rPr>
          <w:t>ost</w:t>
        </w:r>
      </w:ins>
      <w:ins w:id="384" w:author="1608272694@qq.com" w:date="2019-04-04T22:21:00Z">
        <w:r>
          <w:t>g</w:t>
        </w:r>
      </w:ins>
      <w:ins w:id="385" w:author="1608272694@qq.com" w:date="2019-04-04T22:20:00Z">
        <w:r>
          <w:t>reSQL</w:t>
        </w:r>
      </w:ins>
      <w:bookmarkEnd w:id="380"/>
      <w:del w:id="386" w:author="1608272694@qq.com" w:date="2019-04-04T22:20:00Z">
        <w:r w:rsidDel="004B2240">
          <w:delText>×××</w:delText>
        </w:r>
      </w:del>
      <w:bookmarkEnd w:id="381"/>
    </w:p>
    <w:p w14:paraId="467D372F" w14:textId="77777777" w:rsidR="00C612D2" w:rsidRPr="004B2240" w:rsidDel="004B2240" w:rsidRDefault="00C612D2" w:rsidP="00C612D2">
      <w:pPr>
        <w:pStyle w:val="21"/>
        <w:spacing w:line="360" w:lineRule="auto"/>
        <w:ind w:firstLineChars="200" w:firstLine="480"/>
        <w:rPr>
          <w:del w:id="387" w:author="1608272694@qq.com" w:date="2019-04-04T22:25:00Z"/>
          <w:rFonts w:asciiTheme="minorEastAsia" w:eastAsiaTheme="minorEastAsia" w:hAnsiTheme="minorEastAsia" w:hint="default"/>
          <w:rPrChange w:id="388" w:author="1608272694@qq.com" w:date="2019-04-04T22:25:00Z">
            <w:rPr>
              <w:del w:id="389" w:author="1608272694@qq.com" w:date="2019-04-04T22:25:00Z"/>
              <w:rFonts w:asciiTheme="minorEastAsia" w:eastAsiaTheme="minorEastAsia" w:hAnsiTheme="minorEastAsia" w:hint="default"/>
              <w:color w:val="FF0000"/>
            </w:rPr>
          </w:rPrChange>
        </w:rPr>
      </w:pPr>
      <w:del w:id="390" w:author="1608272694@qq.com" w:date="2019-04-04T22:25:00Z">
        <w:r w:rsidRPr="004B2240" w:rsidDel="004B2240">
          <w:rPr>
            <w:rFonts w:asciiTheme="minorEastAsia" w:eastAsiaTheme="minorEastAsia" w:hAnsiTheme="minorEastAsia"/>
            <w:rPrChange w:id="391" w:author="1608272694@qq.com" w:date="2019-04-04T22:25:00Z">
              <w:rPr>
                <w:rFonts w:asciiTheme="minorEastAsia" w:eastAsiaTheme="minorEastAsia" w:hAnsiTheme="minorEastAsia"/>
                <w:color w:val="FF0000"/>
              </w:rPr>
            </w:rPrChange>
          </w:rPr>
          <w:delText>(* 正文中有图、表和公式时必须对图、表和公式按章进行编号。例如，下图编号“图2-1”表示第二章第1个图；或者，在整篇正文中，图和表按出现的顺序依次编号，如“图1”、“图2”、“表1”、“表2”等。</w:delText>
        </w:r>
      </w:del>
    </w:p>
    <w:p w14:paraId="4CBAEC6D" w14:textId="77777777" w:rsidR="00C612D2" w:rsidRPr="004B2240" w:rsidRDefault="00C612D2" w:rsidP="00C612D2">
      <w:pPr>
        <w:pStyle w:val="21"/>
        <w:spacing w:line="360" w:lineRule="auto"/>
        <w:ind w:firstLineChars="200" w:firstLine="480"/>
        <w:rPr>
          <w:ins w:id="392" w:author="1608272694@qq.com" w:date="2019-04-04T22:25:00Z"/>
          <w:rFonts w:asciiTheme="minorEastAsia" w:eastAsiaTheme="minorEastAsia" w:hAnsiTheme="minorEastAsia" w:hint="default"/>
          <w:rPrChange w:id="393" w:author="1608272694@qq.com" w:date="2019-04-04T22:25:00Z">
            <w:rPr>
              <w:ins w:id="394" w:author="1608272694@qq.com" w:date="2019-04-04T22:25:00Z"/>
              <w:rFonts w:asciiTheme="minorEastAsia" w:eastAsiaTheme="minorEastAsia" w:hAnsiTheme="minorEastAsia" w:hint="default"/>
              <w:color w:val="FF0000"/>
            </w:rPr>
          </w:rPrChange>
        </w:rPr>
      </w:pPr>
      <w:del w:id="395" w:author="1608272694@qq.com" w:date="2019-04-04T22:25:00Z">
        <w:r w:rsidRPr="004B2240" w:rsidDel="004B2240">
          <w:rPr>
            <w:rFonts w:asciiTheme="minorEastAsia" w:eastAsiaTheme="minorEastAsia" w:hAnsiTheme="minorEastAsia"/>
            <w:rPrChange w:id="396" w:author="1608272694@qq.com" w:date="2019-04-04T22:25:00Z">
              <w:rPr>
                <w:rFonts w:asciiTheme="minorEastAsia" w:eastAsiaTheme="minorEastAsia" w:hAnsiTheme="minorEastAsia"/>
                <w:color w:val="FF0000"/>
              </w:rPr>
            </w:rPrChange>
          </w:rPr>
          <w:delText>图表及其标题应该置于同一页，不要跨页。</w:delText>
        </w:r>
      </w:del>
      <w:ins w:id="397" w:author="1608272694@qq.com" w:date="2019-04-04T22:25:00Z">
        <w:r w:rsidRPr="004B2240">
          <w:rPr>
            <w:rFonts w:asciiTheme="minorEastAsia" w:eastAsiaTheme="minorEastAsia" w:hAnsiTheme="minorEastAsia" w:hint="default"/>
            <w:rPrChange w:id="398" w:author="1608272694@qq.com" w:date="2019-04-04T22:25:00Z">
              <w:rPr>
                <w:rFonts w:asciiTheme="minorEastAsia" w:eastAsiaTheme="minorEastAsia" w:hAnsiTheme="minorEastAsia" w:hint="default"/>
                <w:color w:val="FF0000"/>
              </w:rPr>
            </w:rPrChange>
          </w:rPr>
          <w:t xml:space="preserve">PostgreSQL </w:t>
        </w:r>
        <w:r w:rsidRPr="004B2240">
          <w:rPr>
            <w:rFonts w:asciiTheme="minorEastAsia" w:eastAsiaTheme="minorEastAsia" w:hAnsiTheme="minorEastAsia"/>
            <w:rPrChange w:id="399" w:author="1608272694@qq.com" w:date="2019-04-04T22:25:00Z">
              <w:rPr>
                <w:rFonts w:asciiTheme="minorEastAsia" w:eastAsiaTheme="minorEastAsia" w:hAnsiTheme="minorEastAsia"/>
                <w:color w:val="FF0000"/>
              </w:rPr>
            </w:rPrChange>
          </w:rPr>
          <w:t>可以说是目前功能最强大、特性最丰富和结构最复杂的开源数据库管理系统，甚至</w:t>
        </w:r>
      </w:ins>
      <w:r>
        <w:rPr>
          <w:rFonts w:asciiTheme="minorEastAsia" w:eastAsiaTheme="minorEastAsia" w:hAnsiTheme="minorEastAsia"/>
        </w:rPr>
        <w:t>具有某些</w:t>
      </w:r>
      <w:ins w:id="400" w:author="1608272694@qq.com" w:date="2019-04-04T22:25:00Z">
        <w:r w:rsidRPr="004B2240">
          <w:rPr>
            <w:rFonts w:asciiTheme="minorEastAsia" w:eastAsiaTheme="minorEastAsia" w:hAnsiTheme="minorEastAsia"/>
            <w:rPrChange w:id="401" w:author="1608272694@qq.com" w:date="2019-04-04T22:25:00Z">
              <w:rPr>
                <w:rFonts w:asciiTheme="minorEastAsia" w:eastAsiaTheme="minorEastAsia" w:hAnsiTheme="minorEastAsia"/>
                <w:color w:val="FF0000"/>
              </w:rPr>
            </w:rPrChange>
          </w:rPr>
          <w:t>商业数据库都不具备</w:t>
        </w:r>
      </w:ins>
      <w:r>
        <w:rPr>
          <w:rFonts w:asciiTheme="minorEastAsia" w:eastAsiaTheme="minorEastAsia" w:hAnsiTheme="minorEastAsia"/>
        </w:rPr>
        <w:t>的特性</w:t>
      </w:r>
      <w:ins w:id="402" w:author="1608272694@qq.com" w:date="2019-04-04T22:25:00Z">
        <w:r w:rsidRPr="004B2240">
          <w:rPr>
            <w:rFonts w:asciiTheme="minorEastAsia" w:eastAsiaTheme="minorEastAsia" w:hAnsiTheme="minorEastAsia"/>
            <w:rPrChange w:id="403" w:author="1608272694@qq.com" w:date="2019-04-04T22:25:00Z">
              <w:rPr>
                <w:rFonts w:asciiTheme="minorEastAsia" w:eastAsiaTheme="minorEastAsia" w:hAnsiTheme="minorEastAsia"/>
                <w:color w:val="FF0000"/>
              </w:rPr>
            </w:rPrChange>
          </w:rPr>
          <w:t>。</w:t>
        </w:r>
      </w:ins>
      <w:r w:rsidRPr="00842D19">
        <w:rPr>
          <w:rFonts w:asciiTheme="minorEastAsia" w:eastAsiaTheme="minorEastAsia" w:hAnsiTheme="minorEastAsia"/>
        </w:rPr>
        <w:t>该数据库起源于加州大学伯克利分校，已成为一个国际发展项目，拥有庞大的用户群，尤其是海外用户群，并且有越来越多的国内用户。</w:t>
      </w:r>
    </w:p>
    <w:p w14:paraId="3A0CF015" w14:textId="77777777" w:rsidR="00C612D2" w:rsidRPr="004B2240" w:rsidRDefault="00C612D2" w:rsidP="00C612D2">
      <w:pPr>
        <w:pStyle w:val="21"/>
        <w:spacing w:line="360" w:lineRule="auto"/>
        <w:ind w:firstLineChars="200" w:firstLine="480"/>
        <w:rPr>
          <w:ins w:id="404" w:author="1608272694@qq.com" w:date="2019-04-04T22:25:00Z"/>
          <w:rFonts w:asciiTheme="minorEastAsia" w:eastAsiaTheme="minorEastAsia" w:hAnsiTheme="minorEastAsia" w:hint="default"/>
          <w:rPrChange w:id="405" w:author="1608272694@qq.com" w:date="2019-04-04T22:25:00Z">
            <w:rPr>
              <w:ins w:id="406" w:author="1608272694@qq.com" w:date="2019-04-04T22:25:00Z"/>
              <w:rFonts w:asciiTheme="minorEastAsia" w:eastAsiaTheme="minorEastAsia" w:hAnsiTheme="minorEastAsia" w:hint="default"/>
              <w:color w:val="FF0000"/>
            </w:rPr>
          </w:rPrChange>
        </w:rPr>
      </w:pPr>
      <w:ins w:id="407" w:author="1608272694@qq.com" w:date="2019-04-04T22:25:00Z">
        <w:r w:rsidRPr="004B2240">
          <w:rPr>
            <w:rFonts w:asciiTheme="minorEastAsia" w:eastAsiaTheme="minorEastAsia" w:hAnsiTheme="minorEastAsia" w:hint="default"/>
            <w:rPrChange w:id="408" w:author="1608272694@qq.com" w:date="2019-04-04T22:25:00Z">
              <w:rPr>
                <w:rFonts w:asciiTheme="minorEastAsia" w:eastAsiaTheme="minorEastAsia" w:hAnsiTheme="minorEastAsia" w:hint="default"/>
                <w:color w:val="FF0000"/>
              </w:rPr>
            </w:rPrChange>
          </w:rPr>
          <w:t xml:space="preserve">PostgreSQL 基本上算是见证了整个数据库理论和技术的发展历程，由 UCB 计算机教授 Michael </w:t>
        </w:r>
        <w:proofErr w:type="spellStart"/>
        <w:r w:rsidRPr="004B2240">
          <w:rPr>
            <w:rFonts w:asciiTheme="minorEastAsia" w:eastAsiaTheme="minorEastAsia" w:hAnsiTheme="minorEastAsia" w:hint="default"/>
            <w:rPrChange w:id="409" w:author="1608272694@qq.com" w:date="2019-04-04T22:25:00Z">
              <w:rPr>
                <w:rFonts w:asciiTheme="minorEastAsia" w:eastAsiaTheme="minorEastAsia" w:hAnsiTheme="minorEastAsia" w:hint="default"/>
                <w:color w:val="FF0000"/>
              </w:rPr>
            </w:rPrChange>
          </w:rPr>
          <w:t>Stonebraker</w:t>
        </w:r>
        <w:proofErr w:type="spellEnd"/>
        <w:r w:rsidRPr="004B2240">
          <w:rPr>
            <w:rFonts w:asciiTheme="minorEastAsia" w:eastAsiaTheme="minorEastAsia" w:hAnsiTheme="minorEastAsia" w:hint="default"/>
            <w:rPrChange w:id="410" w:author="1608272694@qq.com" w:date="2019-04-04T22:25:00Z">
              <w:rPr>
                <w:rFonts w:asciiTheme="minorEastAsia" w:eastAsiaTheme="minorEastAsia" w:hAnsiTheme="minorEastAsia" w:hint="default"/>
                <w:color w:val="FF0000"/>
              </w:rPr>
            </w:rPrChange>
          </w:rPr>
          <w:t xml:space="preserve"> 于 1986 年创建。在此之前，</w:t>
        </w:r>
        <w:proofErr w:type="spellStart"/>
        <w:r w:rsidRPr="004B2240">
          <w:rPr>
            <w:rFonts w:asciiTheme="minorEastAsia" w:eastAsiaTheme="minorEastAsia" w:hAnsiTheme="minorEastAsia" w:hint="default"/>
            <w:rPrChange w:id="411" w:author="1608272694@qq.com" w:date="2019-04-04T22:25:00Z">
              <w:rPr>
                <w:rFonts w:asciiTheme="minorEastAsia" w:eastAsiaTheme="minorEastAsia" w:hAnsiTheme="minorEastAsia" w:hint="default"/>
                <w:color w:val="FF0000"/>
              </w:rPr>
            </w:rPrChange>
          </w:rPr>
          <w:t>Stonebraker</w:t>
        </w:r>
        <w:proofErr w:type="spellEnd"/>
        <w:r w:rsidRPr="004B2240">
          <w:rPr>
            <w:rFonts w:asciiTheme="minorEastAsia" w:eastAsiaTheme="minorEastAsia" w:hAnsiTheme="minorEastAsia" w:hint="default"/>
            <w:rPrChange w:id="412" w:author="1608272694@qq.com" w:date="2019-04-04T22:25:00Z">
              <w:rPr>
                <w:rFonts w:asciiTheme="minorEastAsia" w:eastAsiaTheme="minorEastAsia" w:hAnsiTheme="minorEastAsia" w:hint="default"/>
                <w:color w:val="FF0000"/>
              </w:rPr>
            </w:rPrChange>
          </w:rPr>
          <w:t xml:space="preserve"> 教授主导了关系数据库 Ingres 研究项目，88 年，提出了 Postgres 的第一个原型设计。</w:t>
        </w:r>
      </w:ins>
    </w:p>
    <w:p w14:paraId="1D633158" w14:textId="77777777" w:rsidR="00C612D2" w:rsidRDefault="00C612D2" w:rsidP="00C612D2">
      <w:pPr>
        <w:pStyle w:val="21"/>
        <w:spacing w:line="360" w:lineRule="auto"/>
        <w:ind w:firstLineChars="200" w:firstLine="480"/>
        <w:rPr>
          <w:ins w:id="413" w:author="1608272694@qq.com" w:date="2019-04-04T22:34:00Z"/>
          <w:rFonts w:asciiTheme="minorEastAsia" w:eastAsiaTheme="minorEastAsia" w:hAnsiTheme="minorEastAsia" w:hint="default"/>
        </w:rPr>
      </w:pPr>
      <w:ins w:id="414" w:author="1608272694@qq.com" w:date="2019-04-04T22:25:00Z">
        <w:r w:rsidRPr="004B2240">
          <w:rPr>
            <w:rFonts w:asciiTheme="minorEastAsia" w:eastAsiaTheme="minorEastAsia" w:hAnsiTheme="minorEastAsia" w:hint="default"/>
            <w:rPrChange w:id="415" w:author="1608272694@qq.com" w:date="2019-04-04T22:25:00Z">
              <w:rPr>
                <w:rFonts w:asciiTheme="minorEastAsia" w:eastAsiaTheme="minorEastAsia" w:hAnsiTheme="minorEastAsia" w:hint="default"/>
                <w:color w:val="FF0000"/>
              </w:rPr>
            </w:rPrChange>
          </w:rPr>
          <w:t xml:space="preserve">MySQL </w:t>
        </w:r>
        <w:r w:rsidRPr="004B2240">
          <w:rPr>
            <w:rFonts w:asciiTheme="minorEastAsia" w:eastAsiaTheme="minorEastAsia" w:hAnsiTheme="minorEastAsia"/>
            <w:rPrChange w:id="416" w:author="1608272694@qq.com" w:date="2019-04-04T22:25:00Z">
              <w:rPr>
                <w:rFonts w:asciiTheme="minorEastAsia" w:eastAsiaTheme="minorEastAsia" w:hAnsiTheme="minorEastAsia"/>
                <w:color w:val="FF0000"/>
              </w:rPr>
            </w:rPrChange>
          </w:rPr>
          <w:t>号称是使用最广泛的开源数据库，而</w:t>
        </w:r>
        <w:r w:rsidRPr="004B2240">
          <w:rPr>
            <w:rFonts w:asciiTheme="minorEastAsia" w:eastAsiaTheme="minorEastAsia" w:hAnsiTheme="minorEastAsia" w:hint="default"/>
            <w:rPrChange w:id="417" w:author="1608272694@qq.com" w:date="2019-04-04T22:25:00Z">
              <w:rPr>
                <w:rFonts w:asciiTheme="minorEastAsia" w:eastAsiaTheme="minorEastAsia" w:hAnsiTheme="minorEastAsia" w:hint="default"/>
                <w:color w:val="FF0000"/>
              </w:rPr>
            </w:rPrChange>
          </w:rPr>
          <w:t xml:space="preserve"> PG </w:t>
        </w:r>
        <w:r w:rsidRPr="004B2240">
          <w:rPr>
            <w:rFonts w:asciiTheme="minorEastAsia" w:eastAsiaTheme="minorEastAsia" w:hAnsiTheme="minorEastAsia"/>
            <w:rPrChange w:id="418" w:author="1608272694@qq.com" w:date="2019-04-04T22:25:00Z">
              <w:rPr>
                <w:rFonts w:asciiTheme="minorEastAsia" w:eastAsiaTheme="minorEastAsia" w:hAnsiTheme="minorEastAsia"/>
                <w:color w:val="FF0000"/>
              </w:rPr>
            </w:rPrChange>
          </w:rPr>
          <w:t>则被称为功能最强大的开源数据库。</w:t>
        </w:r>
      </w:ins>
    </w:p>
    <w:p w14:paraId="0168BD09" w14:textId="77777777" w:rsidR="00C612D2" w:rsidRDefault="00C612D2" w:rsidP="00C612D2">
      <w:pPr>
        <w:pStyle w:val="21"/>
        <w:spacing w:line="360" w:lineRule="auto"/>
        <w:ind w:firstLineChars="200" w:firstLine="480"/>
        <w:rPr>
          <w:rFonts w:asciiTheme="minorEastAsia" w:eastAsiaTheme="minorEastAsia" w:hAnsiTheme="minorEastAsia" w:hint="default"/>
        </w:rPr>
      </w:pPr>
      <w:r w:rsidRPr="007B1608">
        <w:rPr>
          <w:rFonts w:asciiTheme="minorEastAsia" w:eastAsiaTheme="minorEastAsia" w:hAnsiTheme="minorEastAsia"/>
        </w:rPr>
        <w:t>PostgreSQL的特点如下</w:t>
      </w:r>
      <w:r>
        <w:rPr>
          <w:rFonts w:asciiTheme="minorEastAsia" w:eastAsiaTheme="minorEastAsia" w:hAnsiTheme="minorEastAsia"/>
        </w:rPr>
        <w:t>：</w:t>
      </w:r>
    </w:p>
    <w:p w14:paraId="2A28C15C" w14:textId="77777777" w:rsidR="00C612D2" w:rsidRDefault="00C612D2" w:rsidP="00C612D2">
      <w:pPr>
        <w:pStyle w:val="21"/>
        <w:numPr>
          <w:ilvl w:val="0"/>
          <w:numId w:val="8"/>
        </w:numPr>
        <w:spacing w:line="360" w:lineRule="auto"/>
        <w:rPr>
          <w:rFonts w:asciiTheme="minorEastAsia" w:eastAsiaTheme="minorEastAsia" w:hAnsiTheme="minorEastAsia" w:hint="default"/>
        </w:rPr>
      </w:pPr>
      <w:r w:rsidRPr="007B1608">
        <w:rPr>
          <w:rFonts w:asciiTheme="minorEastAsia" w:eastAsiaTheme="minorEastAsia" w:hAnsiTheme="minorEastAsia"/>
        </w:rPr>
        <w:t>PostgreSQL可在所有主要操作系统(即Linux，UNIX(AIX，BSD，HP-UX，SGI IRIX，Mac OS X，Solaris，Tru64)和Windows等)上运行。</w:t>
      </w:r>
    </w:p>
    <w:p w14:paraId="788EBE03" w14:textId="77777777" w:rsidR="00C612D2" w:rsidRDefault="00C612D2" w:rsidP="00C612D2">
      <w:pPr>
        <w:pStyle w:val="21"/>
        <w:numPr>
          <w:ilvl w:val="0"/>
          <w:numId w:val="8"/>
        </w:numPr>
        <w:spacing w:line="360" w:lineRule="auto"/>
        <w:rPr>
          <w:rFonts w:asciiTheme="minorEastAsia" w:eastAsiaTheme="minorEastAsia" w:hAnsiTheme="minorEastAsia" w:hint="default"/>
        </w:rPr>
      </w:pPr>
      <w:r w:rsidRPr="007B1608">
        <w:rPr>
          <w:rFonts w:asciiTheme="minorEastAsia" w:eastAsiaTheme="minorEastAsia" w:hAnsiTheme="minorEastAsia"/>
        </w:rPr>
        <w:t>PostgreSQL支持文本，图像，声音和视频，并包括用于C/C++，Java，Perl，Python，Ruby，</w:t>
      </w:r>
      <w:r>
        <w:rPr>
          <w:rFonts w:asciiTheme="minorEastAsia" w:eastAsiaTheme="minorEastAsia" w:hAnsiTheme="minorEastAsia"/>
        </w:rPr>
        <w:t>Node</w:t>
      </w:r>
      <w:r>
        <w:rPr>
          <w:rFonts w:asciiTheme="minorEastAsia" w:eastAsiaTheme="minorEastAsia" w:hAnsiTheme="minorEastAsia" w:hint="default"/>
        </w:rPr>
        <w:t>.js</w:t>
      </w:r>
      <w:r>
        <w:rPr>
          <w:rFonts w:asciiTheme="minorEastAsia" w:eastAsiaTheme="minorEastAsia" w:hAnsiTheme="minorEastAsia"/>
        </w:rPr>
        <w:t>，</w:t>
      </w:r>
      <w:proofErr w:type="spellStart"/>
      <w:r w:rsidRPr="007B1608">
        <w:rPr>
          <w:rFonts w:asciiTheme="minorEastAsia" w:eastAsiaTheme="minorEastAsia" w:hAnsiTheme="minorEastAsia"/>
        </w:rPr>
        <w:t>Tcl</w:t>
      </w:r>
      <w:proofErr w:type="spellEnd"/>
      <w:r w:rsidRPr="007B1608">
        <w:rPr>
          <w:rFonts w:asciiTheme="minorEastAsia" w:eastAsiaTheme="minorEastAsia" w:hAnsiTheme="minorEastAsia"/>
        </w:rPr>
        <w:t>和开放数据库连接(ODBC)的编程接口。</w:t>
      </w:r>
    </w:p>
    <w:p w14:paraId="171C6B65" w14:textId="77777777" w:rsidR="00C612D2" w:rsidRDefault="00C612D2" w:rsidP="00C612D2">
      <w:pPr>
        <w:pStyle w:val="21"/>
        <w:numPr>
          <w:ilvl w:val="0"/>
          <w:numId w:val="8"/>
        </w:numPr>
        <w:spacing w:line="360" w:lineRule="auto"/>
        <w:rPr>
          <w:rFonts w:asciiTheme="minorEastAsia" w:eastAsiaTheme="minorEastAsia" w:hAnsiTheme="minorEastAsia" w:hint="default"/>
        </w:rPr>
      </w:pPr>
      <w:r w:rsidRPr="007B1608">
        <w:rPr>
          <w:rFonts w:asciiTheme="minorEastAsia" w:eastAsiaTheme="minorEastAsia" w:hAnsiTheme="minorEastAsia"/>
        </w:rPr>
        <w:t>PostgreSQL支持SQL的许多功能，例如复杂SQL查询，SQL子选择，外键，触发器，视图，事务，</w:t>
      </w:r>
      <w:proofErr w:type="gramStart"/>
      <w:r w:rsidRPr="007B1608">
        <w:rPr>
          <w:rFonts w:asciiTheme="minorEastAsia" w:eastAsiaTheme="minorEastAsia" w:hAnsiTheme="minorEastAsia"/>
        </w:rPr>
        <w:t>多进程</w:t>
      </w:r>
      <w:proofErr w:type="gramEnd"/>
      <w:r w:rsidRPr="007B1608">
        <w:rPr>
          <w:rFonts w:asciiTheme="minorEastAsia" w:eastAsiaTheme="minorEastAsia" w:hAnsiTheme="minorEastAsia"/>
        </w:rPr>
        <w:t>并发控制(MVCC)，流式复制(9.0)，</w:t>
      </w:r>
      <w:proofErr w:type="gramStart"/>
      <w:r w:rsidRPr="007B1608">
        <w:rPr>
          <w:rFonts w:asciiTheme="minorEastAsia" w:eastAsiaTheme="minorEastAsia" w:hAnsiTheme="minorEastAsia"/>
        </w:rPr>
        <w:t>热备</w:t>
      </w:r>
      <w:proofErr w:type="gramEnd"/>
      <w:r w:rsidRPr="007B1608">
        <w:rPr>
          <w:rFonts w:asciiTheme="minorEastAsia" w:eastAsiaTheme="minorEastAsia" w:hAnsiTheme="minorEastAsia"/>
        </w:rPr>
        <w:t>(9.0))。</w:t>
      </w:r>
    </w:p>
    <w:p w14:paraId="3850CBF2" w14:textId="77777777" w:rsidR="00C612D2" w:rsidRDefault="00C612D2" w:rsidP="00C612D2">
      <w:pPr>
        <w:pStyle w:val="21"/>
        <w:numPr>
          <w:ilvl w:val="0"/>
          <w:numId w:val="8"/>
        </w:numPr>
        <w:spacing w:line="360" w:lineRule="auto"/>
        <w:rPr>
          <w:rFonts w:asciiTheme="minorEastAsia" w:eastAsiaTheme="minorEastAsia" w:hAnsiTheme="minorEastAsia" w:hint="default"/>
        </w:rPr>
      </w:pPr>
      <w:r w:rsidRPr="007B1608">
        <w:rPr>
          <w:rFonts w:asciiTheme="minorEastAsia" w:eastAsiaTheme="minorEastAsia" w:hAnsiTheme="minorEastAsia"/>
        </w:rPr>
        <w:t>在PostgreSQL中，表可以设置为从“父”表继承其特征。</w:t>
      </w:r>
    </w:p>
    <w:p w14:paraId="0EACDCFB" w14:textId="77777777" w:rsidR="00C612D2" w:rsidRPr="00E56BD9" w:rsidRDefault="00C612D2" w:rsidP="00C612D2">
      <w:pPr>
        <w:pStyle w:val="21"/>
        <w:numPr>
          <w:ilvl w:val="0"/>
          <w:numId w:val="8"/>
        </w:numPr>
        <w:spacing w:line="360" w:lineRule="auto"/>
        <w:rPr>
          <w:rFonts w:ascii="黑体" w:eastAsia="黑体" w:hint="default"/>
        </w:rPr>
      </w:pPr>
      <w:r w:rsidRPr="007B1608">
        <w:rPr>
          <w:rFonts w:asciiTheme="minorEastAsia" w:eastAsiaTheme="minorEastAsia" w:hAnsiTheme="minorEastAsia"/>
        </w:rPr>
        <w:t>可以安装多个扩展以向PostgreSQL添加附加功能。</w:t>
      </w:r>
    </w:p>
    <w:p w14:paraId="18A64966" w14:textId="77777777" w:rsidR="00C612D2" w:rsidRDefault="00C612D2" w:rsidP="00C612D2">
      <w:pPr>
        <w:pStyle w:val="2"/>
        <w:spacing w:line="720" w:lineRule="auto"/>
        <w:jc w:val="both"/>
      </w:pPr>
      <w:r>
        <w:rPr>
          <w:rFonts w:hint="eastAsia"/>
          <w:lang w:eastAsia="zh-CN"/>
        </w:rPr>
        <w:lastRenderedPageBreak/>
        <w:t>网络爬虫</w:t>
      </w:r>
    </w:p>
    <w:p w14:paraId="3E5A9B15" w14:textId="77777777" w:rsidR="00C612D2" w:rsidRPr="00691F51" w:rsidRDefault="00C612D2" w:rsidP="00C612D2">
      <w:pPr>
        <w:pStyle w:val="21"/>
        <w:spacing w:line="360" w:lineRule="auto"/>
        <w:ind w:firstLineChars="200" w:firstLine="480"/>
        <w:rPr>
          <w:rFonts w:ascii="Times New Roman" w:hint="default"/>
        </w:rPr>
      </w:pPr>
      <w:r w:rsidRPr="00842D19">
        <w:rPr>
          <w:rFonts w:ascii="Times New Roman"/>
        </w:rPr>
        <w:t>网络爬虫也叫网络蜘蛛，即</w:t>
      </w:r>
      <w:r w:rsidRPr="00842D19">
        <w:rPr>
          <w:rFonts w:ascii="Times New Roman"/>
        </w:rPr>
        <w:t>Web Spider</w:t>
      </w:r>
      <w:r>
        <w:rPr>
          <w:rFonts w:ascii="Times New Roman"/>
        </w:rPr>
        <w:t>，</w:t>
      </w:r>
      <w:r w:rsidRPr="00691F51">
        <w:rPr>
          <w:rFonts w:ascii="Times New Roman"/>
        </w:rPr>
        <w:t>如果把互联网比喻成一个蜘蛛网，那么</w:t>
      </w:r>
      <w:r w:rsidRPr="00691F51">
        <w:rPr>
          <w:rFonts w:ascii="Times New Roman"/>
        </w:rPr>
        <w:t>Spider</w:t>
      </w:r>
      <w:r w:rsidRPr="00691F51">
        <w:rPr>
          <w:rFonts w:ascii="Times New Roman"/>
        </w:rPr>
        <w:t>就是在网上爬来爬去的蜘蛛。网络蜘蛛通过网页的链接地址来寻找网页，从</w:t>
      </w:r>
      <w:proofErr w:type="gramStart"/>
      <w:r w:rsidRPr="00691F51">
        <w:rPr>
          <w:rFonts w:ascii="Times New Roman"/>
        </w:rPr>
        <w:t>网站某</w:t>
      </w:r>
      <w:proofErr w:type="gramEnd"/>
      <w:r w:rsidRPr="00691F51">
        <w:rPr>
          <w:rFonts w:ascii="Times New Roman"/>
        </w:rPr>
        <w:t>一个页面（通常是首页）开始，读取网页的内容，找到在网页中的其它链接地址，然后通过这些链接地址寻找下一个网页，一直循环下去，直到把整个网站所有的网页都抓取完为止。</w:t>
      </w:r>
      <w:r w:rsidRPr="00691F51">
        <w:rPr>
          <w:rFonts w:ascii="Times New Roman"/>
        </w:rPr>
        <w:t xml:space="preserve"> </w:t>
      </w:r>
    </w:p>
    <w:p w14:paraId="34FC43FB" w14:textId="77777777" w:rsidR="00C612D2" w:rsidRPr="00691F51" w:rsidRDefault="00C612D2" w:rsidP="00C612D2">
      <w:pPr>
        <w:pStyle w:val="21"/>
        <w:spacing w:line="360" w:lineRule="auto"/>
        <w:ind w:firstLineChars="200" w:firstLine="480"/>
        <w:rPr>
          <w:rFonts w:ascii="Times New Roman" w:hint="default"/>
        </w:rPr>
      </w:pPr>
      <w:r w:rsidRPr="00691F51">
        <w:rPr>
          <w:rFonts w:ascii="Times New Roman"/>
        </w:rPr>
        <w:t>在网络爬虫的系统框架中，</w:t>
      </w:r>
      <w:proofErr w:type="gramStart"/>
      <w:r w:rsidRPr="00691F51">
        <w:rPr>
          <w:rFonts w:ascii="Times New Roman"/>
        </w:rPr>
        <w:t>主过程</w:t>
      </w:r>
      <w:proofErr w:type="gramEnd"/>
      <w:r w:rsidRPr="00691F51">
        <w:rPr>
          <w:rFonts w:ascii="Times New Roman"/>
        </w:rPr>
        <w:t>由控制器，解析器，资源库三部分组成。控制器的主要负责给多线程中的各个爬虫线程分配工作任务。</w:t>
      </w:r>
      <w:proofErr w:type="gramStart"/>
      <w:r w:rsidRPr="00691F51">
        <w:rPr>
          <w:rFonts w:ascii="Times New Roman"/>
        </w:rPr>
        <w:t>解析器</w:t>
      </w:r>
      <w:proofErr w:type="gramEnd"/>
      <w:r w:rsidRPr="00691F51">
        <w:rPr>
          <w:rFonts w:ascii="Times New Roman"/>
        </w:rPr>
        <w:t>的主要工作是下载网页，进行页面的处理，主要是将一些</w:t>
      </w:r>
      <w:r w:rsidRPr="00691F51">
        <w:rPr>
          <w:rFonts w:ascii="Times New Roman"/>
        </w:rPr>
        <w:t>JS</w:t>
      </w:r>
      <w:r w:rsidRPr="00691F51">
        <w:rPr>
          <w:rFonts w:ascii="Times New Roman"/>
        </w:rPr>
        <w:t>脚本标签、</w:t>
      </w:r>
      <w:r w:rsidRPr="00691F51">
        <w:rPr>
          <w:rFonts w:ascii="Times New Roman"/>
        </w:rPr>
        <w:t>CSS</w:t>
      </w:r>
      <w:r w:rsidRPr="00691F51">
        <w:rPr>
          <w:rFonts w:ascii="Times New Roman"/>
        </w:rPr>
        <w:t>代码内容、空格字符、</w:t>
      </w:r>
      <w:r w:rsidRPr="00691F51">
        <w:rPr>
          <w:rFonts w:ascii="Times New Roman"/>
        </w:rPr>
        <w:t>HTML</w:t>
      </w:r>
      <w:r w:rsidRPr="00691F51">
        <w:rPr>
          <w:rFonts w:ascii="Times New Roman"/>
        </w:rPr>
        <w:t>标签等内容处理掉，爬虫的基本工作是由</w:t>
      </w:r>
      <w:proofErr w:type="gramStart"/>
      <w:r w:rsidRPr="00691F51">
        <w:rPr>
          <w:rFonts w:ascii="Times New Roman"/>
        </w:rPr>
        <w:t>解析器</w:t>
      </w:r>
      <w:proofErr w:type="gramEnd"/>
      <w:r w:rsidRPr="00691F51">
        <w:rPr>
          <w:rFonts w:ascii="Times New Roman"/>
        </w:rPr>
        <w:t>完成。资源库是用来存放下载到的网页资源，一般都采用大型的数据库存储，如</w:t>
      </w:r>
      <w:r w:rsidRPr="00691F51">
        <w:rPr>
          <w:rFonts w:ascii="Times New Roman"/>
        </w:rPr>
        <w:t>Oracle</w:t>
      </w:r>
      <w:r w:rsidRPr="00691F51">
        <w:rPr>
          <w:rFonts w:ascii="Times New Roman"/>
        </w:rPr>
        <w:t>数据库，并对其建立索引。</w:t>
      </w:r>
    </w:p>
    <w:p w14:paraId="4CC8B55F" w14:textId="77777777" w:rsidR="00C612D2" w:rsidRPr="00691F51" w:rsidRDefault="00C612D2" w:rsidP="00C612D2">
      <w:pPr>
        <w:pStyle w:val="21"/>
        <w:spacing w:line="360" w:lineRule="auto"/>
        <w:ind w:firstLineChars="200" w:firstLine="480"/>
        <w:rPr>
          <w:rFonts w:ascii="Times New Roman" w:hint="default"/>
        </w:rPr>
      </w:pPr>
      <w:r w:rsidRPr="00691F51">
        <w:rPr>
          <w:rFonts w:ascii="Times New Roman"/>
        </w:rPr>
        <w:t xml:space="preserve"> </w:t>
      </w:r>
      <w:r w:rsidRPr="00691F51">
        <w:rPr>
          <w:rFonts w:ascii="Times New Roman"/>
        </w:rPr>
        <w:t>控制器</w:t>
      </w:r>
      <w:r>
        <w:rPr>
          <w:rFonts w:ascii="Times New Roman"/>
        </w:rPr>
        <w:t>：</w:t>
      </w:r>
      <w:r w:rsidRPr="00691F51">
        <w:rPr>
          <w:rFonts w:ascii="Times New Roman"/>
        </w:rPr>
        <w:t>控制器是网络爬虫的中央控制器，它主要是负责根据系统传过来的</w:t>
      </w:r>
      <w:r w:rsidRPr="00691F51">
        <w:rPr>
          <w:rFonts w:ascii="Times New Roman"/>
        </w:rPr>
        <w:t>URL</w:t>
      </w:r>
      <w:r w:rsidRPr="00691F51">
        <w:rPr>
          <w:rFonts w:ascii="Times New Roman"/>
        </w:rPr>
        <w:t>链接，分配</w:t>
      </w:r>
      <w:proofErr w:type="gramStart"/>
      <w:r w:rsidRPr="00691F51">
        <w:rPr>
          <w:rFonts w:ascii="Times New Roman"/>
        </w:rPr>
        <w:t>一</w:t>
      </w:r>
      <w:proofErr w:type="gramEnd"/>
      <w:r w:rsidRPr="00691F51">
        <w:rPr>
          <w:rFonts w:ascii="Times New Roman"/>
        </w:rPr>
        <w:t>线程，然后启动线程调用</w:t>
      </w:r>
      <w:proofErr w:type="gramStart"/>
      <w:r w:rsidRPr="00691F51">
        <w:rPr>
          <w:rFonts w:ascii="Times New Roman"/>
        </w:rPr>
        <w:t>爬虫爬取网页</w:t>
      </w:r>
      <w:proofErr w:type="gramEnd"/>
      <w:r w:rsidRPr="00691F51">
        <w:rPr>
          <w:rFonts w:ascii="Times New Roman"/>
        </w:rPr>
        <w:t>的过程。</w:t>
      </w:r>
    </w:p>
    <w:p w14:paraId="4AE2D866" w14:textId="77777777" w:rsidR="00C612D2" w:rsidRPr="00691F51" w:rsidRDefault="00C612D2" w:rsidP="00C612D2">
      <w:pPr>
        <w:pStyle w:val="21"/>
        <w:spacing w:line="360" w:lineRule="auto"/>
        <w:ind w:firstLineChars="200" w:firstLine="480"/>
        <w:rPr>
          <w:rFonts w:ascii="Times New Roman" w:hint="default"/>
        </w:rPr>
      </w:pPr>
      <w:r w:rsidRPr="00691F51">
        <w:rPr>
          <w:rFonts w:ascii="Times New Roman"/>
        </w:rPr>
        <w:t>解析器</w:t>
      </w:r>
      <w:r>
        <w:rPr>
          <w:rFonts w:ascii="Times New Roman"/>
        </w:rPr>
        <w:t>：</w:t>
      </w:r>
      <w:proofErr w:type="gramStart"/>
      <w:r w:rsidRPr="00691F51">
        <w:rPr>
          <w:rFonts w:ascii="Times New Roman"/>
        </w:rPr>
        <w:t>解析器</w:t>
      </w:r>
      <w:proofErr w:type="gramEnd"/>
      <w:r w:rsidRPr="00691F51">
        <w:rPr>
          <w:rFonts w:ascii="Times New Roman"/>
        </w:rPr>
        <w:t>是负责网络爬虫的主要部分，其负责的工作主要有：下载网页的功能，对网页的文本进行处理，如过滤功能，抽取特殊</w:t>
      </w:r>
      <w:r w:rsidRPr="00691F51">
        <w:rPr>
          <w:rFonts w:ascii="Times New Roman"/>
        </w:rPr>
        <w:t>HTML</w:t>
      </w:r>
      <w:r w:rsidRPr="00691F51">
        <w:rPr>
          <w:rFonts w:ascii="Times New Roman"/>
        </w:rPr>
        <w:t>标签的功能，分析数据功能。</w:t>
      </w:r>
    </w:p>
    <w:p w14:paraId="7B94A78E" w14:textId="77777777" w:rsidR="00C612D2" w:rsidRPr="00691F51" w:rsidRDefault="00C612D2" w:rsidP="00C612D2">
      <w:pPr>
        <w:pStyle w:val="21"/>
        <w:spacing w:line="360" w:lineRule="auto"/>
        <w:ind w:firstLineChars="200" w:firstLine="480"/>
        <w:rPr>
          <w:rFonts w:ascii="Times New Roman" w:hint="default"/>
        </w:rPr>
      </w:pPr>
      <w:r w:rsidRPr="00691F51">
        <w:rPr>
          <w:rFonts w:ascii="Times New Roman"/>
        </w:rPr>
        <w:t>资源库</w:t>
      </w:r>
      <w:r>
        <w:rPr>
          <w:rFonts w:ascii="Times New Roman"/>
        </w:rPr>
        <w:t>：</w:t>
      </w:r>
      <w:r w:rsidRPr="00691F51">
        <w:rPr>
          <w:rFonts w:ascii="Times New Roman"/>
        </w:rPr>
        <w:t>主要是用来存储网页中下载下来的数据记录的容器，并提供生成索引的目标源。中大型的数据库产品有：</w:t>
      </w:r>
      <w:r w:rsidRPr="00691F51">
        <w:rPr>
          <w:rFonts w:ascii="Times New Roman"/>
        </w:rPr>
        <w:t>Oracle</w:t>
      </w:r>
      <w:r w:rsidRPr="00691F51">
        <w:rPr>
          <w:rFonts w:ascii="Times New Roman"/>
        </w:rPr>
        <w:t>、</w:t>
      </w:r>
      <w:proofErr w:type="spellStart"/>
      <w:r w:rsidRPr="00691F51">
        <w:rPr>
          <w:rFonts w:ascii="Times New Roman"/>
        </w:rPr>
        <w:t>Sql</w:t>
      </w:r>
      <w:proofErr w:type="spellEnd"/>
      <w:r w:rsidRPr="00691F51">
        <w:rPr>
          <w:rFonts w:ascii="Times New Roman"/>
        </w:rPr>
        <w:t xml:space="preserve"> Server</w:t>
      </w:r>
      <w:r w:rsidRPr="00691F51">
        <w:rPr>
          <w:rFonts w:ascii="Times New Roman"/>
        </w:rPr>
        <w:t>等。</w:t>
      </w:r>
    </w:p>
    <w:p w14:paraId="10ECDF03" w14:textId="77777777" w:rsidR="00C612D2" w:rsidRDefault="00C612D2" w:rsidP="00C612D2">
      <w:pPr>
        <w:pStyle w:val="2"/>
        <w:spacing w:line="720" w:lineRule="auto"/>
        <w:jc w:val="both"/>
        <w:rPr>
          <w:rFonts w:ascii="黑体" w:eastAsia="黑体" w:hAnsi="黑体"/>
          <w:sz w:val="28"/>
          <w:szCs w:val="28"/>
          <w:lang w:eastAsia="zh-CN"/>
        </w:rPr>
      </w:pPr>
      <w:bookmarkStart w:id="419" w:name="_Toc5726353"/>
      <w:bookmarkStart w:id="420" w:name="_Hlk5375949"/>
      <w:bookmarkStart w:id="421" w:name="_Toc194086079"/>
      <w:r>
        <w:rPr>
          <w:rFonts w:ascii="黑体" w:eastAsia="黑体" w:hAnsi="黑体" w:hint="eastAsia"/>
          <w:sz w:val="28"/>
          <w:szCs w:val="28"/>
          <w:lang w:eastAsia="zh-CN"/>
        </w:rPr>
        <w:t>Ajax技术</w:t>
      </w:r>
      <w:bookmarkEnd w:id="419"/>
    </w:p>
    <w:p w14:paraId="6A342345" w14:textId="77777777" w:rsidR="00C612D2" w:rsidRDefault="00C612D2" w:rsidP="00C612D2">
      <w:pPr>
        <w:pStyle w:val="21"/>
        <w:spacing w:line="360" w:lineRule="auto"/>
        <w:ind w:firstLineChars="200" w:firstLine="480"/>
        <w:rPr>
          <w:rFonts w:ascii="Times New Roman" w:hint="default"/>
        </w:rPr>
      </w:pPr>
      <w:r w:rsidRPr="009A12A1">
        <w:rPr>
          <w:rFonts w:ascii="Times New Roman"/>
        </w:rPr>
        <w:t>Ajax</w:t>
      </w:r>
      <w:r w:rsidRPr="009A12A1">
        <w:rPr>
          <w:rFonts w:ascii="Times New Roman"/>
        </w:rPr>
        <w:t>技术的核心是</w:t>
      </w:r>
      <w:proofErr w:type="spellStart"/>
      <w:r w:rsidRPr="009A12A1">
        <w:rPr>
          <w:rFonts w:ascii="Times New Roman"/>
        </w:rPr>
        <w:t>XMLHttpRequest</w:t>
      </w:r>
      <w:proofErr w:type="spellEnd"/>
      <w:r w:rsidRPr="009A12A1">
        <w:rPr>
          <w:rFonts w:ascii="Times New Roman"/>
        </w:rPr>
        <w:t>对象（简称</w:t>
      </w:r>
      <w:r w:rsidRPr="009A12A1">
        <w:rPr>
          <w:rFonts w:ascii="Times New Roman"/>
        </w:rPr>
        <w:t>XHR</w:t>
      </w:r>
      <w:r w:rsidRPr="009A12A1">
        <w:rPr>
          <w:rFonts w:ascii="Times New Roman"/>
        </w:rPr>
        <w:t>），这是由微软首先引入的一个特性，其他浏览器提供</w:t>
      </w:r>
      <w:proofErr w:type="gramStart"/>
      <w:r w:rsidRPr="009A12A1">
        <w:rPr>
          <w:rFonts w:ascii="Times New Roman"/>
        </w:rPr>
        <w:t>商后来</w:t>
      </w:r>
      <w:proofErr w:type="gramEnd"/>
      <w:r w:rsidRPr="009A12A1">
        <w:rPr>
          <w:rFonts w:ascii="Times New Roman"/>
        </w:rPr>
        <w:t>都提供了相同的实现。在</w:t>
      </w:r>
      <w:r w:rsidRPr="009A12A1">
        <w:rPr>
          <w:rFonts w:ascii="Times New Roman"/>
        </w:rPr>
        <w:t>XHR</w:t>
      </w:r>
      <w:r w:rsidRPr="009A12A1">
        <w:rPr>
          <w:rFonts w:ascii="Times New Roman"/>
        </w:rPr>
        <w:t>出现之前，</w:t>
      </w:r>
      <w:r w:rsidRPr="009A12A1">
        <w:rPr>
          <w:rFonts w:ascii="Times New Roman"/>
        </w:rPr>
        <w:t>Ajax</w:t>
      </w:r>
      <w:r w:rsidRPr="009A12A1">
        <w:rPr>
          <w:rFonts w:ascii="Times New Roman"/>
        </w:rPr>
        <w:t>式的通信必须借助一些</w:t>
      </w:r>
      <w:r w:rsidRPr="009A12A1">
        <w:rPr>
          <w:rFonts w:ascii="Times New Roman"/>
        </w:rPr>
        <w:t>hack</w:t>
      </w:r>
      <w:r w:rsidRPr="009A12A1">
        <w:rPr>
          <w:rFonts w:ascii="Times New Roman"/>
        </w:rPr>
        <w:t>手段来实现，大多数是使用隐藏的框架或内嵌框架。</w:t>
      </w:r>
      <w:r w:rsidRPr="009A12A1">
        <w:rPr>
          <w:rFonts w:ascii="Times New Roman"/>
        </w:rPr>
        <w:t>XHR</w:t>
      </w:r>
      <w:bookmarkEnd w:id="420"/>
      <w:r w:rsidRPr="009A12A1">
        <w:rPr>
          <w:rFonts w:ascii="Times New Roman"/>
        </w:rPr>
        <w:t>为向服务器发送请求和解析服务器响应提供了流畅的接口。能够以异步方式从服务器获得更多信息</w:t>
      </w:r>
      <w:r>
        <w:rPr>
          <w:rFonts w:ascii="Times New Roman"/>
        </w:rPr>
        <w:t>，意味着用户单击后，可以不必刷新页面也能取得新数据。也就是说，可以使用</w:t>
      </w:r>
      <w:r>
        <w:rPr>
          <w:rFonts w:ascii="Times New Roman"/>
        </w:rPr>
        <w:t>X</w:t>
      </w:r>
      <w:r>
        <w:rPr>
          <w:rFonts w:ascii="Times New Roman" w:hint="default"/>
        </w:rPr>
        <w:t>HR</w:t>
      </w:r>
      <w:r>
        <w:rPr>
          <w:rFonts w:ascii="Times New Roman"/>
        </w:rPr>
        <w:t>对象取得新数据，然后再通过</w:t>
      </w:r>
      <w:r>
        <w:rPr>
          <w:rFonts w:ascii="Times New Roman"/>
        </w:rPr>
        <w:t>D</w:t>
      </w:r>
      <w:r>
        <w:rPr>
          <w:rFonts w:ascii="Times New Roman" w:hint="default"/>
        </w:rPr>
        <w:t>OM</w:t>
      </w:r>
      <w:r>
        <w:rPr>
          <w:rFonts w:ascii="Times New Roman"/>
        </w:rPr>
        <w:t>将新数据插入到页面中。另外，</w:t>
      </w:r>
      <w:r>
        <w:rPr>
          <w:rFonts w:ascii="Times New Roman"/>
        </w:rPr>
        <w:lastRenderedPageBreak/>
        <w:t>虽然名字中包含</w:t>
      </w:r>
      <w:r>
        <w:rPr>
          <w:rFonts w:ascii="Times New Roman"/>
        </w:rPr>
        <w:t>X</w:t>
      </w:r>
      <w:r>
        <w:rPr>
          <w:rFonts w:ascii="Times New Roman" w:hint="default"/>
        </w:rPr>
        <w:t>ML</w:t>
      </w:r>
      <w:r>
        <w:rPr>
          <w:rFonts w:ascii="Times New Roman"/>
        </w:rPr>
        <w:t>的成分，但</w:t>
      </w:r>
      <w:r>
        <w:rPr>
          <w:rFonts w:ascii="Times New Roman"/>
        </w:rPr>
        <w:t>Ajax</w:t>
      </w:r>
      <w:r>
        <w:rPr>
          <w:rFonts w:ascii="Times New Roman"/>
        </w:rPr>
        <w:t>通信与数据格式无关，现在服务端与客户端通信一般采用</w:t>
      </w:r>
      <w:r>
        <w:rPr>
          <w:rFonts w:ascii="Times New Roman"/>
        </w:rPr>
        <w:t>J</w:t>
      </w:r>
      <w:r>
        <w:rPr>
          <w:rFonts w:ascii="Times New Roman" w:hint="default"/>
        </w:rPr>
        <w:t>SON</w:t>
      </w:r>
      <w:r>
        <w:rPr>
          <w:rFonts w:ascii="Times New Roman"/>
        </w:rPr>
        <w:t>格式的数据。这种技术就是无须刷新页面即可从服务器取得数据，但不一定是</w:t>
      </w:r>
      <w:r>
        <w:rPr>
          <w:rFonts w:ascii="Times New Roman"/>
        </w:rPr>
        <w:t>X</w:t>
      </w:r>
      <w:r>
        <w:rPr>
          <w:rFonts w:ascii="Times New Roman" w:hint="default"/>
        </w:rPr>
        <w:t>ML</w:t>
      </w:r>
      <w:r>
        <w:rPr>
          <w:rFonts w:ascii="Times New Roman"/>
        </w:rPr>
        <w:t>数据。</w:t>
      </w:r>
    </w:p>
    <w:p w14:paraId="6D39FC35" w14:textId="77777777" w:rsidR="00C612D2" w:rsidRDefault="00C612D2" w:rsidP="00C612D2">
      <w:pPr>
        <w:pStyle w:val="21"/>
        <w:spacing w:line="360" w:lineRule="auto"/>
        <w:ind w:firstLineChars="200" w:firstLine="480"/>
        <w:rPr>
          <w:rFonts w:ascii="Times New Roman" w:hint="default"/>
        </w:rPr>
      </w:pPr>
      <w:r>
        <w:rPr>
          <w:rFonts w:ascii="Times New Roman"/>
        </w:rPr>
        <w:t>实际上，在</w:t>
      </w:r>
      <w:r>
        <w:rPr>
          <w:rFonts w:ascii="Times New Roman"/>
        </w:rPr>
        <w:t>Ajax</w:t>
      </w:r>
      <w:r>
        <w:rPr>
          <w:rFonts w:ascii="Times New Roman"/>
        </w:rPr>
        <w:t>这个名字被正式提出之前，这种技术已经存在很长时间了，人们过去通常将这种技术叫做远程脚本（</w:t>
      </w:r>
      <w:r>
        <w:rPr>
          <w:rFonts w:ascii="Times New Roman"/>
        </w:rPr>
        <w:t>remoting</w:t>
      </w:r>
      <w:r>
        <w:rPr>
          <w:rFonts w:ascii="Times New Roman" w:hint="default"/>
        </w:rPr>
        <w:t xml:space="preserve"> </w:t>
      </w:r>
      <w:r>
        <w:rPr>
          <w:rFonts w:ascii="Times New Roman"/>
        </w:rPr>
        <w:t>scripting</w:t>
      </w:r>
      <w:r>
        <w:rPr>
          <w:rFonts w:ascii="Times New Roman"/>
        </w:rPr>
        <w:t>），而且早在</w:t>
      </w:r>
      <w:r>
        <w:rPr>
          <w:rFonts w:ascii="Times New Roman"/>
        </w:rPr>
        <w:t>1998</w:t>
      </w:r>
      <w:r>
        <w:rPr>
          <w:rFonts w:ascii="Times New Roman"/>
        </w:rPr>
        <w:t>年就有人采用不同的手段实现了这种浏览器与服务端的通信。再往前推，</w:t>
      </w:r>
      <w:r>
        <w:rPr>
          <w:rFonts w:ascii="Times New Roman"/>
        </w:rPr>
        <w:t>JavaScript</w:t>
      </w:r>
      <w:r>
        <w:rPr>
          <w:rFonts w:ascii="Times New Roman"/>
        </w:rPr>
        <w:t>需要通过</w:t>
      </w:r>
      <w:r>
        <w:rPr>
          <w:rFonts w:ascii="Times New Roman"/>
        </w:rPr>
        <w:t>java</w:t>
      </w:r>
      <w:r>
        <w:rPr>
          <w:rFonts w:ascii="Times New Roman" w:hint="default"/>
        </w:rPr>
        <w:t xml:space="preserve"> </w:t>
      </w:r>
      <w:r>
        <w:rPr>
          <w:rFonts w:ascii="Times New Roman"/>
        </w:rPr>
        <w:t>applet</w:t>
      </w:r>
      <w:r>
        <w:rPr>
          <w:rFonts w:ascii="Times New Roman"/>
        </w:rPr>
        <w:t>或</w:t>
      </w:r>
      <w:r>
        <w:rPr>
          <w:rFonts w:ascii="Times New Roman"/>
        </w:rPr>
        <w:t>flash</w:t>
      </w:r>
      <w:r>
        <w:rPr>
          <w:rFonts w:ascii="Times New Roman"/>
        </w:rPr>
        <w:t>电影等中间层向服务器发送请求。而</w:t>
      </w:r>
      <w:r>
        <w:rPr>
          <w:rFonts w:ascii="Times New Roman"/>
        </w:rPr>
        <w:t>X</w:t>
      </w:r>
      <w:r>
        <w:rPr>
          <w:rFonts w:ascii="Times New Roman" w:hint="default"/>
        </w:rPr>
        <w:t>HR</w:t>
      </w:r>
      <w:r>
        <w:rPr>
          <w:rFonts w:ascii="Times New Roman"/>
        </w:rPr>
        <w:t>则将浏览器原生的通信能力提供给了开发人员，简化了实现同样操作的任务。</w:t>
      </w:r>
    </w:p>
    <w:p w14:paraId="648D7DE7" w14:textId="77777777" w:rsidR="00C612D2" w:rsidRDefault="00C612D2" w:rsidP="00C612D2">
      <w:pPr>
        <w:pStyle w:val="21"/>
        <w:spacing w:line="360" w:lineRule="auto"/>
        <w:ind w:firstLineChars="200" w:firstLine="480"/>
        <w:rPr>
          <w:rFonts w:ascii="Times New Roman" w:hint="default"/>
        </w:rPr>
      </w:pPr>
      <w:bookmarkStart w:id="422" w:name="_Hlk5375898"/>
      <w:r>
        <w:rPr>
          <w:rFonts w:ascii="Times New Roman"/>
        </w:rPr>
        <w:t>在被命名为</w:t>
      </w:r>
      <w:r>
        <w:rPr>
          <w:rFonts w:ascii="Times New Roman"/>
        </w:rPr>
        <w:t>Ajax</w:t>
      </w:r>
      <w:r>
        <w:rPr>
          <w:rFonts w:ascii="Times New Roman"/>
        </w:rPr>
        <w:t>后，这种浏览器与服务器的通信技术可谓红极一时。人们对</w:t>
      </w:r>
      <w:r>
        <w:rPr>
          <w:rFonts w:ascii="Times New Roman"/>
        </w:rPr>
        <w:t>JavaScript</w:t>
      </w:r>
      <w:r>
        <w:rPr>
          <w:rFonts w:ascii="Times New Roman"/>
        </w:rPr>
        <w:t>和</w:t>
      </w:r>
      <w:r>
        <w:rPr>
          <w:rFonts w:ascii="Times New Roman"/>
        </w:rPr>
        <w:t>web</w:t>
      </w:r>
      <w:r>
        <w:rPr>
          <w:rFonts w:ascii="Times New Roman"/>
        </w:rPr>
        <w:t>的全新认识，催生了很多使用原有特性的新技术和新模式。就目前来说，熟练使用</w:t>
      </w:r>
      <w:r>
        <w:rPr>
          <w:rFonts w:ascii="Times New Roman"/>
        </w:rPr>
        <w:t>X</w:t>
      </w:r>
      <w:r>
        <w:rPr>
          <w:rFonts w:ascii="Times New Roman" w:hint="default"/>
        </w:rPr>
        <w:t>HR</w:t>
      </w:r>
      <w:r>
        <w:rPr>
          <w:rFonts w:ascii="Times New Roman"/>
        </w:rPr>
        <w:t>对象已经成为所有</w:t>
      </w:r>
      <w:r>
        <w:rPr>
          <w:rFonts w:ascii="Times New Roman"/>
        </w:rPr>
        <w:t>Web</w:t>
      </w:r>
      <w:r>
        <w:rPr>
          <w:rFonts w:ascii="Times New Roman"/>
        </w:rPr>
        <w:t>开发人员必须掌握的一种技能。也正因为</w:t>
      </w:r>
      <w:r>
        <w:rPr>
          <w:rFonts w:ascii="Times New Roman"/>
        </w:rPr>
        <w:t>Ajax</w:t>
      </w:r>
      <w:r>
        <w:rPr>
          <w:rFonts w:ascii="Times New Roman"/>
        </w:rPr>
        <w:t>技术，与客户交互的复杂逻辑才从后端转移到了前端，催生了后来的</w:t>
      </w:r>
      <w:r>
        <w:rPr>
          <w:rFonts w:ascii="Times New Roman"/>
        </w:rPr>
        <w:t>Angular</w:t>
      </w:r>
      <w:r>
        <w:rPr>
          <w:rFonts w:ascii="Times New Roman"/>
        </w:rPr>
        <w:t>、</w:t>
      </w:r>
      <w:r>
        <w:rPr>
          <w:rFonts w:ascii="Times New Roman"/>
        </w:rPr>
        <w:t>React</w:t>
      </w:r>
      <w:r>
        <w:rPr>
          <w:rFonts w:ascii="Times New Roman"/>
        </w:rPr>
        <w:t>、</w:t>
      </w:r>
      <w:r>
        <w:rPr>
          <w:rFonts w:ascii="Times New Roman"/>
        </w:rPr>
        <w:t>Vue</w:t>
      </w:r>
      <w:r>
        <w:rPr>
          <w:rFonts w:ascii="Times New Roman"/>
        </w:rPr>
        <w:t>等前端框架</w:t>
      </w:r>
      <w:bookmarkEnd w:id="421"/>
      <w:bookmarkEnd w:id="422"/>
    </w:p>
    <w:p w14:paraId="2324027A" w14:textId="77777777" w:rsidR="00C612D2" w:rsidRPr="00AD0E45" w:rsidRDefault="00C612D2" w:rsidP="00C612D2">
      <w:pPr>
        <w:pStyle w:val="2"/>
        <w:spacing w:line="720" w:lineRule="auto"/>
        <w:jc w:val="both"/>
      </w:pPr>
      <w:bookmarkStart w:id="423" w:name="_Toc5726354"/>
      <w:r>
        <w:t>Node.js</w:t>
      </w:r>
      <w:bookmarkEnd w:id="423"/>
    </w:p>
    <w:p w14:paraId="377FC9F4" w14:textId="77777777" w:rsidR="00C612D2" w:rsidRPr="00AD0E45" w:rsidRDefault="00C612D2" w:rsidP="00C612D2">
      <w:pPr>
        <w:pStyle w:val="31"/>
        <w:spacing w:line="360" w:lineRule="auto"/>
        <w:ind w:firstLine="420"/>
        <w:rPr>
          <w:rFonts w:ascii="Times New Roman" w:hint="default"/>
          <w:sz w:val="24"/>
          <w:szCs w:val="24"/>
        </w:rPr>
      </w:pPr>
      <w:r w:rsidRPr="00AD0E45">
        <w:rPr>
          <w:rFonts w:ascii="Times New Roman"/>
          <w:sz w:val="24"/>
          <w:szCs w:val="24"/>
        </w:rPr>
        <w:t>JavaScript</w:t>
      </w:r>
      <w:r w:rsidRPr="00AD0E45">
        <w:rPr>
          <w:rFonts w:ascii="Times New Roman"/>
          <w:sz w:val="24"/>
          <w:szCs w:val="24"/>
        </w:rPr>
        <w:t>最早是运行在浏览器中，然而浏览器只是提供了一个上下文，它定义了使用</w:t>
      </w:r>
      <w:r w:rsidRPr="00AD0E45">
        <w:rPr>
          <w:rFonts w:ascii="Times New Roman"/>
          <w:sz w:val="24"/>
          <w:szCs w:val="24"/>
        </w:rPr>
        <w:t>JavaScript</w:t>
      </w:r>
      <w:r w:rsidRPr="00AD0E45">
        <w:rPr>
          <w:rFonts w:ascii="Times New Roman"/>
          <w:sz w:val="24"/>
          <w:szCs w:val="24"/>
        </w:rPr>
        <w:t>可以做什么，但并没有“说”太多关于</w:t>
      </w:r>
      <w:r w:rsidRPr="00AD0E45">
        <w:rPr>
          <w:rFonts w:ascii="Times New Roman"/>
          <w:sz w:val="24"/>
          <w:szCs w:val="24"/>
        </w:rPr>
        <w:t>JavaScript</w:t>
      </w:r>
      <w:r w:rsidRPr="00AD0E45">
        <w:rPr>
          <w:rFonts w:ascii="Times New Roman"/>
          <w:sz w:val="24"/>
          <w:szCs w:val="24"/>
        </w:rPr>
        <w:t>语言本身可以做什么。事实上，</w:t>
      </w:r>
      <w:r w:rsidRPr="00AD0E45">
        <w:rPr>
          <w:rFonts w:ascii="Times New Roman"/>
          <w:sz w:val="24"/>
          <w:szCs w:val="24"/>
        </w:rPr>
        <w:t>JavaScript</w:t>
      </w:r>
      <w:r w:rsidRPr="00AD0E45">
        <w:rPr>
          <w:rFonts w:ascii="Times New Roman"/>
          <w:sz w:val="24"/>
          <w:szCs w:val="24"/>
        </w:rPr>
        <w:t>是一门“完整”的语言：</w:t>
      </w:r>
      <w:r w:rsidRPr="00AD0E45">
        <w:rPr>
          <w:rFonts w:ascii="Times New Roman"/>
          <w:sz w:val="24"/>
          <w:szCs w:val="24"/>
        </w:rPr>
        <w:t xml:space="preserve"> </w:t>
      </w:r>
      <w:r w:rsidRPr="00AD0E45">
        <w:rPr>
          <w:rFonts w:ascii="Times New Roman"/>
          <w:sz w:val="24"/>
          <w:szCs w:val="24"/>
        </w:rPr>
        <w:t>它可以使用在不同的上下文中，其能力与其他同类语言相比有过之而无不及。</w:t>
      </w:r>
    </w:p>
    <w:p w14:paraId="3C7361FE" w14:textId="77777777" w:rsidR="00C612D2" w:rsidRPr="00AD0E45" w:rsidRDefault="00C612D2" w:rsidP="00C612D2">
      <w:pPr>
        <w:pStyle w:val="31"/>
        <w:spacing w:line="360" w:lineRule="auto"/>
        <w:ind w:firstLine="420"/>
        <w:rPr>
          <w:rFonts w:ascii="Times New Roman" w:hint="default"/>
          <w:sz w:val="24"/>
          <w:szCs w:val="24"/>
        </w:rPr>
      </w:pPr>
      <w:r w:rsidRPr="00AD0E45">
        <w:rPr>
          <w:rFonts w:ascii="Times New Roman"/>
          <w:sz w:val="24"/>
          <w:szCs w:val="24"/>
        </w:rPr>
        <w:t>Node.js</w:t>
      </w:r>
      <w:r>
        <w:rPr>
          <w:rFonts w:ascii="Times New Roman"/>
          <w:sz w:val="24"/>
          <w:szCs w:val="24"/>
        </w:rPr>
        <w:t>，</w:t>
      </w:r>
      <w:r w:rsidRPr="00AD0E45">
        <w:rPr>
          <w:rFonts w:ascii="Times New Roman"/>
          <w:sz w:val="24"/>
          <w:szCs w:val="24"/>
        </w:rPr>
        <w:t>事实上就是另外一种上下文，它允许在后端（脱离浏览器环境）运行</w:t>
      </w:r>
      <w:r w:rsidRPr="00AD0E45">
        <w:rPr>
          <w:rFonts w:ascii="Times New Roman"/>
          <w:sz w:val="24"/>
          <w:szCs w:val="24"/>
        </w:rPr>
        <w:t>JavaScript</w:t>
      </w:r>
      <w:r w:rsidRPr="00AD0E45">
        <w:rPr>
          <w:rFonts w:ascii="Times New Roman"/>
          <w:sz w:val="24"/>
          <w:szCs w:val="24"/>
        </w:rPr>
        <w:t>代码。</w:t>
      </w:r>
    </w:p>
    <w:p w14:paraId="31832AA3" w14:textId="77777777" w:rsidR="00C612D2" w:rsidRPr="00AD0E45" w:rsidRDefault="00C612D2" w:rsidP="00C612D2">
      <w:pPr>
        <w:pStyle w:val="31"/>
        <w:spacing w:line="360" w:lineRule="auto"/>
        <w:ind w:firstLine="420"/>
        <w:rPr>
          <w:rFonts w:ascii="Times New Roman" w:hint="default"/>
          <w:sz w:val="24"/>
          <w:szCs w:val="24"/>
        </w:rPr>
      </w:pPr>
      <w:r w:rsidRPr="00AD0E45">
        <w:rPr>
          <w:rFonts w:ascii="Times New Roman"/>
          <w:sz w:val="24"/>
          <w:szCs w:val="24"/>
        </w:rPr>
        <w:t>要实现在后台运行</w:t>
      </w:r>
      <w:r w:rsidRPr="00AD0E45">
        <w:rPr>
          <w:rFonts w:ascii="Times New Roman"/>
          <w:sz w:val="24"/>
          <w:szCs w:val="24"/>
        </w:rPr>
        <w:t>JavaScript</w:t>
      </w:r>
      <w:r w:rsidRPr="00AD0E45">
        <w:rPr>
          <w:rFonts w:ascii="Times New Roman"/>
          <w:sz w:val="24"/>
          <w:szCs w:val="24"/>
        </w:rPr>
        <w:t>代码，代码需要先被解释然后正确的执行。</w:t>
      </w:r>
      <w:r w:rsidRPr="00AD0E45">
        <w:rPr>
          <w:rFonts w:ascii="Times New Roman"/>
          <w:sz w:val="24"/>
          <w:szCs w:val="24"/>
        </w:rPr>
        <w:t>Node.js</w:t>
      </w:r>
      <w:r w:rsidRPr="00AD0E45">
        <w:rPr>
          <w:rFonts w:ascii="Times New Roman"/>
          <w:sz w:val="24"/>
          <w:szCs w:val="24"/>
        </w:rPr>
        <w:t>的原理正是如此，它使用了</w:t>
      </w:r>
      <w:r w:rsidRPr="00AD0E45">
        <w:rPr>
          <w:rFonts w:ascii="Times New Roman"/>
          <w:sz w:val="24"/>
          <w:szCs w:val="24"/>
        </w:rPr>
        <w:t>Google</w:t>
      </w:r>
      <w:r w:rsidRPr="00AD0E45">
        <w:rPr>
          <w:rFonts w:ascii="Times New Roman"/>
          <w:sz w:val="24"/>
          <w:szCs w:val="24"/>
        </w:rPr>
        <w:t>的</w:t>
      </w:r>
      <w:r w:rsidRPr="00AD0E45">
        <w:rPr>
          <w:rFonts w:ascii="Times New Roman"/>
          <w:sz w:val="24"/>
          <w:szCs w:val="24"/>
        </w:rPr>
        <w:t>V8</w:t>
      </w:r>
      <w:r w:rsidRPr="00AD0E45">
        <w:rPr>
          <w:rFonts w:ascii="Times New Roman"/>
          <w:sz w:val="24"/>
          <w:szCs w:val="24"/>
        </w:rPr>
        <w:t>虚拟机（</w:t>
      </w:r>
      <w:r w:rsidRPr="00AD0E45">
        <w:rPr>
          <w:rFonts w:ascii="Times New Roman"/>
          <w:sz w:val="24"/>
          <w:szCs w:val="24"/>
        </w:rPr>
        <w:t>Google</w:t>
      </w:r>
      <w:r w:rsidRPr="00AD0E45">
        <w:rPr>
          <w:rFonts w:ascii="Times New Roman"/>
          <w:sz w:val="24"/>
          <w:szCs w:val="24"/>
        </w:rPr>
        <w:t>的</w:t>
      </w:r>
      <w:r w:rsidRPr="00AD0E45">
        <w:rPr>
          <w:rFonts w:ascii="Times New Roman"/>
          <w:sz w:val="24"/>
          <w:szCs w:val="24"/>
        </w:rPr>
        <w:t>Chrome</w:t>
      </w:r>
      <w:r w:rsidRPr="00AD0E45">
        <w:rPr>
          <w:rFonts w:ascii="Times New Roman"/>
          <w:sz w:val="24"/>
          <w:szCs w:val="24"/>
        </w:rPr>
        <w:t>浏览器使用的</w:t>
      </w:r>
      <w:r w:rsidRPr="00AD0E45">
        <w:rPr>
          <w:rFonts w:ascii="Times New Roman"/>
          <w:sz w:val="24"/>
          <w:szCs w:val="24"/>
        </w:rPr>
        <w:t>JavaScript</w:t>
      </w:r>
      <w:r w:rsidRPr="00AD0E45">
        <w:rPr>
          <w:rFonts w:ascii="Times New Roman"/>
          <w:sz w:val="24"/>
          <w:szCs w:val="24"/>
        </w:rPr>
        <w:t>执行环境），来解释和执行</w:t>
      </w:r>
      <w:r w:rsidRPr="00AD0E45">
        <w:rPr>
          <w:rFonts w:ascii="Times New Roman"/>
          <w:sz w:val="24"/>
          <w:szCs w:val="24"/>
        </w:rPr>
        <w:t>JavaScript</w:t>
      </w:r>
      <w:r w:rsidRPr="00AD0E45">
        <w:rPr>
          <w:rFonts w:ascii="Times New Roman"/>
          <w:sz w:val="24"/>
          <w:szCs w:val="24"/>
        </w:rPr>
        <w:t>代码。</w:t>
      </w:r>
    </w:p>
    <w:p w14:paraId="10076F22" w14:textId="77777777" w:rsidR="00C612D2" w:rsidRPr="00AD0E45" w:rsidRDefault="00C612D2" w:rsidP="00C612D2">
      <w:pPr>
        <w:pStyle w:val="31"/>
        <w:spacing w:line="360" w:lineRule="auto"/>
        <w:ind w:firstLine="420"/>
        <w:rPr>
          <w:rFonts w:ascii="Times New Roman" w:hint="default"/>
          <w:sz w:val="24"/>
          <w:szCs w:val="24"/>
        </w:rPr>
      </w:pPr>
      <w:r w:rsidRPr="00AD0E45">
        <w:rPr>
          <w:rFonts w:ascii="Times New Roman"/>
          <w:sz w:val="24"/>
          <w:szCs w:val="24"/>
        </w:rPr>
        <w:t>除此之外，伴随着</w:t>
      </w:r>
      <w:r w:rsidRPr="00AD0E45">
        <w:rPr>
          <w:rFonts w:ascii="Times New Roman"/>
          <w:sz w:val="24"/>
          <w:szCs w:val="24"/>
        </w:rPr>
        <w:t>Node.js</w:t>
      </w:r>
      <w:r w:rsidRPr="00AD0E45">
        <w:rPr>
          <w:rFonts w:ascii="Times New Roman"/>
          <w:sz w:val="24"/>
          <w:szCs w:val="24"/>
        </w:rPr>
        <w:t>的还有许多有用的模块，它们可以简化很多重复的劳作，比如向终端输出字符串。</w:t>
      </w:r>
    </w:p>
    <w:p w14:paraId="083F1C82" w14:textId="77777777" w:rsidR="00C612D2" w:rsidRDefault="00C612D2" w:rsidP="00C612D2">
      <w:pPr>
        <w:pStyle w:val="31"/>
        <w:spacing w:line="360" w:lineRule="auto"/>
        <w:ind w:firstLine="420"/>
        <w:rPr>
          <w:rFonts w:ascii="Times New Roman" w:hint="default"/>
          <w:sz w:val="24"/>
          <w:szCs w:val="24"/>
        </w:rPr>
      </w:pPr>
      <w:r w:rsidRPr="00AD0E45">
        <w:rPr>
          <w:rFonts w:ascii="Times New Roman"/>
          <w:sz w:val="24"/>
          <w:szCs w:val="24"/>
        </w:rPr>
        <w:t>因此，</w:t>
      </w:r>
      <w:r w:rsidRPr="00AD0E45">
        <w:rPr>
          <w:rFonts w:ascii="Times New Roman"/>
          <w:sz w:val="24"/>
          <w:szCs w:val="24"/>
        </w:rPr>
        <w:t>Node.js</w:t>
      </w:r>
      <w:r w:rsidRPr="00AD0E45">
        <w:rPr>
          <w:rFonts w:ascii="Times New Roman"/>
          <w:sz w:val="24"/>
          <w:szCs w:val="24"/>
        </w:rPr>
        <w:t>事实上既是一个运行时环境，同时又是一个库。</w:t>
      </w:r>
      <w:r>
        <w:rPr>
          <w:rFonts w:ascii="Times New Roman"/>
          <w:sz w:val="24"/>
          <w:szCs w:val="24"/>
        </w:rPr>
        <w:t>Node</w:t>
      </w:r>
      <w:r>
        <w:rPr>
          <w:rFonts w:ascii="Times New Roman" w:hint="default"/>
          <w:sz w:val="24"/>
          <w:szCs w:val="24"/>
        </w:rPr>
        <w:t>.js</w:t>
      </w:r>
      <w:r>
        <w:rPr>
          <w:rFonts w:ascii="Times New Roman"/>
          <w:sz w:val="24"/>
          <w:szCs w:val="24"/>
        </w:rPr>
        <w:t>将前端中广泛运用的异步编程和事件驱动的思想迁移到了服务端，采用单线程，异步</w:t>
      </w:r>
      <w:r>
        <w:rPr>
          <w:rFonts w:ascii="Times New Roman"/>
          <w:sz w:val="24"/>
          <w:szCs w:val="24"/>
        </w:rPr>
        <w:t>I</w:t>
      </w:r>
      <w:r>
        <w:rPr>
          <w:rFonts w:ascii="Times New Roman" w:hint="default"/>
          <w:sz w:val="24"/>
          <w:szCs w:val="24"/>
        </w:rPr>
        <w:t>/O</w:t>
      </w:r>
      <w:r>
        <w:rPr>
          <w:rFonts w:ascii="Times New Roman"/>
          <w:sz w:val="24"/>
          <w:szCs w:val="24"/>
        </w:rPr>
        <w:t>，搭</w:t>
      </w:r>
      <w:r>
        <w:rPr>
          <w:rFonts w:ascii="Times New Roman"/>
          <w:sz w:val="24"/>
          <w:szCs w:val="24"/>
        </w:rPr>
        <w:lastRenderedPageBreak/>
        <w:t>配事件循环，使得</w:t>
      </w:r>
      <w:r>
        <w:rPr>
          <w:rFonts w:ascii="Times New Roman"/>
          <w:sz w:val="24"/>
          <w:szCs w:val="24"/>
        </w:rPr>
        <w:t>Node</w:t>
      </w:r>
      <w:r>
        <w:rPr>
          <w:rFonts w:ascii="Times New Roman" w:hint="default"/>
          <w:sz w:val="24"/>
          <w:szCs w:val="24"/>
        </w:rPr>
        <w:t>.js</w:t>
      </w:r>
      <w:r>
        <w:rPr>
          <w:rFonts w:ascii="Times New Roman"/>
          <w:sz w:val="24"/>
          <w:szCs w:val="24"/>
        </w:rPr>
        <w:t>非常适合处理大量的并发</w:t>
      </w:r>
      <w:r>
        <w:rPr>
          <w:rFonts w:ascii="Times New Roman"/>
          <w:sz w:val="24"/>
          <w:szCs w:val="24"/>
        </w:rPr>
        <w:t>I</w:t>
      </w:r>
      <w:r>
        <w:rPr>
          <w:rFonts w:ascii="Times New Roman" w:hint="default"/>
          <w:sz w:val="24"/>
          <w:szCs w:val="24"/>
        </w:rPr>
        <w:t>/O</w:t>
      </w:r>
      <w:r>
        <w:rPr>
          <w:rFonts w:ascii="Times New Roman"/>
          <w:sz w:val="24"/>
          <w:szCs w:val="24"/>
        </w:rPr>
        <w:t>请求。而</w:t>
      </w:r>
      <w:proofErr w:type="gramStart"/>
      <w:r>
        <w:rPr>
          <w:rFonts w:ascii="Times New Roman"/>
          <w:sz w:val="24"/>
          <w:szCs w:val="24"/>
        </w:rPr>
        <w:t>本个人博客系统</w:t>
      </w:r>
      <w:proofErr w:type="gramEnd"/>
      <w:r>
        <w:rPr>
          <w:rFonts w:ascii="Times New Roman"/>
          <w:sz w:val="24"/>
          <w:szCs w:val="24"/>
        </w:rPr>
        <w:t>在后端的业务逻辑，主要就是对数据库的增删查改，是一个</w:t>
      </w:r>
      <w:r>
        <w:rPr>
          <w:rFonts w:ascii="Times New Roman"/>
          <w:sz w:val="24"/>
          <w:szCs w:val="24"/>
        </w:rPr>
        <w:t>I</w:t>
      </w:r>
      <w:r>
        <w:rPr>
          <w:rFonts w:ascii="Times New Roman" w:hint="default"/>
          <w:sz w:val="24"/>
          <w:szCs w:val="24"/>
        </w:rPr>
        <w:t>/O</w:t>
      </w:r>
      <w:r>
        <w:rPr>
          <w:rFonts w:ascii="Times New Roman"/>
          <w:sz w:val="24"/>
          <w:szCs w:val="24"/>
        </w:rPr>
        <w:t>密集型应用，因此非常适合采用</w:t>
      </w:r>
      <w:r>
        <w:rPr>
          <w:rFonts w:ascii="Times New Roman"/>
          <w:sz w:val="24"/>
          <w:szCs w:val="24"/>
        </w:rPr>
        <w:t>Node</w:t>
      </w:r>
      <w:r>
        <w:rPr>
          <w:rFonts w:ascii="Times New Roman" w:hint="default"/>
          <w:sz w:val="24"/>
          <w:szCs w:val="24"/>
        </w:rPr>
        <w:t>.js</w:t>
      </w:r>
      <w:r>
        <w:rPr>
          <w:rFonts w:ascii="Times New Roman"/>
          <w:sz w:val="24"/>
          <w:szCs w:val="24"/>
        </w:rPr>
        <w:t>作为后端开发语言。</w:t>
      </w:r>
    </w:p>
    <w:p w14:paraId="783560B2" w14:textId="77777777" w:rsidR="00C612D2" w:rsidRDefault="00C612D2" w:rsidP="00C612D2">
      <w:pPr>
        <w:pStyle w:val="31"/>
        <w:spacing w:line="360" w:lineRule="auto"/>
        <w:ind w:firstLine="0"/>
        <w:rPr>
          <w:rFonts w:ascii="Times New Roman" w:hint="default"/>
          <w:sz w:val="24"/>
          <w:szCs w:val="24"/>
        </w:rPr>
      </w:pPr>
    </w:p>
    <w:p w14:paraId="32CB72B8" w14:textId="77777777" w:rsidR="00C612D2" w:rsidRDefault="00C612D2" w:rsidP="00C612D2">
      <w:pPr>
        <w:pStyle w:val="2"/>
        <w:spacing w:line="720" w:lineRule="auto"/>
        <w:jc w:val="both"/>
      </w:pPr>
      <w:bookmarkStart w:id="424" w:name="_Toc5726355"/>
      <w:r>
        <w:t>RESTful API</w:t>
      </w:r>
      <w:bookmarkEnd w:id="424"/>
    </w:p>
    <w:p w14:paraId="41FCBF9B" w14:textId="77777777" w:rsidR="00C612D2" w:rsidRDefault="00C612D2" w:rsidP="00C612D2">
      <w:pPr>
        <w:pStyle w:val="31"/>
        <w:spacing w:line="360" w:lineRule="auto"/>
        <w:ind w:firstLine="420"/>
        <w:rPr>
          <w:rFonts w:ascii="Times New Roman" w:hint="default"/>
          <w:sz w:val="24"/>
          <w:szCs w:val="24"/>
        </w:rPr>
      </w:pPr>
      <w:r>
        <w:rPr>
          <w:rFonts w:ascii="Times New Roman"/>
          <w:sz w:val="24"/>
          <w:szCs w:val="24"/>
        </w:rPr>
        <w:t>R</w:t>
      </w:r>
      <w:r>
        <w:rPr>
          <w:rFonts w:ascii="Times New Roman" w:hint="default"/>
          <w:sz w:val="24"/>
          <w:szCs w:val="24"/>
        </w:rPr>
        <w:t>EST</w:t>
      </w:r>
      <w:r>
        <w:rPr>
          <w:rFonts w:ascii="Times New Roman"/>
          <w:sz w:val="24"/>
          <w:szCs w:val="24"/>
        </w:rPr>
        <w:t>的全称是</w:t>
      </w:r>
      <w:r>
        <w:rPr>
          <w:rFonts w:ascii="Times New Roman"/>
          <w:sz w:val="24"/>
          <w:szCs w:val="24"/>
        </w:rPr>
        <w:t>Repre</w:t>
      </w:r>
      <w:r>
        <w:rPr>
          <w:rFonts w:ascii="Times New Roman" w:hint="default"/>
          <w:sz w:val="24"/>
          <w:szCs w:val="24"/>
        </w:rPr>
        <w:t>sentational State Transfer</w:t>
      </w:r>
      <w:r>
        <w:rPr>
          <w:rFonts w:ascii="Times New Roman"/>
          <w:sz w:val="24"/>
          <w:szCs w:val="24"/>
        </w:rPr>
        <w:t>，中文含义即表现</w:t>
      </w:r>
      <w:proofErr w:type="gramStart"/>
      <w:r>
        <w:rPr>
          <w:rFonts w:ascii="Times New Roman"/>
          <w:sz w:val="24"/>
          <w:szCs w:val="24"/>
        </w:rPr>
        <w:t>层状态</w:t>
      </w:r>
      <w:proofErr w:type="gramEnd"/>
      <w:r>
        <w:rPr>
          <w:rFonts w:ascii="Times New Roman"/>
          <w:sz w:val="24"/>
          <w:szCs w:val="24"/>
        </w:rPr>
        <w:t>转化。</w:t>
      </w:r>
      <w:r>
        <w:rPr>
          <w:rFonts w:ascii="Times New Roman"/>
          <w:sz w:val="24"/>
          <w:szCs w:val="24"/>
        </w:rPr>
        <w:t>M</w:t>
      </w:r>
      <w:r>
        <w:rPr>
          <w:rFonts w:ascii="Times New Roman" w:hint="default"/>
          <w:sz w:val="24"/>
          <w:szCs w:val="24"/>
        </w:rPr>
        <w:t>VC</w:t>
      </w:r>
      <w:r>
        <w:rPr>
          <w:rFonts w:ascii="Times New Roman"/>
          <w:sz w:val="24"/>
          <w:szCs w:val="24"/>
        </w:rPr>
        <w:t>模式大行其道许多年，一直到</w:t>
      </w:r>
      <w:r>
        <w:rPr>
          <w:rFonts w:ascii="Times New Roman"/>
          <w:sz w:val="24"/>
          <w:szCs w:val="24"/>
        </w:rPr>
        <w:t>RESTful</w:t>
      </w:r>
      <w:r>
        <w:rPr>
          <w:rFonts w:ascii="Times New Roman"/>
          <w:sz w:val="24"/>
          <w:szCs w:val="24"/>
        </w:rPr>
        <w:t>的流行，大家才意识到</w:t>
      </w:r>
      <w:r>
        <w:rPr>
          <w:rFonts w:ascii="Times New Roman"/>
          <w:sz w:val="24"/>
          <w:szCs w:val="24"/>
        </w:rPr>
        <w:t>U</w:t>
      </w:r>
      <w:r>
        <w:rPr>
          <w:rFonts w:ascii="Times New Roman" w:hint="default"/>
          <w:sz w:val="24"/>
          <w:szCs w:val="24"/>
        </w:rPr>
        <w:t>RL</w:t>
      </w:r>
      <w:r>
        <w:rPr>
          <w:rFonts w:ascii="Times New Roman"/>
          <w:sz w:val="24"/>
          <w:szCs w:val="24"/>
        </w:rPr>
        <w:t>也可以设计得</w:t>
      </w:r>
      <w:proofErr w:type="gramStart"/>
      <w:r>
        <w:rPr>
          <w:rFonts w:ascii="Times New Roman"/>
          <w:sz w:val="24"/>
          <w:szCs w:val="24"/>
        </w:rPr>
        <w:t>很</w:t>
      </w:r>
      <w:proofErr w:type="gramEnd"/>
      <w:r>
        <w:rPr>
          <w:rFonts w:ascii="Times New Roman"/>
          <w:sz w:val="24"/>
          <w:szCs w:val="24"/>
        </w:rPr>
        <w:t>规范，请求方法也能作为逻辑分发的单元。符合</w:t>
      </w:r>
      <w:r>
        <w:rPr>
          <w:rFonts w:ascii="Times New Roman"/>
          <w:sz w:val="24"/>
          <w:szCs w:val="24"/>
        </w:rPr>
        <w:t>REST</w:t>
      </w:r>
      <w:r>
        <w:rPr>
          <w:rFonts w:ascii="Times New Roman"/>
          <w:sz w:val="24"/>
          <w:szCs w:val="24"/>
        </w:rPr>
        <w:t>规范的设计，我们称为</w:t>
      </w:r>
      <w:r>
        <w:rPr>
          <w:rFonts w:ascii="Times New Roman"/>
          <w:sz w:val="24"/>
          <w:szCs w:val="24"/>
        </w:rPr>
        <w:t>RESTful</w:t>
      </w:r>
      <w:r>
        <w:rPr>
          <w:rFonts w:ascii="Times New Roman"/>
          <w:sz w:val="24"/>
          <w:szCs w:val="24"/>
        </w:rPr>
        <w:t>设计。他的设计哲学主要将服务器</w:t>
      </w:r>
      <w:proofErr w:type="gramStart"/>
      <w:r>
        <w:rPr>
          <w:rFonts w:ascii="Times New Roman"/>
          <w:sz w:val="24"/>
          <w:szCs w:val="24"/>
        </w:rPr>
        <w:t>端提供</w:t>
      </w:r>
      <w:proofErr w:type="gramEnd"/>
      <w:r>
        <w:rPr>
          <w:rFonts w:ascii="Times New Roman"/>
          <w:sz w:val="24"/>
          <w:szCs w:val="24"/>
        </w:rPr>
        <w:t>的内容实体看作一个资源，并表现在</w:t>
      </w:r>
      <w:r>
        <w:rPr>
          <w:rFonts w:ascii="Times New Roman"/>
          <w:sz w:val="24"/>
          <w:szCs w:val="24"/>
        </w:rPr>
        <w:t>U</w:t>
      </w:r>
      <w:r>
        <w:rPr>
          <w:rFonts w:ascii="Times New Roman" w:hint="default"/>
          <w:sz w:val="24"/>
          <w:szCs w:val="24"/>
        </w:rPr>
        <w:t>RL</w:t>
      </w:r>
      <w:r>
        <w:rPr>
          <w:rFonts w:ascii="Times New Roman"/>
          <w:sz w:val="24"/>
          <w:szCs w:val="24"/>
        </w:rPr>
        <w:t>上，对资源的操作体现在请求方法上，例如，一个用户资源对应的</w:t>
      </w:r>
      <w:proofErr w:type="spellStart"/>
      <w:r>
        <w:rPr>
          <w:rFonts w:ascii="Times New Roman"/>
          <w:sz w:val="24"/>
          <w:szCs w:val="24"/>
        </w:rPr>
        <w:t>url</w:t>
      </w:r>
      <w:proofErr w:type="spellEnd"/>
      <w:r>
        <w:rPr>
          <w:rFonts w:ascii="Times New Roman"/>
          <w:sz w:val="24"/>
          <w:szCs w:val="24"/>
        </w:rPr>
        <w:t>可以被设计为</w:t>
      </w:r>
      <w:r>
        <w:rPr>
          <w:rFonts w:ascii="Times New Roman"/>
          <w:sz w:val="24"/>
          <w:szCs w:val="24"/>
        </w:rPr>
        <w:t>/user/jack</w:t>
      </w:r>
      <w:r>
        <w:rPr>
          <w:rFonts w:ascii="Times New Roman"/>
          <w:sz w:val="24"/>
          <w:szCs w:val="24"/>
        </w:rPr>
        <w:t>，而查看，修改，删除，添加该资源则分别是通过以</w:t>
      </w:r>
      <w:r>
        <w:rPr>
          <w:rFonts w:ascii="Times New Roman"/>
          <w:sz w:val="24"/>
          <w:szCs w:val="24"/>
        </w:rPr>
        <w:t>G</w:t>
      </w:r>
      <w:r>
        <w:rPr>
          <w:rFonts w:ascii="Times New Roman" w:hint="default"/>
          <w:sz w:val="24"/>
          <w:szCs w:val="24"/>
        </w:rPr>
        <w:t>ET</w:t>
      </w:r>
      <w:r>
        <w:rPr>
          <w:rFonts w:ascii="Times New Roman"/>
          <w:sz w:val="24"/>
          <w:szCs w:val="24"/>
        </w:rPr>
        <w:t>、</w:t>
      </w:r>
      <w:r>
        <w:rPr>
          <w:rFonts w:ascii="Times New Roman" w:hint="default"/>
          <w:sz w:val="24"/>
          <w:szCs w:val="24"/>
        </w:rPr>
        <w:t>PUT</w:t>
      </w:r>
      <w:r>
        <w:rPr>
          <w:rFonts w:ascii="Times New Roman"/>
          <w:sz w:val="24"/>
          <w:szCs w:val="24"/>
        </w:rPr>
        <w:t>、</w:t>
      </w:r>
      <w:r>
        <w:rPr>
          <w:rFonts w:ascii="Times New Roman"/>
          <w:sz w:val="24"/>
          <w:szCs w:val="24"/>
        </w:rPr>
        <w:t>D</w:t>
      </w:r>
      <w:r>
        <w:rPr>
          <w:rFonts w:ascii="Times New Roman" w:hint="default"/>
          <w:sz w:val="24"/>
          <w:szCs w:val="24"/>
        </w:rPr>
        <w:t>ELETE</w:t>
      </w:r>
      <w:r>
        <w:rPr>
          <w:rFonts w:ascii="Times New Roman"/>
          <w:sz w:val="24"/>
          <w:szCs w:val="24"/>
        </w:rPr>
        <w:t>、</w:t>
      </w:r>
      <w:r>
        <w:rPr>
          <w:rFonts w:ascii="Times New Roman"/>
          <w:sz w:val="24"/>
          <w:szCs w:val="24"/>
        </w:rPr>
        <w:t>P</w:t>
      </w:r>
      <w:r>
        <w:rPr>
          <w:rFonts w:ascii="Times New Roman" w:hint="default"/>
          <w:sz w:val="24"/>
          <w:szCs w:val="24"/>
        </w:rPr>
        <w:t>OST</w:t>
      </w:r>
      <w:r>
        <w:rPr>
          <w:rFonts w:ascii="Times New Roman"/>
          <w:sz w:val="24"/>
          <w:szCs w:val="24"/>
        </w:rPr>
        <w:t>方法请求该</w:t>
      </w:r>
      <w:proofErr w:type="spellStart"/>
      <w:r>
        <w:rPr>
          <w:rFonts w:ascii="Times New Roman"/>
          <w:sz w:val="24"/>
          <w:szCs w:val="24"/>
        </w:rPr>
        <w:t>url</w:t>
      </w:r>
      <w:proofErr w:type="spellEnd"/>
      <w:r>
        <w:rPr>
          <w:rFonts w:ascii="Times New Roman"/>
          <w:sz w:val="24"/>
          <w:szCs w:val="24"/>
        </w:rPr>
        <w:t>来实现的，对于这个资源的表现形态，不再像以前一样表现在</w:t>
      </w:r>
      <w:proofErr w:type="spellStart"/>
      <w:r>
        <w:rPr>
          <w:rFonts w:ascii="Times New Roman"/>
          <w:sz w:val="24"/>
          <w:szCs w:val="24"/>
        </w:rPr>
        <w:t>url</w:t>
      </w:r>
      <w:proofErr w:type="spellEnd"/>
      <w:r>
        <w:rPr>
          <w:rFonts w:ascii="Times New Roman"/>
          <w:sz w:val="24"/>
          <w:szCs w:val="24"/>
        </w:rPr>
        <w:t>的文件后缀上，而是在请求报头的</w:t>
      </w:r>
      <w:r>
        <w:rPr>
          <w:rFonts w:ascii="Times New Roman"/>
          <w:sz w:val="24"/>
          <w:szCs w:val="24"/>
        </w:rPr>
        <w:t>Accept</w:t>
      </w:r>
      <w:r>
        <w:rPr>
          <w:rFonts w:ascii="Times New Roman"/>
          <w:sz w:val="24"/>
          <w:szCs w:val="24"/>
        </w:rPr>
        <w:t>字段和服务器端的支持情况来决定的。所以</w:t>
      </w:r>
      <w:r>
        <w:rPr>
          <w:rFonts w:ascii="Times New Roman"/>
          <w:sz w:val="24"/>
          <w:szCs w:val="24"/>
        </w:rPr>
        <w:t>REST</w:t>
      </w:r>
      <w:r>
        <w:rPr>
          <w:rFonts w:ascii="Times New Roman"/>
          <w:sz w:val="24"/>
          <w:szCs w:val="24"/>
        </w:rPr>
        <w:t>的设计就是，通过</w:t>
      </w:r>
      <w:r>
        <w:rPr>
          <w:rFonts w:ascii="Times New Roman"/>
          <w:sz w:val="24"/>
          <w:szCs w:val="24"/>
        </w:rPr>
        <w:t>U</w:t>
      </w:r>
      <w:r>
        <w:rPr>
          <w:rFonts w:ascii="Times New Roman" w:hint="default"/>
          <w:sz w:val="24"/>
          <w:szCs w:val="24"/>
        </w:rPr>
        <w:t>RL</w:t>
      </w:r>
      <w:r>
        <w:rPr>
          <w:rFonts w:ascii="Times New Roman"/>
          <w:sz w:val="24"/>
          <w:szCs w:val="24"/>
        </w:rPr>
        <w:t>设计资源、请求方法定义资源的操作、通过</w:t>
      </w:r>
      <w:r>
        <w:rPr>
          <w:rFonts w:ascii="Times New Roman"/>
          <w:sz w:val="24"/>
          <w:szCs w:val="24"/>
        </w:rPr>
        <w:t>Accept</w:t>
      </w:r>
      <w:r>
        <w:rPr>
          <w:rFonts w:ascii="Times New Roman"/>
          <w:sz w:val="24"/>
          <w:szCs w:val="24"/>
        </w:rPr>
        <w:t>决定资源的表现形式。</w:t>
      </w:r>
    </w:p>
    <w:p w14:paraId="184F7115" w14:textId="77777777" w:rsidR="00C612D2" w:rsidRDefault="00C612D2" w:rsidP="00C612D2">
      <w:pPr>
        <w:pStyle w:val="2"/>
        <w:spacing w:line="720" w:lineRule="auto"/>
        <w:jc w:val="both"/>
      </w:pPr>
      <w:bookmarkStart w:id="425" w:name="_Toc5726356"/>
      <w:r>
        <w:rPr>
          <w:rFonts w:hint="eastAsia"/>
          <w:lang w:eastAsia="zh-CN"/>
        </w:rPr>
        <w:t>React.</w:t>
      </w:r>
      <w:r>
        <w:rPr>
          <w:lang w:eastAsia="zh-CN"/>
        </w:rPr>
        <w:t>js</w:t>
      </w:r>
      <w:bookmarkEnd w:id="425"/>
      <w:r>
        <w:t xml:space="preserve"> </w:t>
      </w:r>
    </w:p>
    <w:p w14:paraId="3AB1E8F4" w14:textId="77777777" w:rsidR="00C612D2" w:rsidRDefault="00C612D2" w:rsidP="00C612D2">
      <w:pPr>
        <w:pStyle w:val="a0"/>
        <w:spacing w:line="360" w:lineRule="auto"/>
        <w:rPr>
          <w:sz w:val="24"/>
          <w:szCs w:val="24"/>
        </w:rPr>
      </w:pPr>
      <w:r>
        <w:rPr>
          <w:rFonts w:hint="eastAsia"/>
          <w:sz w:val="24"/>
          <w:szCs w:val="24"/>
        </w:rPr>
        <w:t>React</w:t>
      </w:r>
      <w:r>
        <w:rPr>
          <w:sz w:val="24"/>
          <w:szCs w:val="24"/>
        </w:rPr>
        <w:t>.js</w:t>
      </w:r>
      <w:r>
        <w:rPr>
          <w:rFonts w:hint="eastAsia"/>
          <w:sz w:val="24"/>
          <w:szCs w:val="24"/>
        </w:rPr>
        <w:t>是</w:t>
      </w:r>
      <w:r>
        <w:rPr>
          <w:rFonts w:hint="eastAsia"/>
          <w:sz w:val="24"/>
          <w:szCs w:val="24"/>
        </w:rPr>
        <w:t>Facebook</w:t>
      </w:r>
      <w:r>
        <w:rPr>
          <w:rFonts w:hint="eastAsia"/>
          <w:sz w:val="24"/>
          <w:szCs w:val="24"/>
        </w:rPr>
        <w:t>开发的一个开源前端</w:t>
      </w:r>
      <w:r>
        <w:rPr>
          <w:rFonts w:hint="eastAsia"/>
          <w:sz w:val="24"/>
          <w:szCs w:val="24"/>
        </w:rPr>
        <w:t>M</w:t>
      </w:r>
      <w:r>
        <w:rPr>
          <w:sz w:val="24"/>
          <w:szCs w:val="24"/>
        </w:rPr>
        <w:t>VVM</w:t>
      </w:r>
      <w:r>
        <w:rPr>
          <w:rFonts w:hint="eastAsia"/>
          <w:sz w:val="24"/>
          <w:szCs w:val="24"/>
        </w:rPr>
        <w:t>（</w:t>
      </w:r>
      <w:r>
        <w:rPr>
          <w:rFonts w:hint="eastAsia"/>
          <w:sz w:val="24"/>
          <w:szCs w:val="24"/>
        </w:rPr>
        <w:t>Model</w:t>
      </w:r>
      <w:r>
        <w:rPr>
          <w:sz w:val="24"/>
          <w:szCs w:val="24"/>
        </w:rPr>
        <w:t>-View-</w:t>
      </w:r>
      <w:proofErr w:type="spellStart"/>
      <w:r>
        <w:rPr>
          <w:sz w:val="24"/>
          <w:szCs w:val="24"/>
        </w:rPr>
        <w:t>Viewmodel</w:t>
      </w:r>
      <w:proofErr w:type="spellEnd"/>
      <w:r>
        <w:rPr>
          <w:rFonts w:hint="eastAsia"/>
          <w:sz w:val="24"/>
          <w:szCs w:val="24"/>
        </w:rPr>
        <w:t>）框架。</w:t>
      </w:r>
      <w:r w:rsidRPr="005F58BF">
        <w:rPr>
          <w:rFonts w:ascii="Tahoma" w:hAnsi="Tahoma" w:cs="Tahoma"/>
          <w:color w:val="4A4A4A"/>
          <w:shd w:val="clear" w:color="auto" w:fill="FFFFFF"/>
        </w:rPr>
        <w:t xml:space="preserve"> </w:t>
      </w:r>
      <w:r w:rsidRPr="005F58BF">
        <w:rPr>
          <w:sz w:val="24"/>
          <w:szCs w:val="24"/>
        </w:rPr>
        <w:t>基于</w:t>
      </w:r>
      <w:r w:rsidRPr="005F58BF">
        <w:rPr>
          <w:sz w:val="24"/>
          <w:szCs w:val="24"/>
        </w:rPr>
        <w:t xml:space="preserve"> HTML </w:t>
      </w:r>
      <w:r w:rsidRPr="005F58BF">
        <w:rPr>
          <w:sz w:val="24"/>
          <w:szCs w:val="24"/>
        </w:rPr>
        <w:t>的前端界面开发正变得越来越复杂，其本质问题基本都可以归结于如何将来自于服务器</w:t>
      </w:r>
      <w:proofErr w:type="gramStart"/>
      <w:r w:rsidRPr="005F58BF">
        <w:rPr>
          <w:sz w:val="24"/>
          <w:szCs w:val="24"/>
        </w:rPr>
        <w:t>端或者</w:t>
      </w:r>
      <w:proofErr w:type="gramEnd"/>
      <w:r w:rsidRPr="005F58BF">
        <w:rPr>
          <w:sz w:val="24"/>
          <w:szCs w:val="24"/>
        </w:rPr>
        <w:t>用户输入的动态数据高效的反映到复杂的用户界面上。而</w:t>
      </w:r>
      <w:r>
        <w:rPr>
          <w:rFonts w:hint="eastAsia"/>
          <w:sz w:val="24"/>
          <w:szCs w:val="24"/>
        </w:rPr>
        <w:t>React</w:t>
      </w:r>
      <w:r w:rsidRPr="005F58BF">
        <w:rPr>
          <w:sz w:val="24"/>
          <w:szCs w:val="24"/>
        </w:rPr>
        <w:t>框架正是完全面向此问题的一个解决方案，</w:t>
      </w:r>
      <w:proofErr w:type="gramStart"/>
      <w:r w:rsidRPr="005F58BF">
        <w:rPr>
          <w:sz w:val="24"/>
          <w:szCs w:val="24"/>
        </w:rPr>
        <w:t>按官网描述</w:t>
      </w:r>
      <w:proofErr w:type="gramEnd"/>
      <w:r w:rsidRPr="005F58BF">
        <w:rPr>
          <w:sz w:val="24"/>
          <w:szCs w:val="24"/>
        </w:rPr>
        <w:t>，其出发点为：用于开发数据不断变化的大型应用程序（</w:t>
      </w:r>
      <w:r w:rsidRPr="005F58BF">
        <w:rPr>
          <w:sz w:val="24"/>
          <w:szCs w:val="24"/>
        </w:rPr>
        <w:t>Building large applications with data that changes over time</w:t>
      </w:r>
      <w:r w:rsidRPr="005F58BF">
        <w:rPr>
          <w:sz w:val="24"/>
          <w:szCs w:val="24"/>
        </w:rPr>
        <w:t>）。相比传统型的前端开发，</w:t>
      </w:r>
      <w:r w:rsidRPr="005F58BF">
        <w:rPr>
          <w:sz w:val="24"/>
          <w:szCs w:val="24"/>
        </w:rPr>
        <w:t xml:space="preserve">React </w:t>
      </w:r>
      <w:r w:rsidRPr="005F58BF">
        <w:rPr>
          <w:sz w:val="24"/>
          <w:szCs w:val="24"/>
        </w:rPr>
        <w:t>开辟了一个相当另类的途径，实现了前端界面的高效率高性能开发。在</w:t>
      </w:r>
      <w:r w:rsidRPr="005F58BF">
        <w:rPr>
          <w:sz w:val="24"/>
          <w:szCs w:val="24"/>
        </w:rPr>
        <w:t xml:space="preserve"> Web </w:t>
      </w:r>
      <w:r w:rsidRPr="005F58BF">
        <w:rPr>
          <w:sz w:val="24"/>
          <w:szCs w:val="24"/>
        </w:rPr>
        <w:t>开发中，我们总需要将变化的数据实时反应到</w:t>
      </w:r>
      <w:r w:rsidRPr="005F58BF">
        <w:rPr>
          <w:sz w:val="24"/>
          <w:szCs w:val="24"/>
        </w:rPr>
        <w:t xml:space="preserve"> UI </w:t>
      </w:r>
      <w:r w:rsidRPr="005F58BF">
        <w:rPr>
          <w:sz w:val="24"/>
          <w:szCs w:val="24"/>
        </w:rPr>
        <w:t>上，这时就需要对</w:t>
      </w:r>
      <w:r w:rsidRPr="005F58BF">
        <w:rPr>
          <w:sz w:val="24"/>
          <w:szCs w:val="24"/>
        </w:rPr>
        <w:t xml:space="preserve"> DOM </w:t>
      </w:r>
      <w:r w:rsidRPr="005F58BF">
        <w:rPr>
          <w:sz w:val="24"/>
          <w:szCs w:val="24"/>
        </w:rPr>
        <w:t>进行操作。而复杂或频繁的</w:t>
      </w:r>
      <w:r w:rsidRPr="005F58BF">
        <w:rPr>
          <w:sz w:val="24"/>
          <w:szCs w:val="24"/>
        </w:rPr>
        <w:t xml:space="preserve"> DOM </w:t>
      </w:r>
      <w:r w:rsidRPr="005F58BF">
        <w:rPr>
          <w:sz w:val="24"/>
          <w:szCs w:val="24"/>
        </w:rPr>
        <w:t>操作通常是性能瓶颈产生的原因（如何进行高性能的复杂</w:t>
      </w:r>
      <w:r w:rsidRPr="005F58BF">
        <w:rPr>
          <w:sz w:val="24"/>
          <w:szCs w:val="24"/>
        </w:rPr>
        <w:t xml:space="preserve"> DOM </w:t>
      </w:r>
      <w:r w:rsidRPr="005F58BF">
        <w:rPr>
          <w:sz w:val="24"/>
          <w:szCs w:val="24"/>
        </w:rPr>
        <w:t>操作通常是衡量一个前端开发人员技能的重要</w:t>
      </w:r>
      <w:r w:rsidRPr="005F58BF">
        <w:rPr>
          <w:sz w:val="24"/>
          <w:szCs w:val="24"/>
        </w:rPr>
        <w:lastRenderedPageBreak/>
        <w:t>指标）。</w:t>
      </w:r>
      <w:r w:rsidRPr="005F58BF">
        <w:rPr>
          <w:sz w:val="24"/>
          <w:szCs w:val="24"/>
        </w:rPr>
        <w:t xml:space="preserve">React </w:t>
      </w:r>
      <w:r w:rsidRPr="005F58BF">
        <w:rPr>
          <w:sz w:val="24"/>
          <w:szCs w:val="24"/>
        </w:rPr>
        <w:t>为此引入了虚拟</w:t>
      </w:r>
      <w:r w:rsidRPr="005F58BF">
        <w:rPr>
          <w:sz w:val="24"/>
          <w:szCs w:val="24"/>
        </w:rPr>
        <w:t xml:space="preserve"> DOM</w:t>
      </w:r>
      <w:r w:rsidRPr="005F58BF">
        <w:rPr>
          <w:sz w:val="24"/>
          <w:szCs w:val="24"/>
        </w:rPr>
        <w:t>（</w:t>
      </w:r>
      <w:r w:rsidRPr="005F58BF">
        <w:rPr>
          <w:sz w:val="24"/>
          <w:szCs w:val="24"/>
        </w:rPr>
        <w:t>Virtual DOM</w:t>
      </w:r>
      <w:r w:rsidRPr="005F58BF">
        <w:rPr>
          <w:sz w:val="24"/>
          <w:szCs w:val="24"/>
        </w:rPr>
        <w:t>）的机制：在浏览器端用</w:t>
      </w:r>
      <w:r w:rsidRPr="005F58BF">
        <w:rPr>
          <w:sz w:val="24"/>
          <w:szCs w:val="24"/>
        </w:rPr>
        <w:t xml:space="preserve"> </w:t>
      </w:r>
      <w:proofErr w:type="spellStart"/>
      <w:r w:rsidRPr="005F58BF">
        <w:rPr>
          <w:sz w:val="24"/>
          <w:szCs w:val="24"/>
        </w:rPr>
        <w:t>Javascript</w:t>
      </w:r>
      <w:proofErr w:type="spellEnd"/>
      <w:r w:rsidRPr="005F58BF">
        <w:rPr>
          <w:sz w:val="24"/>
          <w:szCs w:val="24"/>
        </w:rPr>
        <w:t xml:space="preserve"> </w:t>
      </w:r>
      <w:r w:rsidRPr="005F58BF">
        <w:rPr>
          <w:sz w:val="24"/>
          <w:szCs w:val="24"/>
        </w:rPr>
        <w:t>实现了一套</w:t>
      </w:r>
      <w:r w:rsidRPr="005F58BF">
        <w:rPr>
          <w:sz w:val="24"/>
          <w:szCs w:val="24"/>
        </w:rPr>
        <w:t xml:space="preserve"> DOM API</w:t>
      </w:r>
      <w:r w:rsidRPr="005F58BF">
        <w:rPr>
          <w:sz w:val="24"/>
          <w:szCs w:val="24"/>
        </w:rPr>
        <w:t>。基于</w:t>
      </w:r>
      <w:r w:rsidRPr="005F58BF">
        <w:rPr>
          <w:sz w:val="24"/>
          <w:szCs w:val="24"/>
        </w:rPr>
        <w:t xml:space="preserve"> React </w:t>
      </w:r>
      <w:r w:rsidRPr="005F58BF">
        <w:rPr>
          <w:sz w:val="24"/>
          <w:szCs w:val="24"/>
        </w:rPr>
        <w:t>进行开发时所有的</w:t>
      </w:r>
      <w:r w:rsidRPr="005F58BF">
        <w:rPr>
          <w:sz w:val="24"/>
          <w:szCs w:val="24"/>
        </w:rPr>
        <w:t xml:space="preserve"> DOM </w:t>
      </w:r>
      <w:r w:rsidRPr="005F58BF">
        <w:rPr>
          <w:sz w:val="24"/>
          <w:szCs w:val="24"/>
        </w:rPr>
        <w:t>构造都是通过虚拟</w:t>
      </w:r>
      <w:r w:rsidRPr="005F58BF">
        <w:rPr>
          <w:sz w:val="24"/>
          <w:szCs w:val="24"/>
        </w:rPr>
        <w:t xml:space="preserve"> DOM </w:t>
      </w:r>
      <w:r w:rsidRPr="005F58BF">
        <w:rPr>
          <w:sz w:val="24"/>
          <w:szCs w:val="24"/>
        </w:rPr>
        <w:t>进行，每当数据变化时，</w:t>
      </w:r>
      <w:r w:rsidRPr="005F58BF">
        <w:rPr>
          <w:sz w:val="24"/>
          <w:szCs w:val="24"/>
        </w:rPr>
        <w:t xml:space="preserve">React </w:t>
      </w:r>
      <w:r w:rsidRPr="005F58BF">
        <w:rPr>
          <w:sz w:val="24"/>
          <w:szCs w:val="24"/>
        </w:rPr>
        <w:t>都会重新构建整个</w:t>
      </w:r>
      <w:r w:rsidRPr="005F58BF">
        <w:rPr>
          <w:sz w:val="24"/>
          <w:szCs w:val="24"/>
        </w:rPr>
        <w:t xml:space="preserve"> DOM </w:t>
      </w:r>
      <w:r w:rsidRPr="005F58BF">
        <w:rPr>
          <w:sz w:val="24"/>
          <w:szCs w:val="24"/>
        </w:rPr>
        <w:t>树，然后</w:t>
      </w:r>
      <w:r w:rsidRPr="005F58BF">
        <w:rPr>
          <w:sz w:val="24"/>
          <w:szCs w:val="24"/>
        </w:rPr>
        <w:t xml:space="preserve"> React </w:t>
      </w:r>
      <w:r w:rsidRPr="005F58BF">
        <w:rPr>
          <w:sz w:val="24"/>
          <w:szCs w:val="24"/>
        </w:rPr>
        <w:t>将当前整个</w:t>
      </w:r>
      <w:r w:rsidRPr="005F58BF">
        <w:rPr>
          <w:sz w:val="24"/>
          <w:szCs w:val="24"/>
        </w:rPr>
        <w:t xml:space="preserve"> DOM </w:t>
      </w:r>
      <w:r w:rsidRPr="005F58BF">
        <w:rPr>
          <w:sz w:val="24"/>
          <w:szCs w:val="24"/>
        </w:rPr>
        <w:t>树和上一次的</w:t>
      </w:r>
      <w:r w:rsidRPr="005F58BF">
        <w:rPr>
          <w:sz w:val="24"/>
          <w:szCs w:val="24"/>
        </w:rPr>
        <w:t xml:space="preserve"> DOM </w:t>
      </w:r>
      <w:r w:rsidRPr="005F58BF">
        <w:rPr>
          <w:sz w:val="24"/>
          <w:szCs w:val="24"/>
        </w:rPr>
        <w:t>树进行对比，得到</w:t>
      </w:r>
      <w:r w:rsidRPr="005F58BF">
        <w:rPr>
          <w:sz w:val="24"/>
          <w:szCs w:val="24"/>
        </w:rPr>
        <w:t xml:space="preserve"> DOM </w:t>
      </w:r>
      <w:r w:rsidRPr="005F58BF">
        <w:rPr>
          <w:sz w:val="24"/>
          <w:szCs w:val="24"/>
        </w:rPr>
        <w:t>结构的区别，然后仅仅将需要变化的部分进行实际的浏览器</w:t>
      </w:r>
      <w:r w:rsidRPr="005F58BF">
        <w:rPr>
          <w:sz w:val="24"/>
          <w:szCs w:val="24"/>
        </w:rPr>
        <w:t xml:space="preserve"> DOM </w:t>
      </w:r>
      <w:r w:rsidRPr="005F58BF">
        <w:rPr>
          <w:sz w:val="24"/>
          <w:szCs w:val="24"/>
        </w:rPr>
        <w:t>更新。而且</w:t>
      </w:r>
      <w:r w:rsidRPr="005F58BF">
        <w:rPr>
          <w:sz w:val="24"/>
          <w:szCs w:val="24"/>
        </w:rPr>
        <w:t xml:space="preserve"> React </w:t>
      </w:r>
      <w:r w:rsidRPr="005F58BF">
        <w:rPr>
          <w:sz w:val="24"/>
          <w:szCs w:val="24"/>
        </w:rPr>
        <w:t>能够批处理虚拟</w:t>
      </w:r>
      <w:r w:rsidRPr="005F58BF">
        <w:rPr>
          <w:sz w:val="24"/>
          <w:szCs w:val="24"/>
        </w:rPr>
        <w:t xml:space="preserve"> DOM </w:t>
      </w:r>
      <w:r w:rsidRPr="005F58BF">
        <w:rPr>
          <w:sz w:val="24"/>
          <w:szCs w:val="24"/>
        </w:rPr>
        <w:t>的刷新，在一个事件循环（</w:t>
      </w:r>
      <w:r w:rsidRPr="005F58BF">
        <w:rPr>
          <w:sz w:val="24"/>
          <w:szCs w:val="24"/>
        </w:rPr>
        <w:t>Event Loop</w:t>
      </w:r>
      <w:r w:rsidRPr="005F58BF">
        <w:rPr>
          <w:sz w:val="24"/>
          <w:szCs w:val="24"/>
        </w:rPr>
        <w:t>）内的两次数据变化会被合并，例如你连续的先将节点内容从</w:t>
      </w:r>
      <w:r w:rsidRPr="005F58BF">
        <w:rPr>
          <w:sz w:val="24"/>
          <w:szCs w:val="24"/>
        </w:rPr>
        <w:t xml:space="preserve"> A </w:t>
      </w:r>
      <w:r w:rsidRPr="005F58BF">
        <w:rPr>
          <w:sz w:val="24"/>
          <w:szCs w:val="24"/>
        </w:rPr>
        <w:t>变成</w:t>
      </w:r>
      <w:r w:rsidRPr="005F58BF">
        <w:rPr>
          <w:sz w:val="24"/>
          <w:szCs w:val="24"/>
        </w:rPr>
        <w:t xml:space="preserve"> B</w:t>
      </w:r>
      <w:r w:rsidRPr="005F58BF">
        <w:rPr>
          <w:sz w:val="24"/>
          <w:szCs w:val="24"/>
        </w:rPr>
        <w:t>，然后又从</w:t>
      </w:r>
      <w:r w:rsidRPr="005F58BF">
        <w:rPr>
          <w:sz w:val="24"/>
          <w:szCs w:val="24"/>
        </w:rPr>
        <w:t xml:space="preserve"> B </w:t>
      </w:r>
      <w:r w:rsidRPr="005F58BF">
        <w:rPr>
          <w:sz w:val="24"/>
          <w:szCs w:val="24"/>
        </w:rPr>
        <w:t>变成</w:t>
      </w:r>
      <w:r w:rsidRPr="005F58BF">
        <w:rPr>
          <w:sz w:val="24"/>
          <w:szCs w:val="24"/>
        </w:rPr>
        <w:t xml:space="preserve"> A</w:t>
      </w:r>
      <w:r w:rsidRPr="005F58BF">
        <w:rPr>
          <w:sz w:val="24"/>
          <w:szCs w:val="24"/>
        </w:rPr>
        <w:t>，</w:t>
      </w:r>
      <w:r w:rsidRPr="005F58BF">
        <w:rPr>
          <w:sz w:val="24"/>
          <w:szCs w:val="24"/>
        </w:rPr>
        <w:t xml:space="preserve">React </w:t>
      </w:r>
      <w:r w:rsidRPr="005F58BF">
        <w:rPr>
          <w:sz w:val="24"/>
          <w:szCs w:val="24"/>
        </w:rPr>
        <w:t>会认为</w:t>
      </w:r>
      <w:r w:rsidRPr="005F58BF">
        <w:rPr>
          <w:sz w:val="24"/>
          <w:szCs w:val="24"/>
        </w:rPr>
        <w:t xml:space="preserve"> UI </w:t>
      </w:r>
      <w:r w:rsidRPr="005F58BF">
        <w:rPr>
          <w:sz w:val="24"/>
          <w:szCs w:val="24"/>
        </w:rPr>
        <w:t>不发生任何变化，而如果通过手动控制，这种逻辑通常是极其复杂的。尽管每一次都需要构造完整的虚拟</w:t>
      </w:r>
      <w:r w:rsidRPr="005F58BF">
        <w:rPr>
          <w:sz w:val="24"/>
          <w:szCs w:val="24"/>
        </w:rPr>
        <w:t xml:space="preserve"> DOM </w:t>
      </w:r>
      <w:r w:rsidRPr="005F58BF">
        <w:rPr>
          <w:sz w:val="24"/>
          <w:szCs w:val="24"/>
        </w:rPr>
        <w:t>树，但是因为虚拟</w:t>
      </w:r>
      <w:r w:rsidRPr="005F58BF">
        <w:rPr>
          <w:sz w:val="24"/>
          <w:szCs w:val="24"/>
        </w:rPr>
        <w:t xml:space="preserve"> DOM </w:t>
      </w:r>
      <w:r w:rsidRPr="005F58BF">
        <w:rPr>
          <w:sz w:val="24"/>
          <w:szCs w:val="24"/>
        </w:rPr>
        <w:t>是内存数据，性能是极高的，而对实际</w:t>
      </w:r>
      <w:r w:rsidRPr="005F58BF">
        <w:rPr>
          <w:sz w:val="24"/>
          <w:szCs w:val="24"/>
        </w:rPr>
        <w:t xml:space="preserve"> DOM </w:t>
      </w:r>
      <w:r w:rsidRPr="005F58BF">
        <w:rPr>
          <w:sz w:val="24"/>
          <w:szCs w:val="24"/>
        </w:rPr>
        <w:t>进行操作的仅仅是</w:t>
      </w:r>
      <w:r w:rsidRPr="005F58BF">
        <w:rPr>
          <w:sz w:val="24"/>
          <w:szCs w:val="24"/>
        </w:rPr>
        <w:t xml:space="preserve"> Diff </w:t>
      </w:r>
      <w:r w:rsidRPr="005F58BF">
        <w:rPr>
          <w:sz w:val="24"/>
          <w:szCs w:val="24"/>
        </w:rPr>
        <w:t>部分，因而能达到提高性能的目的。这样，在保证性能的同时，开发者将不再需要关注某个数据的变化如何更新到一个或多个具体的</w:t>
      </w:r>
      <w:r w:rsidRPr="005F58BF">
        <w:rPr>
          <w:sz w:val="24"/>
          <w:szCs w:val="24"/>
        </w:rPr>
        <w:t xml:space="preserve"> DOM </w:t>
      </w:r>
      <w:r w:rsidRPr="005F58BF">
        <w:rPr>
          <w:sz w:val="24"/>
          <w:szCs w:val="24"/>
        </w:rPr>
        <w:t>元素，而只需要关心在任意一个数据状态下，整个界面是如何</w:t>
      </w:r>
      <w:r w:rsidRPr="005F58BF">
        <w:rPr>
          <w:sz w:val="24"/>
          <w:szCs w:val="24"/>
        </w:rPr>
        <w:t xml:space="preserve"> Render </w:t>
      </w:r>
      <w:r w:rsidRPr="005F58BF">
        <w:rPr>
          <w:sz w:val="24"/>
          <w:szCs w:val="24"/>
        </w:rPr>
        <w:t>的。</w:t>
      </w:r>
    </w:p>
    <w:p w14:paraId="5642A691" w14:textId="77777777" w:rsidR="00C612D2" w:rsidRDefault="00C612D2" w:rsidP="00C612D2">
      <w:pPr>
        <w:pStyle w:val="2"/>
        <w:spacing w:line="720" w:lineRule="auto"/>
        <w:jc w:val="both"/>
      </w:pPr>
      <w:bookmarkStart w:id="426" w:name="_Toc5726357"/>
      <w:r>
        <w:t>Redux</w:t>
      </w:r>
      <w:bookmarkEnd w:id="426"/>
      <w:r w:rsidRPr="000B4B94">
        <w:rPr>
          <w:rFonts w:hint="eastAsia"/>
        </w:rPr>
        <w:t xml:space="preserve"> </w:t>
      </w:r>
    </w:p>
    <w:p w14:paraId="55FCDEEB" w14:textId="77777777" w:rsidR="00C612D2" w:rsidRPr="00B40C0F" w:rsidRDefault="00C612D2" w:rsidP="00C612D2">
      <w:pPr>
        <w:pStyle w:val="a0"/>
        <w:spacing w:line="360" w:lineRule="auto"/>
        <w:rPr>
          <w:sz w:val="24"/>
          <w:szCs w:val="24"/>
        </w:rPr>
      </w:pPr>
      <w:r w:rsidRPr="00B40C0F">
        <w:rPr>
          <w:sz w:val="24"/>
          <w:szCs w:val="24"/>
        </w:rPr>
        <w:t xml:space="preserve">React </w:t>
      </w:r>
      <w:r w:rsidRPr="00B40C0F">
        <w:rPr>
          <w:sz w:val="24"/>
          <w:szCs w:val="24"/>
        </w:rPr>
        <w:t>只是</w:t>
      </w:r>
      <w:r w:rsidRPr="00B40C0F">
        <w:rPr>
          <w:sz w:val="24"/>
          <w:szCs w:val="24"/>
        </w:rPr>
        <w:t xml:space="preserve"> DOM </w:t>
      </w:r>
      <w:r w:rsidRPr="00B40C0F">
        <w:rPr>
          <w:sz w:val="24"/>
          <w:szCs w:val="24"/>
        </w:rPr>
        <w:t>的一个抽象层，并不是</w:t>
      </w:r>
      <w:r w:rsidRPr="00B40C0F">
        <w:rPr>
          <w:sz w:val="24"/>
          <w:szCs w:val="24"/>
        </w:rPr>
        <w:t xml:space="preserve"> Web </w:t>
      </w:r>
      <w:r w:rsidRPr="00B40C0F">
        <w:rPr>
          <w:sz w:val="24"/>
          <w:szCs w:val="24"/>
        </w:rPr>
        <w:t>应用的完整解决方案。有两个方面它没</w:t>
      </w:r>
      <w:r>
        <w:rPr>
          <w:rFonts w:hint="eastAsia"/>
          <w:sz w:val="24"/>
          <w:szCs w:val="24"/>
        </w:rPr>
        <w:t>有</w:t>
      </w:r>
      <w:r w:rsidRPr="00B40C0F">
        <w:rPr>
          <w:sz w:val="24"/>
          <w:szCs w:val="24"/>
        </w:rPr>
        <w:t>涉及</w:t>
      </w:r>
      <w:r w:rsidRPr="00B40C0F">
        <w:rPr>
          <w:rFonts w:hint="eastAsia"/>
          <w:sz w:val="24"/>
          <w:szCs w:val="24"/>
        </w:rPr>
        <w:t>，那就是</w:t>
      </w:r>
      <w:r w:rsidRPr="00B40C0F">
        <w:rPr>
          <w:sz w:val="24"/>
          <w:szCs w:val="24"/>
        </w:rPr>
        <w:t>代码结构</w:t>
      </w:r>
      <w:r w:rsidRPr="00B40C0F">
        <w:rPr>
          <w:rFonts w:hint="eastAsia"/>
          <w:sz w:val="24"/>
          <w:szCs w:val="24"/>
        </w:rPr>
        <w:t>和</w:t>
      </w:r>
      <w:r w:rsidRPr="00B40C0F">
        <w:rPr>
          <w:sz w:val="24"/>
          <w:szCs w:val="24"/>
        </w:rPr>
        <w:t>组件之间的通信</w:t>
      </w:r>
      <w:r w:rsidRPr="00B40C0F">
        <w:rPr>
          <w:rFonts w:hint="eastAsia"/>
          <w:sz w:val="24"/>
          <w:szCs w:val="24"/>
        </w:rPr>
        <w:t>，</w:t>
      </w:r>
      <w:r w:rsidRPr="00B40C0F">
        <w:rPr>
          <w:sz w:val="24"/>
          <w:szCs w:val="24"/>
        </w:rPr>
        <w:t>对于大型的复杂应用来说，这两方面恰恰是</w:t>
      </w:r>
      <w:proofErr w:type="gramStart"/>
      <w:r w:rsidRPr="00B40C0F">
        <w:rPr>
          <w:sz w:val="24"/>
          <w:szCs w:val="24"/>
        </w:rPr>
        <w:t>最</w:t>
      </w:r>
      <w:proofErr w:type="gramEnd"/>
      <w:r w:rsidRPr="00B40C0F">
        <w:rPr>
          <w:sz w:val="24"/>
          <w:szCs w:val="24"/>
        </w:rPr>
        <w:t>关键的。因此，只用</w:t>
      </w:r>
      <w:r w:rsidRPr="00B40C0F">
        <w:rPr>
          <w:sz w:val="24"/>
          <w:szCs w:val="24"/>
        </w:rPr>
        <w:t xml:space="preserve"> React </w:t>
      </w:r>
      <w:r w:rsidRPr="00B40C0F">
        <w:rPr>
          <w:sz w:val="24"/>
          <w:szCs w:val="24"/>
        </w:rPr>
        <w:t>没法</w:t>
      </w:r>
      <w:proofErr w:type="gramStart"/>
      <w:r w:rsidRPr="00B40C0F">
        <w:rPr>
          <w:sz w:val="24"/>
          <w:szCs w:val="24"/>
        </w:rPr>
        <w:t>写大型</w:t>
      </w:r>
      <w:proofErr w:type="gramEnd"/>
      <w:r w:rsidRPr="00B40C0F">
        <w:rPr>
          <w:sz w:val="24"/>
          <w:szCs w:val="24"/>
        </w:rPr>
        <w:t>应用。</w:t>
      </w:r>
    </w:p>
    <w:p w14:paraId="6100B9D5" w14:textId="77777777" w:rsidR="00C612D2" w:rsidRPr="00B40C0F" w:rsidRDefault="00C612D2" w:rsidP="00C612D2">
      <w:pPr>
        <w:pStyle w:val="a0"/>
        <w:spacing w:line="360" w:lineRule="auto"/>
        <w:rPr>
          <w:sz w:val="24"/>
          <w:szCs w:val="24"/>
        </w:rPr>
      </w:pPr>
      <w:r w:rsidRPr="00B40C0F">
        <w:rPr>
          <w:sz w:val="24"/>
          <w:szCs w:val="24"/>
        </w:rPr>
        <w:t>为了解决这个问题，</w:t>
      </w:r>
      <w:r w:rsidRPr="00B40C0F">
        <w:rPr>
          <w:sz w:val="24"/>
          <w:szCs w:val="24"/>
        </w:rPr>
        <w:t>2014</w:t>
      </w:r>
      <w:r w:rsidRPr="00B40C0F">
        <w:rPr>
          <w:sz w:val="24"/>
          <w:szCs w:val="24"/>
        </w:rPr>
        <w:t>年</w:t>
      </w:r>
      <w:r w:rsidRPr="00B40C0F">
        <w:rPr>
          <w:sz w:val="24"/>
          <w:szCs w:val="24"/>
        </w:rPr>
        <w:t xml:space="preserve"> Facebook </w:t>
      </w:r>
      <w:r w:rsidRPr="00B40C0F">
        <w:rPr>
          <w:sz w:val="24"/>
          <w:szCs w:val="24"/>
        </w:rPr>
        <w:t>提出了</w:t>
      </w:r>
      <w:r w:rsidRPr="00B40C0F">
        <w:rPr>
          <w:sz w:val="24"/>
          <w:szCs w:val="24"/>
        </w:rPr>
        <w:t> </w:t>
      </w:r>
      <w:r w:rsidRPr="00B40C0F">
        <w:rPr>
          <w:rFonts w:hint="eastAsia"/>
          <w:sz w:val="24"/>
          <w:szCs w:val="24"/>
        </w:rPr>
        <w:t>Flux</w:t>
      </w:r>
      <w:r w:rsidRPr="00B40C0F">
        <w:rPr>
          <w:sz w:val="24"/>
          <w:szCs w:val="24"/>
        </w:rPr>
        <w:t>架构的概念，引发了很多的实现。</w:t>
      </w:r>
      <w:r w:rsidRPr="00B40C0F">
        <w:rPr>
          <w:sz w:val="24"/>
          <w:szCs w:val="24"/>
        </w:rPr>
        <w:t>2015</w:t>
      </w:r>
      <w:r w:rsidRPr="00B40C0F">
        <w:rPr>
          <w:sz w:val="24"/>
          <w:szCs w:val="24"/>
        </w:rPr>
        <w:t>年，</w:t>
      </w:r>
      <w:r w:rsidRPr="00B40C0F">
        <w:rPr>
          <w:rFonts w:hint="eastAsia"/>
          <w:sz w:val="24"/>
          <w:szCs w:val="24"/>
        </w:rPr>
        <w:t>Redux</w:t>
      </w:r>
      <w:r w:rsidRPr="00B40C0F">
        <w:rPr>
          <w:sz w:val="24"/>
          <w:szCs w:val="24"/>
        </w:rPr>
        <w:t>出现，将</w:t>
      </w:r>
      <w:r w:rsidRPr="00B40C0F">
        <w:rPr>
          <w:sz w:val="24"/>
          <w:szCs w:val="24"/>
        </w:rPr>
        <w:t xml:space="preserve"> Flux </w:t>
      </w:r>
      <w:r w:rsidRPr="00B40C0F">
        <w:rPr>
          <w:sz w:val="24"/>
          <w:szCs w:val="24"/>
        </w:rPr>
        <w:t>与函数式编程结合一起，很短时间内就成为了最热门的前端架构。</w:t>
      </w:r>
    </w:p>
    <w:p w14:paraId="73E5FFC3" w14:textId="77777777" w:rsidR="00C612D2" w:rsidRPr="00B40C0F" w:rsidRDefault="00C612D2" w:rsidP="00C612D2">
      <w:pPr>
        <w:pStyle w:val="a0"/>
        <w:spacing w:line="360" w:lineRule="auto"/>
        <w:rPr>
          <w:sz w:val="24"/>
          <w:szCs w:val="24"/>
        </w:rPr>
      </w:pPr>
      <w:r>
        <w:rPr>
          <w:rFonts w:hint="eastAsia"/>
          <w:sz w:val="24"/>
          <w:szCs w:val="24"/>
        </w:rPr>
        <w:t>如果前端项目比较复杂，具有多交互，多数据源的特点，比如：</w:t>
      </w:r>
    </w:p>
    <w:p w14:paraId="5991BE72" w14:textId="77777777" w:rsidR="00C612D2" w:rsidRPr="00B40C0F" w:rsidRDefault="00C612D2" w:rsidP="00C612D2">
      <w:pPr>
        <w:pStyle w:val="a0"/>
        <w:numPr>
          <w:ilvl w:val="0"/>
          <w:numId w:val="11"/>
        </w:numPr>
        <w:spacing w:line="360" w:lineRule="auto"/>
        <w:rPr>
          <w:sz w:val="24"/>
          <w:szCs w:val="24"/>
        </w:rPr>
      </w:pPr>
      <w:r w:rsidRPr="00B40C0F">
        <w:rPr>
          <w:rFonts w:hint="eastAsia"/>
          <w:sz w:val="24"/>
          <w:szCs w:val="24"/>
        </w:rPr>
        <w:t>用户的使用方式复杂</w:t>
      </w:r>
    </w:p>
    <w:p w14:paraId="4743F6C0" w14:textId="77777777" w:rsidR="00C612D2" w:rsidRPr="00B40C0F" w:rsidRDefault="00C612D2" w:rsidP="00C612D2">
      <w:pPr>
        <w:pStyle w:val="a0"/>
        <w:numPr>
          <w:ilvl w:val="0"/>
          <w:numId w:val="11"/>
        </w:numPr>
        <w:spacing w:line="360" w:lineRule="auto"/>
        <w:rPr>
          <w:sz w:val="24"/>
          <w:szCs w:val="24"/>
        </w:rPr>
      </w:pPr>
      <w:r w:rsidRPr="00B40C0F">
        <w:rPr>
          <w:rFonts w:hint="eastAsia"/>
          <w:sz w:val="24"/>
          <w:szCs w:val="24"/>
        </w:rPr>
        <w:t>不同身份的用户有不同的使用方式（比如普通用户和管理员）</w:t>
      </w:r>
    </w:p>
    <w:p w14:paraId="155E0DB4" w14:textId="77777777" w:rsidR="00C612D2" w:rsidRPr="00B40C0F" w:rsidRDefault="00C612D2" w:rsidP="00C612D2">
      <w:pPr>
        <w:pStyle w:val="a0"/>
        <w:numPr>
          <w:ilvl w:val="0"/>
          <w:numId w:val="11"/>
        </w:numPr>
        <w:spacing w:line="360" w:lineRule="auto"/>
        <w:rPr>
          <w:sz w:val="24"/>
          <w:szCs w:val="24"/>
        </w:rPr>
      </w:pPr>
      <w:r w:rsidRPr="00B40C0F">
        <w:rPr>
          <w:rFonts w:hint="eastAsia"/>
          <w:sz w:val="24"/>
          <w:szCs w:val="24"/>
        </w:rPr>
        <w:t>多个用户之间可以协作</w:t>
      </w:r>
    </w:p>
    <w:p w14:paraId="54405FB9" w14:textId="77777777" w:rsidR="00C612D2" w:rsidRPr="00B40C0F" w:rsidRDefault="00C612D2" w:rsidP="00C612D2">
      <w:pPr>
        <w:pStyle w:val="a0"/>
        <w:numPr>
          <w:ilvl w:val="0"/>
          <w:numId w:val="11"/>
        </w:numPr>
        <w:spacing w:line="360" w:lineRule="auto"/>
        <w:rPr>
          <w:sz w:val="24"/>
          <w:szCs w:val="24"/>
        </w:rPr>
      </w:pPr>
      <w:r w:rsidRPr="00B40C0F">
        <w:rPr>
          <w:rFonts w:hint="eastAsia"/>
          <w:sz w:val="24"/>
          <w:szCs w:val="24"/>
        </w:rPr>
        <w:t>与服务器大量交互，或者使用了</w:t>
      </w:r>
      <w:r w:rsidRPr="00B40C0F">
        <w:rPr>
          <w:rFonts w:hint="eastAsia"/>
          <w:sz w:val="24"/>
          <w:szCs w:val="24"/>
        </w:rPr>
        <w:t>WebSocket</w:t>
      </w:r>
    </w:p>
    <w:p w14:paraId="44A511ED" w14:textId="77777777" w:rsidR="00C612D2" w:rsidRPr="00B40C0F" w:rsidRDefault="00C612D2" w:rsidP="00C612D2">
      <w:pPr>
        <w:pStyle w:val="a0"/>
        <w:numPr>
          <w:ilvl w:val="0"/>
          <w:numId w:val="11"/>
        </w:numPr>
        <w:spacing w:line="360" w:lineRule="auto"/>
        <w:rPr>
          <w:sz w:val="24"/>
          <w:szCs w:val="24"/>
        </w:rPr>
      </w:pPr>
      <w:r w:rsidRPr="00B40C0F">
        <w:rPr>
          <w:rFonts w:hint="eastAsia"/>
          <w:sz w:val="24"/>
          <w:szCs w:val="24"/>
        </w:rPr>
        <w:t>View</w:t>
      </w:r>
      <w:r w:rsidRPr="00B40C0F">
        <w:rPr>
          <w:rFonts w:hint="eastAsia"/>
          <w:sz w:val="24"/>
          <w:szCs w:val="24"/>
        </w:rPr>
        <w:t>要从多个来源获取数据</w:t>
      </w:r>
    </w:p>
    <w:p w14:paraId="0BAD8326" w14:textId="77777777" w:rsidR="00C612D2" w:rsidRPr="00B40C0F" w:rsidRDefault="00C612D2" w:rsidP="00C612D2">
      <w:pPr>
        <w:pStyle w:val="a0"/>
        <w:spacing w:line="360" w:lineRule="auto"/>
        <w:ind w:firstLine="0"/>
        <w:rPr>
          <w:sz w:val="24"/>
          <w:szCs w:val="24"/>
        </w:rPr>
      </w:pPr>
      <w:r>
        <w:rPr>
          <w:rFonts w:hint="eastAsia"/>
          <w:sz w:val="24"/>
          <w:szCs w:val="24"/>
        </w:rPr>
        <w:t>那么用</w:t>
      </w:r>
      <w:r>
        <w:rPr>
          <w:rFonts w:hint="eastAsia"/>
          <w:sz w:val="24"/>
          <w:szCs w:val="24"/>
        </w:rPr>
        <w:t>Redux</w:t>
      </w:r>
      <w:r>
        <w:rPr>
          <w:rFonts w:hint="eastAsia"/>
          <w:sz w:val="24"/>
          <w:szCs w:val="24"/>
        </w:rPr>
        <w:t>管理数据状态就是非常有用的，</w:t>
      </w:r>
      <w:r w:rsidRPr="00B40C0F">
        <w:rPr>
          <w:rFonts w:hint="eastAsia"/>
          <w:sz w:val="24"/>
          <w:szCs w:val="24"/>
        </w:rPr>
        <w:t>从组件角度看，如果</w:t>
      </w:r>
      <w:r>
        <w:rPr>
          <w:rFonts w:hint="eastAsia"/>
          <w:sz w:val="24"/>
          <w:szCs w:val="24"/>
        </w:rPr>
        <w:t>Web</w:t>
      </w:r>
      <w:r w:rsidRPr="00B40C0F">
        <w:rPr>
          <w:rFonts w:hint="eastAsia"/>
          <w:sz w:val="24"/>
          <w:szCs w:val="24"/>
        </w:rPr>
        <w:t>应用有以下场景，可以考虑使用</w:t>
      </w:r>
      <w:r w:rsidRPr="00B40C0F">
        <w:rPr>
          <w:rFonts w:hint="eastAsia"/>
          <w:sz w:val="24"/>
          <w:szCs w:val="24"/>
        </w:rPr>
        <w:t xml:space="preserve"> Redux</w:t>
      </w:r>
      <w:r w:rsidRPr="00B40C0F">
        <w:rPr>
          <w:rFonts w:hint="eastAsia"/>
          <w:sz w:val="24"/>
          <w:szCs w:val="24"/>
        </w:rPr>
        <w:t>。</w:t>
      </w:r>
    </w:p>
    <w:p w14:paraId="1A8CF850" w14:textId="77777777" w:rsidR="00C612D2" w:rsidRPr="00B40C0F" w:rsidRDefault="00C612D2" w:rsidP="00C612D2">
      <w:pPr>
        <w:pStyle w:val="a0"/>
        <w:numPr>
          <w:ilvl w:val="0"/>
          <w:numId w:val="12"/>
        </w:numPr>
        <w:spacing w:line="360" w:lineRule="auto"/>
        <w:rPr>
          <w:sz w:val="24"/>
          <w:szCs w:val="24"/>
        </w:rPr>
      </w:pPr>
      <w:r w:rsidRPr="00B40C0F">
        <w:rPr>
          <w:rFonts w:hint="eastAsia"/>
          <w:sz w:val="24"/>
          <w:szCs w:val="24"/>
        </w:rPr>
        <w:lastRenderedPageBreak/>
        <w:t>某个组件的状态需要共享</w:t>
      </w:r>
    </w:p>
    <w:p w14:paraId="2D1ECEAF" w14:textId="77777777" w:rsidR="00C612D2" w:rsidRPr="00B40C0F" w:rsidRDefault="00C612D2" w:rsidP="00C612D2">
      <w:pPr>
        <w:pStyle w:val="a0"/>
        <w:numPr>
          <w:ilvl w:val="0"/>
          <w:numId w:val="12"/>
        </w:numPr>
        <w:spacing w:line="360" w:lineRule="auto"/>
        <w:rPr>
          <w:sz w:val="24"/>
          <w:szCs w:val="24"/>
        </w:rPr>
      </w:pPr>
      <w:r w:rsidRPr="00B40C0F">
        <w:rPr>
          <w:rFonts w:hint="eastAsia"/>
          <w:sz w:val="24"/>
          <w:szCs w:val="24"/>
        </w:rPr>
        <w:t>某个状态需要在任何地方都可以拿到</w:t>
      </w:r>
    </w:p>
    <w:p w14:paraId="11EBDD34" w14:textId="77777777" w:rsidR="00C612D2" w:rsidRPr="00B40C0F" w:rsidRDefault="00C612D2" w:rsidP="00C612D2">
      <w:pPr>
        <w:pStyle w:val="a0"/>
        <w:numPr>
          <w:ilvl w:val="0"/>
          <w:numId w:val="12"/>
        </w:numPr>
        <w:spacing w:line="360" w:lineRule="auto"/>
        <w:rPr>
          <w:sz w:val="24"/>
          <w:szCs w:val="24"/>
        </w:rPr>
      </w:pPr>
      <w:r w:rsidRPr="00B40C0F">
        <w:rPr>
          <w:rFonts w:hint="eastAsia"/>
          <w:sz w:val="24"/>
          <w:szCs w:val="24"/>
        </w:rPr>
        <w:t>一个组件需要改变全局状态</w:t>
      </w:r>
    </w:p>
    <w:p w14:paraId="2091CE43" w14:textId="77777777" w:rsidR="00C612D2" w:rsidRPr="00B40C0F" w:rsidRDefault="00C612D2" w:rsidP="00C612D2">
      <w:pPr>
        <w:pStyle w:val="a0"/>
        <w:numPr>
          <w:ilvl w:val="0"/>
          <w:numId w:val="12"/>
        </w:numPr>
        <w:spacing w:line="360" w:lineRule="auto"/>
        <w:rPr>
          <w:sz w:val="24"/>
          <w:szCs w:val="24"/>
        </w:rPr>
      </w:pPr>
      <w:r w:rsidRPr="00B40C0F">
        <w:rPr>
          <w:rFonts w:hint="eastAsia"/>
          <w:sz w:val="24"/>
          <w:szCs w:val="24"/>
        </w:rPr>
        <w:t>一个组件需要改变另一个组件的状态</w:t>
      </w:r>
    </w:p>
    <w:p w14:paraId="14A2A6ED" w14:textId="77777777" w:rsidR="00C612D2" w:rsidRPr="00B40C0F" w:rsidRDefault="00C612D2" w:rsidP="00C612D2">
      <w:pPr>
        <w:pStyle w:val="a0"/>
        <w:spacing w:line="360" w:lineRule="auto"/>
        <w:rPr>
          <w:sz w:val="24"/>
          <w:szCs w:val="24"/>
        </w:rPr>
        <w:sectPr w:rsidR="00C612D2" w:rsidRPr="00B40C0F" w:rsidSect="00C6349B">
          <w:footerReference w:type="even" r:id="rId10"/>
          <w:footerReference w:type="default" r:id="rId11"/>
          <w:pgSz w:w="11906" w:h="16838"/>
          <w:pgMar w:top="1701" w:right="1418" w:bottom="1418" w:left="1701" w:header="851" w:footer="992" w:gutter="0"/>
          <w:pgNumType w:start="1"/>
          <w:cols w:space="720"/>
          <w:docGrid w:type="lines" w:linePitch="312"/>
        </w:sectPr>
      </w:pPr>
      <w:r w:rsidRPr="00B40C0F">
        <w:rPr>
          <w:rFonts w:hint="eastAsia"/>
          <w:sz w:val="24"/>
          <w:szCs w:val="24"/>
        </w:rPr>
        <w:t>发生上面情况时，如果不使用</w:t>
      </w:r>
      <w:r w:rsidRPr="00B40C0F">
        <w:rPr>
          <w:rFonts w:hint="eastAsia"/>
          <w:sz w:val="24"/>
          <w:szCs w:val="24"/>
        </w:rPr>
        <w:t xml:space="preserve"> Redux </w:t>
      </w:r>
      <w:r w:rsidRPr="00B40C0F">
        <w:rPr>
          <w:rFonts w:hint="eastAsia"/>
          <w:sz w:val="24"/>
          <w:szCs w:val="24"/>
        </w:rPr>
        <w:t>或者其他状态管理工具，不按照一定规律处理状态的读写，代码很快就会变成一团乱麻。</w:t>
      </w:r>
      <w:r>
        <w:rPr>
          <w:rFonts w:hint="eastAsia"/>
          <w:sz w:val="24"/>
          <w:szCs w:val="24"/>
        </w:rPr>
        <w:t>Redux</w:t>
      </w:r>
      <w:r>
        <w:rPr>
          <w:rFonts w:hint="eastAsia"/>
          <w:sz w:val="24"/>
          <w:szCs w:val="24"/>
        </w:rPr>
        <w:t>提供了一种机制</w:t>
      </w:r>
      <w:r w:rsidRPr="00B40C0F">
        <w:rPr>
          <w:rFonts w:hint="eastAsia"/>
          <w:sz w:val="24"/>
          <w:szCs w:val="24"/>
        </w:rPr>
        <w:t>，可以在同一个地方查询状态、改变状态、传播状态的变化。</w:t>
      </w:r>
    </w:p>
    <w:p w14:paraId="3EEA899F" w14:textId="77777777" w:rsidR="00C612D2" w:rsidRDefault="00C612D2" w:rsidP="00C612D2">
      <w:pPr>
        <w:pStyle w:val="1"/>
        <w:spacing w:line="720" w:lineRule="auto"/>
        <w:rPr>
          <w:rFonts w:ascii="黑体" w:eastAsia="黑体" w:hAnsi="黑体"/>
          <w:sz w:val="28"/>
          <w:szCs w:val="28"/>
        </w:rPr>
      </w:pPr>
      <w:r>
        <w:rPr>
          <w:rFonts w:ascii="黑体" w:eastAsia="黑体" w:hAnsi="黑体" w:hint="eastAsia"/>
          <w:sz w:val="28"/>
          <w:szCs w:val="28"/>
        </w:rPr>
        <w:lastRenderedPageBreak/>
        <w:t xml:space="preserve"> </w:t>
      </w:r>
      <w:bookmarkStart w:id="427" w:name="_Toc5726358"/>
      <w:r>
        <w:rPr>
          <w:rFonts w:ascii="黑体" w:eastAsia="黑体" w:hAnsi="黑体" w:hint="eastAsia"/>
          <w:sz w:val="28"/>
          <w:szCs w:val="28"/>
        </w:rPr>
        <w:t>系统分析和设计</w:t>
      </w:r>
      <w:bookmarkEnd w:id="427"/>
    </w:p>
    <w:p w14:paraId="46AE6317" w14:textId="77777777" w:rsidR="00C612D2" w:rsidRDefault="00C612D2" w:rsidP="00C612D2">
      <w:pPr>
        <w:pStyle w:val="2"/>
        <w:spacing w:line="720" w:lineRule="auto"/>
        <w:jc w:val="both"/>
        <w:rPr>
          <w:rFonts w:ascii="黑体" w:eastAsia="黑体" w:hAnsi="黑体"/>
          <w:sz w:val="28"/>
          <w:szCs w:val="28"/>
        </w:rPr>
      </w:pPr>
      <w:bookmarkStart w:id="428" w:name="_Toc5726359"/>
      <w:r>
        <w:rPr>
          <w:rFonts w:ascii="黑体" w:eastAsia="黑体" w:hAnsi="黑体" w:hint="eastAsia"/>
          <w:sz w:val="28"/>
          <w:szCs w:val="28"/>
          <w:lang w:eastAsia="zh-CN"/>
        </w:rPr>
        <w:t>系统可行性分析</w:t>
      </w:r>
      <w:bookmarkEnd w:id="428"/>
    </w:p>
    <w:p w14:paraId="2B1C4A64" w14:textId="77777777" w:rsidR="00C612D2" w:rsidRDefault="00C612D2" w:rsidP="00C612D2">
      <w:pPr>
        <w:pStyle w:val="31"/>
        <w:spacing w:line="360" w:lineRule="auto"/>
        <w:rPr>
          <w:rFonts w:asciiTheme="minorEastAsia" w:eastAsiaTheme="minorEastAsia" w:hAnsiTheme="minorEastAsia" w:hint="default"/>
          <w:sz w:val="24"/>
          <w:szCs w:val="24"/>
        </w:rPr>
      </w:pPr>
      <w:r w:rsidRPr="00401386">
        <w:rPr>
          <w:rFonts w:asciiTheme="minorEastAsia" w:eastAsiaTheme="minorEastAsia" w:hAnsiTheme="minorEastAsia"/>
          <w:sz w:val="24"/>
          <w:szCs w:val="24"/>
        </w:rPr>
        <w:t>可行性</w:t>
      </w:r>
      <w:proofErr w:type="gramStart"/>
      <w:r w:rsidRPr="00401386">
        <w:rPr>
          <w:rFonts w:asciiTheme="minorEastAsia" w:eastAsiaTheme="minorEastAsia" w:hAnsiTheme="minorEastAsia"/>
          <w:sz w:val="24"/>
          <w:szCs w:val="24"/>
        </w:rPr>
        <w:t>研宄</w:t>
      </w:r>
      <w:proofErr w:type="gramEnd"/>
      <w:r w:rsidRPr="00401386">
        <w:rPr>
          <w:rFonts w:asciiTheme="minorEastAsia" w:eastAsiaTheme="minorEastAsia" w:hAnsiTheme="minorEastAsia"/>
          <w:sz w:val="24"/>
          <w:szCs w:val="24"/>
        </w:rPr>
        <w:t>是在项目开发前期对项目的一种考察和鉴定，对拟议中的项目进行全面的、综合的调查</w:t>
      </w:r>
      <w:proofErr w:type="gramStart"/>
      <w:r w:rsidRPr="00401386">
        <w:rPr>
          <w:rFonts w:asciiTheme="minorEastAsia" w:eastAsiaTheme="minorEastAsia" w:hAnsiTheme="minorEastAsia"/>
          <w:sz w:val="24"/>
          <w:szCs w:val="24"/>
        </w:rPr>
        <w:t>研宄</w:t>
      </w:r>
      <w:proofErr w:type="gramEnd"/>
      <w:r w:rsidRPr="00401386">
        <w:rPr>
          <w:rFonts w:asciiTheme="minorEastAsia" w:eastAsiaTheme="minorEastAsia" w:hAnsiTheme="minorEastAsia"/>
          <w:sz w:val="24"/>
          <w:szCs w:val="24"/>
        </w:rPr>
        <w:t>，其目的是要判断项目可行与否。信息系统技术可行性</w:t>
      </w:r>
      <w:proofErr w:type="gramStart"/>
      <w:r w:rsidRPr="00401386">
        <w:rPr>
          <w:rFonts w:asciiTheme="minorEastAsia" w:eastAsiaTheme="minorEastAsia" w:hAnsiTheme="minorEastAsia"/>
          <w:sz w:val="24"/>
          <w:szCs w:val="24"/>
        </w:rPr>
        <w:t>研宄</w:t>
      </w:r>
      <w:proofErr w:type="gramEnd"/>
      <w:r w:rsidRPr="00401386">
        <w:rPr>
          <w:rFonts w:asciiTheme="minorEastAsia" w:eastAsiaTheme="minorEastAsia" w:hAnsiTheme="minorEastAsia"/>
          <w:sz w:val="24"/>
          <w:szCs w:val="24"/>
        </w:rPr>
        <w:t>要从系统开发的计划出发</w:t>
      </w:r>
      <w:r>
        <w:rPr>
          <w:rFonts w:asciiTheme="minorEastAsia" w:eastAsiaTheme="minorEastAsia" w:hAnsiTheme="minorEastAsia"/>
          <w:sz w:val="24"/>
          <w:szCs w:val="24"/>
        </w:rPr>
        <w:t>，</w:t>
      </w:r>
      <w:r w:rsidRPr="00401386">
        <w:rPr>
          <w:rFonts w:asciiTheme="minorEastAsia" w:eastAsiaTheme="minorEastAsia" w:hAnsiTheme="minorEastAsia"/>
          <w:sz w:val="24"/>
          <w:szCs w:val="24"/>
        </w:rPr>
        <w:t>论述系统开发力量的可行性，同时论证系统方案中所采取的各种技术手段上是否可实现。</w:t>
      </w:r>
    </w:p>
    <w:p w14:paraId="775E9A6B" w14:textId="77777777" w:rsidR="00C612D2" w:rsidRPr="00067AFF" w:rsidRDefault="00C612D2" w:rsidP="00C612D2">
      <w:pPr>
        <w:pStyle w:val="31"/>
        <w:spacing w:line="360" w:lineRule="auto"/>
        <w:rPr>
          <w:rFonts w:asciiTheme="minorEastAsia" w:eastAsiaTheme="minorEastAsia" w:hAnsiTheme="minorEastAsia" w:hint="default"/>
          <w:sz w:val="24"/>
          <w:szCs w:val="24"/>
        </w:rPr>
      </w:pPr>
      <w:r w:rsidRPr="00401386">
        <w:rPr>
          <w:rFonts w:asciiTheme="minorEastAsia" w:eastAsiaTheme="minorEastAsia" w:hAnsiTheme="minorEastAsia"/>
          <w:sz w:val="24"/>
          <w:szCs w:val="24"/>
        </w:rPr>
        <w:t>由于系统建设是一项投资大、涉及面广、工程复杂的系统工程，因此必须充分的进行可行性论证，以确保投资的准确无误，而且信息系统建设是一项整体工程，必须站在系统的角度论证它的可行性才有说服力，才有意义。可行性</w:t>
      </w:r>
      <w:proofErr w:type="gramStart"/>
      <w:r w:rsidRPr="00401386">
        <w:rPr>
          <w:rFonts w:asciiTheme="minorEastAsia" w:eastAsiaTheme="minorEastAsia" w:hAnsiTheme="minorEastAsia"/>
          <w:sz w:val="24"/>
          <w:szCs w:val="24"/>
        </w:rPr>
        <w:t>研宄</w:t>
      </w:r>
      <w:proofErr w:type="gramEnd"/>
      <w:r w:rsidRPr="00401386">
        <w:rPr>
          <w:rFonts w:asciiTheme="minorEastAsia" w:eastAsiaTheme="minorEastAsia" w:hAnsiTheme="minorEastAsia"/>
          <w:sz w:val="24"/>
          <w:szCs w:val="24"/>
        </w:rPr>
        <w:t>的目的是用最小的代价，在尽可能短时间内确定问题是否能够解决</w:t>
      </w:r>
      <w:r>
        <w:rPr>
          <w:rFonts w:asciiTheme="minorEastAsia" w:eastAsiaTheme="minorEastAsia" w:hAnsiTheme="minorEastAsia"/>
          <w:sz w:val="24"/>
          <w:szCs w:val="24"/>
        </w:rPr>
        <w:t>，</w:t>
      </w:r>
      <w:r w:rsidRPr="00401386">
        <w:rPr>
          <w:rFonts w:asciiTheme="minorEastAsia" w:eastAsiaTheme="minorEastAsia" w:hAnsiTheme="minorEastAsia"/>
          <w:sz w:val="24"/>
          <w:szCs w:val="24"/>
        </w:rPr>
        <w:t>它的目的不是解决问题，而是确定问题是否值得去解决，可行性从以下四个方面来考虑。</w:t>
      </w:r>
    </w:p>
    <w:p w14:paraId="0356EEA4" w14:textId="77777777" w:rsidR="00C612D2" w:rsidRDefault="00C612D2" w:rsidP="00C612D2">
      <w:pPr>
        <w:pStyle w:val="3"/>
        <w:rPr>
          <w:rFonts w:ascii="黑体" w:eastAsia="黑体" w:hAnsi="黑体"/>
        </w:rPr>
      </w:pPr>
      <w:bookmarkStart w:id="429" w:name="_Toc5726360"/>
      <w:r>
        <w:rPr>
          <w:rFonts w:ascii="黑体" w:eastAsia="黑体" w:hAnsi="黑体" w:hint="eastAsia"/>
        </w:rPr>
        <w:t>技术可行性</w:t>
      </w:r>
      <w:bookmarkEnd w:id="429"/>
    </w:p>
    <w:p w14:paraId="390DAF1E" w14:textId="77777777" w:rsidR="00C612D2" w:rsidRDefault="00C612D2" w:rsidP="00C612D2">
      <w:pPr>
        <w:pStyle w:val="31"/>
        <w:spacing w:line="360" w:lineRule="auto"/>
        <w:rPr>
          <w:rFonts w:ascii="Times New Roman" w:hint="default"/>
          <w:sz w:val="24"/>
          <w:szCs w:val="24"/>
        </w:rPr>
      </w:pPr>
      <w:proofErr w:type="gramStart"/>
      <w:r w:rsidRPr="00E62F39">
        <w:rPr>
          <w:rFonts w:ascii="Times New Roman"/>
          <w:sz w:val="24"/>
          <w:szCs w:val="24"/>
        </w:rPr>
        <w:t>本个人博客项目</w:t>
      </w:r>
      <w:proofErr w:type="gramEnd"/>
      <w:r w:rsidRPr="00E62F39">
        <w:rPr>
          <w:rFonts w:ascii="Times New Roman"/>
          <w:sz w:val="24"/>
          <w:szCs w:val="24"/>
        </w:rPr>
        <w:t>是典型的基于</w:t>
      </w:r>
      <w:r w:rsidRPr="00E62F39">
        <w:rPr>
          <w:rFonts w:ascii="Times New Roman"/>
          <w:sz w:val="24"/>
          <w:szCs w:val="24"/>
        </w:rPr>
        <w:t>B</w:t>
      </w:r>
      <w:r w:rsidRPr="00E62F39">
        <w:rPr>
          <w:rFonts w:ascii="Times New Roman" w:hint="default"/>
          <w:sz w:val="24"/>
          <w:szCs w:val="24"/>
        </w:rPr>
        <w:t>/S</w:t>
      </w:r>
      <w:r w:rsidRPr="00E62F39">
        <w:rPr>
          <w:rFonts w:ascii="Times New Roman"/>
          <w:sz w:val="24"/>
          <w:szCs w:val="24"/>
        </w:rPr>
        <w:t>架构的</w:t>
      </w:r>
      <w:r w:rsidRPr="00E62F39">
        <w:rPr>
          <w:rFonts w:ascii="Times New Roman"/>
          <w:sz w:val="24"/>
          <w:szCs w:val="24"/>
        </w:rPr>
        <w:t>web</w:t>
      </w:r>
      <w:r w:rsidRPr="00E62F39">
        <w:rPr>
          <w:rFonts w:ascii="Times New Roman"/>
          <w:sz w:val="24"/>
          <w:szCs w:val="24"/>
        </w:rPr>
        <w:t>应用，后端业务逻辑主要是对数据库中的数据进行增删查改，实现相对简单。同时前端展示的是博文列表和</w:t>
      </w:r>
      <w:proofErr w:type="gramStart"/>
      <w:r w:rsidRPr="00E62F39">
        <w:rPr>
          <w:rFonts w:ascii="Times New Roman"/>
          <w:sz w:val="24"/>
          <w:szCs w:val="24"/>
        </w:rPr>
        <w:t>博文</w:t>
      </w:r>
      <w:proofErr w:type="gramEnd"/>
      <w:r w:rsidRPr="00E62F39">
        <w:rPr>
          <w:rFonts w:ascii="Times New Roman"/>
          <w:sz w:val="24"/>
          <w:szCs w:val="24"/>
        </w:rPr>
        <w:t>内容，涉及到的用户交互主要是登录，注册，点赞，博主撰写文章，评论和回复的提交，也不是很复杂。</w:t>
      </w:r>
      <w:r>
        <w:rPr>
          <w:rFonts w:ascii="Times New Roman"/>
          <w:sz w:val="24"/>
          <w:szCs w:val="24"/>
        </w:rPr>
        <w:t>再加上已经有较成熟的框架，因此开发这个系统的技术难题不多，具备技术可行性。</w:t>
      </w:r>
    </w:p>
    <w:p w14:paraId="5D03EBD0" w14:textId="77777777" w:rsidR="00C612D2" w:rsidRPr="00116CD8" w:rsidRDefault="00C612D2" w:rsidP="00C612D2">
      <w:pPr>
        <w:pStyle w:val="3"/>
        <w:rPr>
          <w:rFonts w:ascii="黑体" w:eastAsia="黑体" w:hAnsi="黑体"/>
        </w:rPr>
      </w:pPr>
      <w:bookmarkStart w:id="430" w:name="_Toc5726361"/>
      <w:r w:rsidRPr="00116CD8">
        <w:rPr>
          <w:rFonts w:ascii="黑体" w:eastAsia="黑体" w:hAnsi="黑体" w:hint="eastAsia"/>
        </w:rPr>
        <w:t>经济可行性</w:t>
      </w:r>
      <w:bookmarkEnd w:id="430"/>
    </w:p>
    <w:p w14:paraId="7A7A6333" w14:textId="77777777" w:rsidR="00C612D2" w:rsidRDefault="00C612D2" w:rsidP="00C612D2">
      <w:pPr>
        <w:pStyle w:val="a0"/>
        <w:spacing w:line="360" w:lineRule="auto"/>
        <w:rPr>
          <w:sz w:val="24"/>
          <w:szCs w:val="24"/>
        </w:rPr>
      </w:pPr>
      <w:r>
        <w:rPr>
          <w:rFonts w:hint="eastAsia"/>
          <w:sz w:val="24"/>
          <w:szCs w:val="24"/>
        </w:rPr>
        <w:t>本项目是一个</w:t>
      </w:r>
      <w:r>
        <w:rPr>
          <w:rFonts w:hint="eastAsia"/>
          <w:sz w:val="24"/>
          <w:szCs w:val="24"/>
        </w:rPr>
        <w:t>Web</w:t>
      </w:r>
      <w:r>
        <w:rPr>
          <w:rFonts w:hint="eastAsia"/>
          <w:sz w:val="24"/>
          <w:szCs w:val="24"/>
        </w:rPr>
        <w:t>应用，部署好之后只需一个浏览器就可以访问，后期如果给网站申请域名也仅需很少的经济成本，可以忽略不计，同时该系统是个人独立开发的系统，后期维护也不用投入成本，因此经济上基本上零成本的。</w:t>
      </w:r>
    </w:p>
    <w:p w14:paraId="443C9729" w14:textId="77777777" w:rsidR="00C612D2" w:rsidRDefault="00C612D2" w:rsidP="00C612D2">
      <w:pPr>
        <w:pStyle w:val="3"/>
        <w:rPr>
          <w:rFonts w:ascii="黑体" w:eastAsia="黑体" w:hAnsi="黑体"/>
        </w:rPr>
      </w:pPr>
      <w:bookmarkStart w:id="431" w:name="_Toc5726362"/>
      <w:r w:rsidRPr="00116CD8">
        <w:rPr>
          <w:rFonts w:ascii="黑体" w:eastAsia="黑体" w:hAnsi="黑体" w:hint="eastAsia"/>
        </w:rPr>
        <w:lastRenderedPageBreak/>
        <w:t>操作可行性</w:t>
      </w:r>
      <w:bookmarkEnd w:id="431"/>
    </w:p>
    <w:p w14:paraId="637FCEA4" w14:textId="77777777" w:rsidR="00C612D2" w:rsidRDefault="00C612D2" w:rsidP="00C612D2">
      <w:pPr>
        <w:pStyle w:val="a0"/>
        <w:spacing w:line="360" w:lineRule="auto"/>
        <w:rPr>
          <w:sz w:val="24"/>
          <w:szCs w:val="24"/>
        </w:rPr>
      </w:pPr>
      <w:r>
        <w:rPr>
          <w:rFonts w:hint="eastAsia"/>
          <w:sz w:val="24"/>
          <w:szCs w:val="24"/>
        </w:rPr>
        <w:t>本系统参照</w:t>
      </w:r>
      <w:proofErr w:type="gramStart"/>
      <w:r>
        <w:rPr>
          <w:rFonts w:hint="eastAsia"/>
          <w:sz w:val="24"/>
          <w:szCs w:val="24"/>
        </w:rPr>
        <w:t>其他博客系统</w:t>
      </w:r>
      <w:proofErr w:type="gramEnd"/>
      <w:r>
        <w:rPr>
          <w:rFonts w:hint="eastAsia"/>
          <w:sz w:val="24"/>
          <w:szCs w:val="24"/>
        </w:rPr>
        <w:t>，对于</w:t>
      </w:r>
      <w:proofErr w:type="gramStart"/>
      <w:r>
        <w:rPr>
          <w:rFonts w:hint="eastAsia"/>
          <w:sz w:val="24"/>
          <w:szCs w:val="24"/>
        </w:rPr>
        <w:t>博客访问</w:t>
      </w:r>
      <w:proofErr w:type="gramEnd"/>
      <w:r>
        <w:rPr>
          <w:rFonts w:hint="eastAsia"/>
          <w:sz w:val="24"/>
          <w:szCs w:val="24"/>
        </w:rPr>
        <w:t>者来说，涉及到的用户</w:t>
      </w:r>
      <w:proofErr w:type="gramStart"/>
      <w:r>
        <w:rPr>
          <w:rFonts w:hint="eastAsia"/>
          <w:sz w:val="24"/>
          <w:szCs w:val="24"/>
        </w:rPr>
        <w:t>交互都</w:t>
      </w:r>
      <w:proofErr w:type="gramEnd"/>
      <w:r>
        <w:rPr>
          <w:rFonts w:hint="eastAsia"/>
          <w:sz w:val="24"/>
          <w:szCs w:val="24"/>
        </w:rPr>
        <w:t>很简单，没有复杂操作，作为设计者与开发者，我也没有加入让用户难以理解和操作的交互方式。</w:t>
      </w:r>
    </w:p>
    <w:p w14:paraId="3927661C" w14:textId="77777777" w:rsidR="00C612D2" w:rsidRDefault="00C612D2" w:rsidP="00C612D2">
      <w:pPr>
        <w:pStyle w:val="3"/>
        <w:rPr>
          <w:rFonts w:ascii="黑体" w:eastAsia="黑体" w:hAnsi="黑体"/>
        </w:rPr>
      </w:pPr>
      <w:bookmarkStart w:id="432" w:name="_Toc5726363"/>
      <w:r w:rsidRPr="00DB4A9F">
        <w:rPr>
          <w:rFonts w:ascii="黑体" w:eastAsia="黑体" w:hAnsi="黑体" w:hint="eastAsia"/>
        </w:rPr>
        <w:t>法律可行性</w:t>
      </w:r>
      <w:bookmarkEnd w:id="432"/>
    </w:p>
    <w:p w14:paraId="378515AA" w14:textId="77777777" w:rsidR="00C612D2" w:rsidRDefault="00C612D2" w:rsidP="00C612D2">
      <w:pPr>
        <w:pStyle w:val="a0"/>
        <w:spacing w:line="360" w:lineRule="auto"/>
        <w:rPr>
          <w:sz w:val="24"/>
          <w:szCs w:val="24"/>
        </w:rPr>
      </w:pPr>
      <w:r>
        <w:rPr>
          <w:rFonts w:hint="eastAsia"/>
          <w:sz w:val="24"/>
          <w:szCs w:val="24"/>
        </w:rPr>
        <w:t>本系统不会违反国家法律，</w:t>
      </w:r>
      <w:proofErr w:type="gramStart"/>
      <w:r>
        <w:rPr>
          <w:rFonts w:hint="eastAsia"/>
          <w:sz w:val="24"/>
          <w:szCs w:val="24"/>
        </w:rPr>
        <w:t>爬取和</w:t>
      </w:r>
      <w:proofErr w:type="gramEnd"/>
      <w:r>
        <w:rPr>
          <w:rFonts w:hint="eastAsia"/>
          <w:sz w:val="24"/>
          <w:szCs w:val="24"/>
        </w:rPr>
        <w:t>展示的文章是我本人在简书和</w:t>
      </w:r>
      <w:proofErr w:type="gramStart"/>
      <w:r>
        <w:rPr>
          <w:rFonts w:hint="eastAsia"/>
          <w:sz w:val="24"/>
          <w:szCs w:val="24"/>
        </w:rPr>
        <w:t>思否两</w:t>
      </w:r>
      <w:proofErr w:type="gramEnd"/>
      <w:r>
        <w:rPr>
          <w:rFonts w:hint="eastAsia"/>
          <w:sz w:val="24"/>
          <w:szCs w:val="24"/>
        </w:rPr>
        <w:t>大网站收藏的免费公开文章，同时展示时也注明了原文作者和出处，不涉及侵权问题</w:t>
      </w:r>
    </w:p>
    <w:p w14:paraId="079CFE44" w14:textId="77777777" w:rsidR="00C612D2" w:rsidRPr="00DB4A9F" w:rsidRDefault="00C612D2" w:rsidP="00C612D2">
      <w:pPr>
        <w:pStyle w:val="a0"/>
        <w:spacing w:line="360" w:lineRule="auto"/>
        <w:rPr>
          <w:sz w:val="24"/>
          <w:szCs w:val="24"/>
        </w:rPr>
      </w:pPr>
      <w:r>
        <w:rPr>
          <w:rFonts w:hint="eastAsia"/>
          <w:sz w:val="24"/>
          <w:szCs w:val="24"/>
        </w:rPr>
        <w:t>综上所述，该系统在技术上、经济上、可操作性上、法律上都是可行的，而且要求不高，所以该系统的开发是可行的。</w:t>
      </w:r>
    </w:p>
    <w:p w14:paraId="2CD33293" w14:textId="77777777" w:rsidR="00C612D2" w:rsidRDefault="00C612D2" w:rsidP="00C612D2">
      <w:pPr>
        <w:pStyle w:val="2"/>
        <w:spacing w:line="720" w:lineRule="auto"/>
        <w:jc w:val="both"/>
        <w:rPr>
          <w:rFonts w:ascii="黑体" w:eastAsia="黑体" w:hAnsi="黑体"/>
          <w:sz w:val="28"/>
          <w:szCs w:val="28"/>
        </w:rPr>
      </w:pPr>
      <w:bookmarkStart w:id="433" w:name="_Toc5726364"/>
      <w:r>
        <w:rPr>
          <w:rFonts w:ascii="黑体" w:eastAsia="黑体" w:hAnsi="黑体" w:hint="eastAsia"/>
          <w:sz w:val="28"/>
          <w:szCs w:val="28"/>
          <w:lang w:eastAsia="zh-CN"/>
        </w:rPr>
        <w:t>需求分析</w:t>
      </w:r>
      <w:bookmarkEnd w:id="433"/>
    </w:p>
    <w:p w14:paraId="3D47E9E6" w14:textId="77777777" w:rsidR="00C612D2" w:rsidRPr="005C267A" w:rsidRDefault="00C612D2" w:rsidP="00C612D2">
      <w:pPr>
        <w:pStyle w:val="3"/>
        <w:rPr>
          <w:rFonts w:ascii="黑体" w:eastAsia="黑体" w:hAnsi="黑体"/>
        </w:rPr>
      </w:pPr>
      <w:bookmarkStart w:id="434" w:name="_Toc5726365"/>
      <w:r w:rsidRPr="005C267A">
        <w:rPr>
          <w:rFonts w:ascii="黑体" w:eastAsia="黑体" w:hAnsi="黑体"/>
        </w:rPr>
        <w:t>功能需求分析</w:t>
      </w:r>
      <w:bookmarkEnd w:id="434"/>
    </w:p>
    <w:p w14:paraId="0AE4F4C0" w14:textId="77777777" w:rsidR="00C612D2" w:rsidRDefault="00C612D2" w:rsidP="00C612D2">
      <w:pPr>
        <w:pStyle w:val="a0"/>
        <w:spacing w:line="360" w:lineRule="auto"/>
        <w:rPr>
          <w:sz w:val="24"/>
          <w:szCs w:val="24"/>
        </w:rPr>
      </w:pPr>
      <w:r>
        <w:rPr>
          <w:rFonts w:hint="eastAsia"/>
          <w:sz w:val="24"/>
          <w:szCs w:val="24"/>
        </w:rPr>
        <w:t>本系统涉及的用户角色有两个，即访客和</w:t>
      </w:r>
      <w:proofErr w:type="gramStart"/>
      <w:r>
        <w:rPr>
          <w:rFonts w:hint="eastAsia"/>
          <w:sz w:val="24"/>
          <w:szCs w:val="24"/>
        </w:rPr>
        <w:t>博主</w:t>
      </w:r>
      <w:proofErr w:type="gramEnd"/>
      <w:r>
        <w:rPr>
          <w:rFonts w:hint="eastAsia"/>
          <w:sz w:val="24"/>
          <w:szCs w:val="24"/>
        </w:rPr>
        <w:t>。</w:t>
      </w:r>
    </w:p>
    <w:p w14:paraId="0C8E1536" w14:textId="77777777" w:rsidR="00C612D2" w:rsidRDefault="00C612D2" w:rsidP="00C612D2">
      <w:pPr>
        <w:pStyle w:val="a0"/>
        <w:spacing w:line="360" w:lineRule="auto"/>
        <w:rPr>
          <w:sz w:val="24"/>
          <w:szCs w:val="24"/>
        </w:rPr>
      </w:pPr>
      <w:r>
        <w:rPr>
          <w:rFonts w:hint="eastAsia"/>
          <w:sz w:val="24"/>
          <w:szCs w:val="24"/>
        </w:rPr>
        <w:t>对于访客，又分为已注册访客和未注册访客两种，未注册访客仅可以查看博主收藏和原创的文章。对于已注册访客，应实现以下功能：</w:t>
      </w:r>
    </w:p>
    <w:p w14:paraId="41D07995" w14:textId="77777777" w:rsidR="00C612D2" w:rsidRDefault="00C612D2" w:rsidP="00C612D2">
      <w:pPr>
        <w:pStyle w:val="a0"/>
        <w:numPr>
          <w:ilvl w:val="0"/>
          <w:numId w:val="13"/>
        </w:numPr>
        <w:spacing w:line="360" w:lineRule="auto"/>
        <w:rPr>
          <w:sz w:val="24"/>
          <w:szCs w:val="24"/>
        </w:rPr>
      </w:pPr>
      <w:r>
        <w:rPr>
          <w:rFonts w:hint="eastAsia"/>
          <w:sz w:val="24"/>
          <w:szCs w:val="24"/>
        </w:rPr>
        <w:t>能查看博主收藏和原创的文章。</w:t>
      </w:r>
    </w:p>
    <w:p w14:paraId="75D50F1C" w14:textId="77777777" w:rsidR="00C612D2" w:rsidRDefault="00C612D2" w:rsidP="00C612D2">
      <w:pPr>
        <w:pStyle w:val="a0"/>
        <w:numPr>
          <w:ilvl w:val="0"/>
          <w:numId w:val="13"/>
        </w:numPr>
        <w:spacing w:line="360" w:lineRule="auto"/>
        <w:rPr>
          <w:sz w:val="24"/>
          <w:szCs w:val="24"/>
        </w:rPr>
      </w:pPr>
      <w:r>
        <w:rPr>
          <w:rFonts w:hint="eastAsia"/>
          <w:sz w:val="24"/>
          <w:szCs w:val="24"/>
        </w:rPr>
        <w:t>能点赞、评论博主的原创文章。</w:t>
      </w:r>
    </w:p>
    <w:p w14:paraId="09B1980A" w14:textId="77777777" w:rsidR="00C612D2" w:rsidRDefault="00C612D2" w:rsidP="00C612D2">
      <w:pPr>
        <w:pStyle w:val="a0"/>
        <w:numPr>
          <w:ilvl w:val="0"/>
          <w:numId w:val="13"/>
        </w:numPr>
        <w:spacing w:line="360" w:lineRule="auto"/>
        <w:rPr>
          <w:sz w:val="24"/>
          <w:szCs w:val="24"/>
        </w:rPr>
      </w:pPr>
      <w:r>
        <w:rPr>
          <w:rFonts w:hint="eastAsia"/>
          <w:sz w:val="24"/>
          <w:szCs w:val="24"/>
        </w:rPr>
        <w:t>对于其他人在博主原创文章下的评论，可以进行回复讨论。</w:t>
      </w:r>
    </w:p>
    <w:p w14:paraId="7D227CA3" w14:textId="77777777" w:rsidR="00C612D2" w:rsidRDefault="00C612D2" w:rsidP="00C612D2">
      <w:pPr>
        <w:pStyle w:val="a0"/>
        <w:numPr>
          <w:ilvl w:val="0"/>
          <w:numId w:val="13"/>
        </w:numPr>
        <w:spacing w:line="360" w:lineRule="auto"/>
        <w:rPr>
          <w:sz w:val="24"/>
          <w:szCs w:val="24"/>
        </w:rPr>
      </w:pPr>
      <w:r>
        <w:rPr>
          <w:rFonts w:hint="eastAsia"/>
          <w:sz w:val="24"/>
          <w:szCs w:val="24"/>
        </w:rPr>
        <w:t>可以查看博主原创文章下与自己相关的回复（包括其他人对自己的回复，以及自己的评论下的所有回复）。对于自己还没有查看过的相关回复，系统有未读提示。</w:t>
      </w:r>
    </w:p>
    <w:p w14:paraId="2F148495" w14:textId="77777777" w:rsidR="00C612D2" w:rsidRDefault="00C612D2" w:rsidP="00C612D2">
      <w:pPr>
        <w:pStyle w:val="a0"/>
        <w:spacing w:line="360" w:lineRule="auto"/>
        <w:ind w:firstLine="0"/>
        <w:rPr>
          <w:sz w:val="24"/>
          <w:szCs w:val="24"/>
        </w:rPr>
      </w:pPr>
      <w:r>
        <w:rPr>
          <w:rFonts w:hint="eastAsia"/>
          <w:sz w:val="24"/>
          <w:szCs w:val="24"/>
        </w:rPr>
        <w:t>对于博主，即本系统管理者，除了能使用访客的所有功能外，还应实现如下功能：</w:t>
      </w:r>
    </w:p>
    <w:p w14:paraId="412F1C46" w14:textId="77777777" w:rsidR="00C612D2" w:rsidRDefault="00C612D2" w:rsidP="00C612D2">
      <w:pPr>
        <w:pStyle w:val="a0"/>
        <w:numPr>
          <w:ilvl w:val="0"/>
          <w:numId w:val="14"/>
        </w:numPr>
        <w:spacing w:line="360" w:lineRule="auto"/>
        <w:rPr>
          <w:sz w:val="24"/>
          <w:szCs w:val="24"/>
        </w:rPr>
      </w:pPr>
      <w:r>
        <w:rPr>
          <w:rFonts w:hint="eastAsia"/>
          <w:sz w:val="24"/>
          <w:szCs w:val="24"/>
        </w:rPr>
        <w:t>在思否、简书两</w:t>
      </w:r>
      <w:proofErr w:type="gramStart"/>
      <w:r>
        <w:rPr>
          <w:rFonts w:hint="eastAsia"/>
          <w:sz w:val="24"/>
          <w:szCs w:val="24"/>
        </w:rPr>
        <w:t>大博客平台</w:t>
      </w:r>
      <w:proofErr w:type="gramEnd"/>
      <w:r>
        <w:rPr>
          <w:rFonts w:hint="eastAsia"/>
          <w:sz w:val="24"/>
          <w:szCs w:val="24"/>
        </w:rPr>
        <w:t>收藏了优秀文章后，系统会在某个时间对这两个网站中博主的收藏夹页面进行爬虫，获取博主新收藏的文章后更新本系统中博主的收藏夹数据库。</w:t>
      </w:r>
    </w:p>
    <w:p w14:paraId="475C8298" w14:textId="77777777" w:rsidR="00C612D2" w:rsidRDefault="00C612D2" w:rsidP="00C612D2">
      <w:pPr>
        <w:pStyle w:val="a0"/>
        <w:numPr>
          <w:ilvl w:val="0"/>
          <w:numId w:val="14"/>
        </w:numPr>
        <w:spacing w:line="360" w:lineRule="auto"/>
        <w:rPr>
          <w:sz w:val="24"/>
          <w:szCs w:val="24"/>
        </w:rPr>
      </w:pPr>
      <w:r>
        <w:rPr>
          <w:rFonts w:hint="eastAsia"/>
          <w:sz w:val="24"/>
          <w:szCs w:val="24"/>
        </w:rPr>
        <w:t>能用</w:t>
      </w:r>
      <w:r>
        <w:rPr>
          <w:rFonts w:hint="eastAsia"/>
          <w:sz w:val="24"/>
          <w:szCs w:val="24"/>
        </w:rPr>
        <w:t>markdown</w:t>
      </w:r>
      <w:r>
        <w:rPr>
          <w:rFonts w:hint="eastAsia"/>
          <w:sz w:val="24"/>
          <w:szCs w:val="24"/>
        </w:rPr>
        <w:t>语法撰写并发布原创文章，同时对于已发布的文章，可以修改和删除。</w:t>
      </w:r>
    </w:p>
    <w:p w14:paraId="430AE0E7" w14:textId="77777777" w:rsidR="00C612D2" w:rsidRDefault="00C612D2" w:rsidP="00C612D2">
      <w:pPr>
        <w:pStyle w:val="a0"/>
        <w:numPr>
          <w:ilvl w:val="0"/>
          <w:numId w:val="14"/>
        </w:numPr>
        <w:spacing w:line="360" w:lineRule="auto"/>
        <w:rPr>
          <w:sz w:val="24"/>
          <w:szCs w:val="24"/>
        </w:rPr>
      </w:pPr>
      <w:r>
        <w:rPr>
          <w:rFonts w:hint="eastAsia"/>
          <w:sz w:val="24"/>
          <w:szCs w:val="24"/>
        </w:rPr>
        <w:lastRenderedPageBreak/>
        <w:t>能查看访客对博主原创文章下的评论，点赞，回复，对于还未查看过的相关消息，系统有未读提示。</w:t>
      </w:r>
    </w:p>
    <w:p w14:paraId="1362D609" w14:textId="77777777" w:rsidR="00C612D2" w:rsidRDefault="00C612D2" w:rsidP="00C612D2">
      <w:pPr>
        <w:pStyle w:val="3"/>
        <w:rPr>
          <w:rFonts w:ascii="黑体" w:eastAsia="黑体" w:hAnsi="黑体"/>
        </w:rPr>
      </w:pPr>
      <w:bookmarkStart w:id="435" w:name="_Toc5726366"/>
      <w:r>
        <w:rPr>
          <w:rFonts w:ascii="黑体" w:eastAsia="黑体" w:hAnsi="黑体" w:hint="eastAsia"/>
        </w:rPr>
        <w:t>用例分析</w:t>
      </w:r>
      <w:bookmarkEnd w:id="435"/>
    </w:p>
    <w:p w14:paraId="51B9E21F" w14:textId="77777777" w:rsidR="00C612D2" w:rsidRDefault="00C612D2" w:rsidP="00C612D2">
      <w:pPr>
        <w:pStyle w:val="a0"/>
      </w:pPr>
      <w:r>
        <w:rPr>
          <w:rFonts w:hint="eastAsia"/>
          <w:noProof/>
        </w:rPr>
        <w:drawing>
          <wp:inline distT="0" distB="0" distL="0" distR="0" wp14:anchorId="4AA0B0A3" wp14:editId="11A5455E">
            <wp:extent cx="5979795" cy="44139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个人博客用例图.png"/>
                    <pic:cNvPicPr/>
                  </pic:nvPicPr>
                  <pic:blipFill>
                    <a:blip r:embed="rId12">
                      <a:extLst>
                        <a:ext uri="{28A0092B-C50C-407E-A947-70E740481C1C}">
                          <a14:useLocalDpi xmlns:a14="http://schemas.microsoft.com/office/drawing/2010/main" val="0"/>
                        </a:ext>
                      </a:extLst>
                    </a:blip>
                    <a:stretch>
                      <a:fillRect/>
                    </a:stretch>
                  </pic:blipFill>
                  <pic:spPr>
                    <a:xfrm>
                      <a:off x="0" y="0"/>
                      <a:ext cx="5979795" cy="4413901"/>
                    </a:xfrm>
                    <a:prstGeom prst="rect">
                      <a:avLst/>
                    </a:prstGeom>
                  </pic:spPr>
                </pic:pic>
              </a:graphicData>
            </a:graphic>
          </wp:inline>
        </w:drawing>
      </w:r>
    </w:p>
    <w:p w14:paraId="6324AAB5" w14:textId="77777777" w:rsidR="00C612D2" w:rsidRPr="00B671A2" w:rsidRDefault="00C612D2" w:rsidP="00C612D2">
      <w:pPr>
        <w:pStyle w:val="a0"/>
        <w:jc w:val="center"/>
        <w:rPr>
          <w:sz w:val="24"/>
          <w:szCs w:val="24"/>
        </w:rPr>
      </w:pPr>
      <w:r w:rsidRPr="00B671A2">
        <w:rPr>
          <w:rFonts w:hint="eastAsia"/>
          <w:sz w:val="24"/>
          <w:szCs w:val="24"/>
        </w:rPr>
        <w:t>图</w:t>
      </w:r>
      <w:r w:rsidRPr="00B671A2">
        <w:rPr>
          <w:rFonts w:hint="eastAsia"/>
          <w:sz w:val="24"/>
          <w:szCs w:val="24"/>
        </w:rPr>
        <w:t>3-1</w:t>
      </w:r>
      <w:r w:rsidRPr="00B671A2">
        <w:rPr>
          <w:sz w:val="24"/>
          <w:szCs w:val="24"/>
        </w:rPr>
        <w:t xml:space="preserve"> </w:t>
      </w:r>
      <w:r w:rsidRPr="00B671A2">
        <w:rPr>
          <w:rFonts w:hint="eastAsia"/>
          <w:sz w:val="24"/>
          <w:szCs w:val="24"/>
        </w:rPr>
        <w:t>系统用例图</w:t>
      </w:r>
    </w:p>
    <w:p w14:paraId="10B5CDBB" w14:textId="77777777" w:rsidR="00C612D2" w:rsidRDefault="00C612D2" w:rsidP="00C612D2">
      <w:pPr>
        <w:pStyle w:val="2"/>
        <w:spacing w:line="720" w:lineRule="auto"/>
        <w:jc w:val="both"/>
        <w:rPr>
          <w:rFonts w:ascii="黑体" w:eastAsia="黑体" w:hAnsi="黑体"/>
          <w:sz w:val="28"/>
          <w:szCs w:val="28"/>
          <w:lang w:eastAsia="zh-CN"/>
        </w:rPr>
      </w:pPr>
      <w:bookmarkStart w:id="436" w:name="_Toc5726367"/>
      <w:r>
        <w:rPr>
          <w:rFonts w:ascii="黑体" w:eastAsia="黑体" w:hAnsi="黑体" w:hint="eastAsia"/>
          <w:sz w:val="28"/>
          <w:szCs w:val="28"/>
          <w:lang w:eastAsia="zh-CN"/>
        </w:rPr>
        <w:t>系统概要设计</w:t>
      </w:r>
      <w:bookmarkEnd w:id="436"/>
    </w:p>
    <w:p w14:paraId="29A22898" w14:textId="77777777" w:rsidR="00C612D2" w:rsidRDefault="00C612D2" w:rsidP="00C612D2">
      <w:pPr>
        <w:pStyle w:val="a0"/>
        <w:spacing w:line="360" w:lineRule="auto"/>
        <w:rPr>
          <w:sz w:val="24"/>
          <w:szCs w:val="24"/>
        </w:rPr>
      </w:pPr>
      <w:r w:rsidRPr="00BF72B6">
        <w:rPr>
          <w:rFonts w:hint="eastAsia"/>
          <w:sz w:val="24"/>
          <w:szCs w:val="24"/>
        </w:rPr>
        <w:t>要实现该系统，我们需要</w:t>
      </w:r>
      <w:r>
        <w:rPr>
          <w:rFonts w:hint="eastAsia"/>
          <w:sz w:val="24"/>
          <w:szCs w:val="24"/>
        </w:rPr>
        <w:t>从三个方面进行设计</w:t>
      </w:r>
      <w:r w:rsidRPr="00BF72B6">
        <w:rPr>
          <w:rFonts w:hint="eastAsia"/>
          <w:sz w:val="24"/>
          <w:szCs w:val="24"/>
        </w:rPr>
        <w:t>，即数据库</w:t>
      </w:r>
      <w:r>
        <w:rPr>
          <w:rFonts w:hint="eastAsia"/>
          <w:sz w:val="24"/>
          <w:szCs w:val="24"/>
        </w:rPr>
        <w:t>设计，</w:t>
      </w:r>
      <w:r w:rsidRPr="00BF72B6">
        <w:rPr>
          <w:rFonts w:hint="eastAsia"/>
          <w:sz w:val="24"/>
          <w:szCs w:val="24"/>
        </w:rPr>
        <w:t>后端</w:t>
      </w:r>
      <w:r>
        <w:rPr>
          <w:rFonts w:hint="eastAsia"/>
          <w:sz w:val="24"/>
          <w:szCs w:val="24"/>
        </w:rPr>
        <w:t>设计和</w:t>
      </w:r>
      <w:r w:rsidRPr="00BF72B6">
        <w:rPr>
          <w:rFonts w:hint="eastAsia"/>
          <w:sz w:val="24"/>
          <w:szCs w:val="24"/>
        </w:rPr>
        <w:t>前端</w:t>
      </w:r>
      <w:r>
        <w:rPr>
          <w:rFonts w:hint="eastAsia"/>
          <w:sz w:val="24"/>
          <w:szCs w:val="24"/>
        </w:rPr>
        <w:t>设计</w:t>
      </w:r>
      <w:r w:rsidRPr="00BF72B6">
        <w:rPr>
          <w:rFonts w:hint="eastAsia"/>
          <w:sz w:val="24"/>
          <w:szCs w:val="24"/>
        </w:rPr>
        <w:t>。</w:t>
      </w:r>
    </w:p>
    <w:p w14:paraId="4CFC28C2" w14:textId="77777777" w:rsidR="00C612D2" w:rsidRDefault="00C612D2" w:rsidP="00C612D2">
      <w:pPr>
        <w:pStyle w:val="a0"/>
        <w:spacing w:line="360" w:lineRule="auto"/>
        <w:rPr>
          <w:sz w:val="24"/>
          <w:szCs w:val="24"/>
        </w:rPr>
      </w:pPr>
      <w:r>
        <w:rPr>
          <w:rFonts w:hint="eastAsia"/>
          <w:sz w:val="24"/>
          <w:szCs w:val="24"/>
        </w:rPr>
        <w:t>本系统使用的数据库是</w:t>
      </w:r>
      <w:r>
        <w:rPr>
          <w:rFonts w:hint="eastAsia"/>
          <w:sz w:val="24"/>
          <w:szCs w:val="24"/>
        </w:rPr>
        <w:t>PostgreSQL</w:t>
      </w:r>
      <w:r>
        <w:rPr>
          <w:rFonts w:hint="eastAsia"/>
          <w:sz w:val="24"/>
          <w:szCs w:val="24"/>
        </w:rPr>
        <w:t>，是关系型数据库，需要存储用户信息、博主收藏的文章、原创的文章，原创文章下的点赞、评论、回复，以及与用户相关的通知。与后端通过</w:t>
      </w:r>
      <w:r>
        <w:rPr>
          <w:rFonts w:hint="eastAsia"/>
          <w:sz w:val="24"/>
          <w:szCs w:val="24"/>
        </w:rPr>
        <w:t>Node</w:t>
      </w:r>
      <w:r>
        <w:rPr>
          <w:sz w:val="24"/>
          <w:szCs w:val="24"/>
        </w:rPr>
        <w:t>.js</w:t>
      </w:r>
      <w:r>
        <w:rPr>
          <w:rFonts w:hint="eastAsia"/>
          <w:sz w:val="24"/>
          <w:szCs w:val="24"/>
        </w:rPr>
        <w:t>与</w:t>
      </w:r>
      <w:r>
        <w:rPr>
          <w:rFonts w:hint="eastAsia"/>
          <w:sz w:val="24"/>
          <w:szCs w:val="24"/>
        </w:rPr>
        <w:t>Postgre</w:t>
      </w:r>
      <w:r>
        <w:rPr>
          <w:sz w:val="24"/>
          <w:szCs w:val="24"/>
        </w:rPr>
        <w:t>SQL</w:t>
      </w:r>
      <w:r>
        <w:rPr>
          <w:rFonts w:hint="eastAsia"/>
          <w:sz w:val="24"/>
          <w:szCs w:val="24"/>
        </w:rPr>
        <w:t>数据库的程序连接接口进行连接。</w:t>
      </w:r>
    </w:p>
    <w:p w14:paraId="00B476A4" w14:textId="77777777" w:rsidR="00C612D2" w:rsidRDefault="00C612D2" w:rsidP="00C612D2">
      <w:pPr>
        <w:pStyle w:val="a0"/>
        <w:spacing w:line="360" w:lineRule="auto"/>
        <w:rPr>
          <w:sz w:val="24"/>
          <w:szCs w:val="24"/>
        </w:rPr>
      </w:pPr>
      <w:r w:rsidRPr="00BF72B6">
        <w:rPr>
          <w:rFonts w:hint="eastAsia"/>
          <w:sz w:val="24"/>
          <w:szCs w:val="24"/>
        </w:rPr>
        <w:t>后端</w:t>
      </w:r>
      <w:r>
        <w:rPr>
          <w:rFonts w:hint="eastAsia"/>
          <w:sz w:val="24"/>
          <w:szCs w:val="24"/>
        </w:rPr>
        <w:t>是实现一个响应</w:t>
      </w:r>
      <w:r>
        <w:rPr>
          <w:rFonts w:hint="eastAsia"/>
          <w:sz w:val="24"/>
          <w:szCs w:val="24"/>
        </w:rPr>
        <w:t>RESTful</w:t>
      </w:r>
      <w:r>
        <w:rPr>
          <w:sz w:val="24"/>
          <w:szCs w:val="24"/>
        </w:rPr>
        <w:t xml:space="preserve"> API</w:t>
      </w:r>
      <w:r>
        <w:rPr>
          <w:rFonts w:hint="eastAsia"/>
          <w:sz w:val="24"/>
          <w:szCs w:val="24"/>
        </w:rPr>
        <w:t>的</w:t>
      </w:r>
      <w:r>
        <w:rPr>
          <w:rFonts w:hint="eastAsia"/>
          <w:sz w:val="24"/>
          <w:szCs w:val="24"/>
        </w:rPr>
        <w:t>Web</w:t>
      </w:r>
      <w:r>
        <w:rPr>
          <w:rFonts w:hint="eastAsia"/>
          <w:sz w:val="24"/>
          <w:szCs w:val="24"/>
        </w:rPr>
        <w:t>服务，关键</w:t>
      </w:r>
      <w:r w:rsidRPr="00BF72B6">
        <w:rPr>
          <w:rFonts w:hint="eastAsia"/>
          <w:sz w:val="24"/>
          <w:szCs w:val="24"/>
        </w:rPr>
        <w:t>主要是</w:t>
      </w:r>
      <w:r>
        <w:rPr>
          <w:rFonts w:hint="eastAsia"/>
          <w:sz w:val="24"/>
          <w:szCs w:val="24"/>
        </w:rPr>
        <w:t>实现三大模块，一是爬虫模块，即实现每隔</w:t>
      </w:r>
      <w:proofErr w:type="gramStart"/>
      <w:r>
        <w:rPr>
          <w:rFonts w:hint="eastAsia"/>
          <w:sz w:val="24"/>
          <w:szCs w:val="24"/>
        </w:rPr>
        <w:t>24</w:t>
      </w:r>
      <w:r>
        <w:rPr>
          <w:rFonts w:hint="eastAsia"/>
          <w:sz w:val="24"/>
          <w:szCs w:val="24"/>
        </w:rPr>
        <w:t>小时爬取一次</w:t>
      </w:r>
      <w:proofErr w:type="gramEnd"/>
      <w:r>
        <w:rPr>
          <w:rFonts w:hint="eastAsia"/>
          <w:sz w:val="24"/>
          <w:szCs w:val="24"/>
        </w:rPr>
        <w:t>我在简书和</w:t>
      </w:r>
      <w:proofErr w:type="gramStart"/>
      <w:r>
        <w:rPr>
          <w:rFonts w:hint="eastAsia"/>
          <w:sz w:val="24"/>
          <w:szCs w:val="24"/>
        </w:rPr>
        <w:t>思否两大博客</w:t>
      </w:r>
      <w:proofErr w:type="gramEnd"/>
      <w:r>
        <w:rPr>
          <w:rFonts w:hint="eastAsia"/>
          <w:sz w:val="24"/>
          <w:szCs w:val="24"/>
        </w:rPr>
        <w:t>平台收藏</w:t>
      </w:r>
      <w:r>
        <w:rPr>
          <w:rFonts w:hint="eastAsia"/>
          <w:sz w:val="24"/>
          <w:szCs w:val="24"/>
        </w:rPr>
        <w:lastRenderedPageBreak/>
        <w:t>的文章，然后将新收藏的文章存储到数据库中；二</w:t>
      </w:r>
      <w:r w:rsidRPr="004A5980">
        <w:rPr>
          <w:rFonts w:hint="eastAsia"/>
          <w:sz w:val="24"/>
          <w:szCs w:val="24"/>
        </w:rPr>
        <w:t>是数据库操作模块，即</w:t>
      </w:r>
      <w:r>
        <w:rPr>
          <w:rFonts w:hint="eastAsia"/>
          <w:sz w:val="24"/>
          <w:szCs w:val="24"/>
        </w:rPr>
        <w:t>通过</w:t>
      </w:r>
      <w:r>
        <w:rPr>
          <w:rFonts w:hint="eastAsia"/>
          <w:sz w:val="24"/>
          <w:szCs w:val="24"/>
        </w:rPr>
        <w:t>Node</w:t>
      </w:r>
      <w:r>
        <w:rPr>
          <w:sz w:val="24"/>
          <w:szCs w:val="24"/>
        </w:rPr>
        <w:t>.js</w:t>
      </w:r>
      <w:r>
        <w:rPr>
          <w:rFonts w:hint="eastAsia"/>
          <w:sz w:val="24"/>
          <w:szCs w:val="24"/>
        </w:rPr>
        <w:t>与</w:t>
      </w:r>
      <w:r>
        <w:rPr>
          <w:rFonts w:hint="eastAsia"/>
          <w:sz w:val="24"/>
          <w:szCs w:val="24"/>
        </w:rPr>
        <w:t>PostgreSQL</w:t>
      </w:r>
      <w:r>
        <w:rPr>
          <w:rFonts w:hint="eastAsia"/>
          <w:sz w:val="24"/>
          <w:szCs w:val="24"/>
        </w:rPr>
        <w:t>数据库的程序连接接口，</w:t>
      </w:r>
      <w:r w:rsidRPr="004A5980">
        <w:rPr>
          <w:rFonts w:hint="eastAsia"/>
          <w:sz w:val="24"/>
          <w:szCs w:val="24"/>
        </w:rPr>
        <w:t>执行不同的</w:t>
      </w:r>
      <w:r w:rsidRPr="004A5980">
        <w:rPr>
          <w:rFonts w:hint="eastAsia"/>
          <w:sz w:val="24"/>
          <w:szCs w:val="24"/>
        </w:rPr>
        <w:t>S</w:t>
      </w:r>
      <w:r w:rsidRPr="004A5980">
        <w:rPr>
          <w:sz w:val="24"/>
          <w:szCs w:val="24"/>
        </w:rPr>
        <w:t>QL</w:t>
      </w:r>
      <w:r w:rsidRPr="004A5980">
        <w:rPr>
          <w:sz w:val="24"/>
          <w:szCs w:val="24"/>
        </w:rPr>
        <w:t>语句，对数据库</w:t>
      </w:r>
      <w:r w:rsidRPr="004A5980">
        <w:rPr>
          <w:rFonts w:hint="eastAsia"/>
          <w:sz w:val="24"/>
          <w:szCs w:val="24"/>
        </w:rPr>
        <w:t>里的数据</w:t>
      </w:r>
      <w:r w:rsidRPr="004A5980">
        <w:rPr>
          <w:sz w:val="24"/>
          <w:szCs w:val="24"/>
        </w:rPr>
        <w:t>进行查询、</w:t>
      </w:r>
      <w:r w:rsidRPr="004A5980">
        <w:rPr>
          <w:rFonts w:hint="eastAsia"/>
          <w:sz w:val="24"/>
          <w:szCs w:val="24"/>
        </w:rPr>
        <w:t>删除、新增和修改。</w:t>
      </w:r>
      <w:r>
        <w:rPr>
          <w:rFonts w:hint="eastAsia"/>
          <w:sz w:val="24"/>
          <w:szCs w:val="24"/>
        </w:rPr>
        <w:t>三是路由模块，即解析前端通过</w:t>
      </w:r>
      <w:r>
        <w:rPr>
          <w:rFonts w:hint="eastAsia"/>
          <w:sz w:val="24"/>
          <w:szCs w:val="24"/>
        </w:rPr>
        <w:t>AJAX</w:t>
      </w:r>
      <w:r>
        <w:rPr>
          <w:rFonts w:hint="eastAsia"/>
          <w:sz w:val="24"/>
          <w:szCs w:val="24"/>
        </w:rPr>
        <w:t>发送的</w:t>
      </w:r>
      <w:r>
        <w:rPr>
          <w:rFonts w:hint="eastAsia"/>
          <w:sz w:val="24"/>
          <w:szCs w:val="24"/>
        </w:rPr>
        <w:t>HTTP</w:t>
      </w:r>
      <w:r>
        <w:rPr>
          <w:rFonts w:hint="eastAsia"/>
          <w:sz w:val="24"/>
          <w:szCs w:val="24"/>
        </w:rPr>
        <w:t>请求报文，根据不同的路由请求，运行数据库操作模块对应的处理程序，然后将数据库操作返回的数据通过</w:t>
      </w:r>
      <w:r>
        <w:rPr>
          <w:rFonts w:hint="eastAsia"/>
          <w:sz w:val="24"/>
          <w:szCs w:val="24"/>
        </w:rPr>
        <w:t>HTTP</w:t>
      </w:r>
      <w:r>
        <w:rPr>
          <w:rFonts w:hint="eastAsia"/>
          <w:sz w:val="24"/>
          <w:szCs w:val="24"/>
        </w:rPr>
        <w:t>响应报文返回给前端处理。</w:t>
      </w:r>
    </w:p>
    <w:p w14:paraId="26383517" w14:textId="77777777" w:rsidR="00C612D2" w:rsidRDefault="00C612D2" w:rsidP="00C612D2">
      <w:pPr>
        <w:pStyle w:val="a0"/>
        <w:spacing w:line="360" w:lineRule="auto"/>
        <w:ind w:firstLineChars="200" w:firstLine="480"/>
        <w:rPr>
          <w:sz w:val="24"/>
          <w:szCs w:val="24"/>
        </w:rPr>
      </w:pPr>
      <w:r>
        <w:rPr>
          <w:rFonts w:hint="eastAsia"/>
          <w:sz w:val="24"/>
          <w:szCs w:val="24"/>
        </w:rPr>
        <w:t>前端需要实现的是一个单页应用，用</w:t>
      </w:r>
      <w:r>
        <w:rPr>
          <w:rFonts w:hint="eastAsia"/>
          <w:sz w:val="24"/>
          <w:szCs w:val="24"/>
        </w:rPr>
        <w:t>React-router</w:t>
      </w:r>
      <w:r>
        <w:rPr>
          <w:rFonts w:hint="eastAsia"/>
          <w:sz w:val="24"/>
          <w:szCs w:val="24"/>
        </w:rPr>
        <w:t>管理前端路由。页面分为页头，页面主体和页脚三部分，页</w:t>
      </w:r>
      <w:proofErr w:type="gramStart"/>
      <w:r>
        <w:rPr>
          <w:rFonts w:hint="eastAsia"/>
          <w:sz w:val="24"/>
          <w:szCs w:val="24"/>
        </w:rPr>
        <w:t>头展示</w:t>
      </w:r>
      <w:proofErr w:type="gramEnd"/>
      <w:r>
        <w:rPr>
          <w:rFonts w:hint="eastAsia"/>
          <w:sz w:val="24"/>
          <w:szCs w:val="24"/>
        </w:rPr>
        <w:t>导航栏和登录</w:t>
      </w:r>
      <w:r>
        <w:rPr>
          <w:rFonts w:hint="eastAsia"/>
          <w:sz w:val="24"/>
          <w:szCs w:val="24"/>
        </w:rPr>
        <w:t>/</w:t>
      </w:r>
      <w:r>
        <w:rPr>
          <w:rFonts w:hint="eastAsia"/>
          <w:sz w:val="24"/>
          <w:szCs w:val="24"/>
        </w:rPr>
        <w:t>注册组件，页脚展示博主的联系方式等简要信息，页面主体根据前端路由，分别展示以下的内容：</w:t>
      </w:r>
    </w:p>
    <w:p w14:paraId="55598015" w14:textId="77777777" w:rsidR="00C612D2" w:rsidRDefault="00C612D2" w:rsidP="00C612D2">
      <w:pPr>
        <w:pStyle w:val="a0"/>
        <w:numPr>
          <w:ilvl w:val="0"/>
          <w:numId w:val="15"/>
        </w:numPr>
        <w:spacing w:line="360" w:lineRule="auto"/>
        <w:rPr>
          <w:sz w:val="24"/>
          <w:szCs w:val="24"/>
        </w:rPr>
      </w:pPr>
      <w:r>
        <w:rPr>
          <w:rFonts w:hint="eastAsia"/>
          <w:sz w:val="24"/>
          <w:szCs w:val="24"/>
        </w:rPr>
        <w:t>个人主页：显示博主的简历信息。</w:t>
      </w:r>
    </w:p>
    <w:p w14:paraId="65938AF8" w14:textId="77777777" w:rsidR="00C612D2" w:rsidRDefault="00C612D2" w:rsidP="00C612D2">
      <w:pPr>
        <w:pStyle w:val="a0"/>
        <w:numPr>
          <w:ilvl w:val="0"/>
          <w:numId w:val="15"/>
        </w:numPr>
        <w:spacing w:line="360" w:lineRule="auto"/>
        <w:rPr>
          <w:sz w:val="24"/>
          <w:szCs w:val="24"/>
        </w:rPr>
      </w:pPr>
      <w:r>
        <w:rPr>
          <w:rFonts w:hint="eastAsia"/>
          <w:sz w:val="24"/>
          <w:szCs w:val="24"/>
        </w:rPr>
        <w:t>注册页：供用户填写注册信息，注册为系统用户。</w:t>
      </w:r>
    </w:p>
    <w:p w14:paraId="68472C73" w14:textId="77777777" w:rsidR="00C612D2" w:rsidRDefault="00C612D2" w:rsidP="00C612D2">
      <w:pPr>
        <w:pStyle w:val="a0"/>
        <w:numPr>
          <w:ilvl w:val="0"/>
          <w:numId w:val="15"/>
        </w:numPr>
        <w:spacing w:line="360" w:lineRule="auto"/>
        <w:rPr>
          <w:sz w:val="24"/>
          <w:szCs w:val="24"/>
        </w:rPr>
      </w:pPr>
      <w:r>
        <w:rPr>
          <w:rFonts w:hint="eastAsia"/>
          <w:sz w:val="24"/>
          <w:szCs w:val="24"/>
        </w:rPr>
        <w:t>收藏</w:t>
      </w:r>
      <w:proofErr w:type="gramStart"/>
      <w:r>
        <w:rPr>
          <w:rFonts w:hint="eastAsia"/>
          <w:sz w:val="24"/>
          <w:szCs w:val="24"/>
        </w:rPr>
        <w:t>夹文章</w:t>
      </w:r>
      <w:proofErr w:type="gramEnd"/>
      <w:r>
        <w:rPr>
          <w:rFonts w:hint="eastAsia"/>
          <w:sz w:val="24"/>
          <w:szCs w:val="24"/>
        </w:rPr>
        <w:t>列表页：展示博主收藏的文章列表，每个列表</w:t>
      </w:r>
      <w:proofErr w:type="gramStart"/>
      <w:r>
        <w:rPr>
          <w:rFonts w:hint="eastAsia"/>
          <w:sz w:val="24"/>
          <w:szCs w:val="24"/>
        </w:rPr>
        <w:t>项包括</w:t>
      </w:r>
      <w:proofErr w:type="gramEnd"/>
      <w:r>
        <w:rPr>
          <w:rFonts w:hint="eastAsia"/>
          <w:sz w:val="24"/>
          <w:szCs w:val="24"/>
        </w:rPr>
        <w:t>文章的标题和发布日期，列表内容由收藏夹标签</w:t>
      </w:r>
      <w:r>
        <w:rPr>
          <w:rStyle w:val="af"/>
          <w:sz w:val="24"/>
          <w:szCs w:val="24"/>
        </w:rPr>
        <w:footnoteReference w:id="1"/>
      </w:r>
      <w:r>
        <w:rPr>
          <w:rFonts w:hint="eastAsia"/>
          <w:sz w:val="24"/>
          <w:szCs w:val="24"/>
        </w:rPr>
        <w:t>和文章标签</w:t>
      </w:r>
      <w:r>
        <w:rPr>
          <w:rStyle w:val="af"/>
          <w:sz w:val="24"/>
          <w:szCs w:val="24"/>
        </w:rPr>
        <w:footnoteReference w:id="2"/>
      </w:r>
      <w:r>
        <w:rPr>
          <w:rFonts w:hint="eastAsia"/>
          <w:sz w:val="24"/>
          <w:szCs w:val="24"/>
        </w:rPr>
        <w:t>决定。</w:t>
      </w:r>
    </w:p>
    <w:p w14:paraId="0D812840" w14:textId="77777777" w:rsidR="00C612D2" w:rsidRDefault="00C612D2" w:rsidP="00C612D2">
      <w:pPr>
        <w:pStyle w:val="a0"/>
        <w:numPr>
          <w:ilvl w:val="0"/>
          <w:numId w:val="15"/>
        </w:numPr>
        <w:spacing w:line="360" w:lineRule="auto"/>
        <w:rPr>
          <w:sz w:val="24"/>
          <w:szCs w:val="24"/>
        </w:rPr>
      </w:pPr>
      <w:r>
        <w:rPr>
          <w:rFonts w:hint="eastAsia"/>
          <w:sz w:val="24"/>
          <w:szCs w:val="24"/>
        </w:rPr>
        <w:t>收藏</w:t>
      </w:r>
      <w:proofErr w:type="gramStart"/>
      <w:r>
        <w:rPr>
          <w:rFonts w:hint="eastAsia"/>
          <w:sz w:val="24"/>
          <w:szCs w:val="24"/>
        </w:rPr>
        <w:t>夹文章</w:t>
      </w:r>
      <w:proofErr w:type="gramEnd"/>
      <w:r>
        <w:rPr>
          <w:rFonts w:hint="eastAsia"/>
          <w:sz w:val="24"/>
          <w:szCs w:val="24"/>
        </w:rPr>
        <w:t>内容页：展示博主收藏的文章的内容，包含文章标题、作者、内容、发布日期。</w:t>
      </w:r>
    </w:p>
    <w:p w14:paraId="2EF1C504" w14:textId="77777777" w:rsidR="00C612D2" w:rsidRDefault="00C612D2" w:rsidP="00C612D2">
      <w:pPr>
        <w:pStyle w:val="a0"/>
        <w:numPr>
          <w:ilvl w:val="0"/>
          <w:numId w:val="15"/>
        </w:numPr>
        <w:spacing w:line="360" w:lineRule="auto"/>
        <w:rPr>
          <w:sz w:val="24"/>
          <w:szCs w:val="24"/>
        </w:rPr>
      </w:pPr>
      <w:r>
        <w:rPr>
          <w:rFonts w:hint="eastAsia"/>
          <w:sz w:val="24"/>
          <w:szCs w:val="24"/>
        </w:rPr>
        <w:t>博主原创文章列表页：展示博主原创的文章列表，每个列表</w:t>
      </w:r>
      <w:proofErr w:type="gramStart"/>
      <w:r>
        <w:rPr>
          <w:rFonts w:hint="eastAsia"/>
          <w:sz w:val="24"/>
          <w:szCs w:val="24"/>
        </w:rPr>
        <w:t>项包括</w:t>
      </w:r>
      <w:proofErr w:type="gramEnd"/>
      <w:r>
        <w:rPr>
          <w:rFonts w:hint="eastAsia"/>
          <w:sz w:val="24"/>
          <w:szCs w:val="24"/>
        </w:rPr>
        <w:t>文章的标题、发布日期、</w:t>
      </w:r>
      <w:proofErr w:type="gramStart"/>
      <w:r>
        <w:rPr>
          <w:rFonts w:hint="eastAsia"/>
          <w:sz w:val="24"/>
          <w:szCs w:val="24"/>
        </w:rPr>
        <w:t>点赞数</w:t>
      </w:r>
      <w:proofErr w:type="gramEnd"/>
      <w:r>
        <w:rPr>
          <w:rFonts w:hint="eastAsia"/>
          <w:sz w:val="24"/>
          <w:szCs w:val="24"/>
        </w:rPr>
        <w:t>、评论数。</w:t>
      </w:r>
    </w:p>
    <w:p w14:paraId="0C1FF2EA" w14:textId="77777777" w:rsidR="00C612D2" w:rsidRDefault="00C612D2" w:rsidP="00C612D2">
      <w:pPr>
        <w:pStyle w:val="a0"/>
        <w:numPr>
          <w:ilvl w:val="0"/>
          <w:numId w:val="15"/>
        </w:numPr>
        <w:spacing w:line="360" w:lineRule="auto"/>
        <w:rPr>
          <w:sz w:val="24"/>
          <w:szCs w:val="24"/>
        </w:rPr>
      </w:pPr>
      <w:r>
        <w:rPr>
          <w:rFonts w:hint="eastAsia"/>
          <w:sz w:val="24"/>
          <w:szCs w:val="24"/>
        </w:rPr>
        <w:t>博主原创文章内容页：展示博主原创文章的内容，包含文章标题、作者、内容、</w:t>
      </w:r>
      <w:proofErr w:type="gramStart"/>
      <w:r>
        <w:rPr>
          <w:rFonts w:hint="eastAsia"/>
          <w:sz w:val="24"/>
          <w:szCs w:val="24"/>
        </w:rPr>
        <w:t>点赞数</w:t>
      </w:r>
      <w:proofErr w:type="gramEnd"/>
      <w:r>
        <w:rPr>
          <w:rFonts w:hint="eastAsia"/>
          <w:sz w:val="24"/>
          <w:szCs w:val="24"/>
        </w:rPr>
        <w:t>、回复列表、每条回复下的评论列表。同时</w:t>
      </w:r>
      <w:proofErr w:type="gramStart"/>
      <w:r>
        <w:rPr>
          <w:rFonts w:hint="eastAsia"/>
          <w:sz w:val="24"/>
          <w:szCs w:val="24"/>
        </w:rPr>
        <w:t>包含点赞按钮</w:t>
      </w:r>
      <w:proofErr w:type="gramEnd"/>
      <w:r>
        <w:rPr>
          <w:rFonts w:hint="eastAsia"/>
          <w:sz w:val="24"/>
          <w:szCs w:val="24"/>
        </w:rPr>
        <w:t>，评论框和</w:t>
      </w:r>
      <w:proofErr w:type="gramStart"/>
      <w:r>
        <w:rPr>
          <w:rFonts w:hint="eastAsia"/>
          <w:sz w:val="24"/>
          <w:szCs w:val="24"/>
        </w:rPr>
        <w:t>回复框供用户</w:t>
      </w:r>
      <w:proofErr w:type="gramEnd"/>
      <w:r>
        <w:rPr>
          <w:rFonts w:hint="eastAsia"/>
          <w:sz w:val="24"/>
          <w:szCs w:val="24"/>
        </w:rPr>
        <w:t>交互。</w:t>
      </w:r>
    </w:p>
    <w:p w14:paraId="40B6A0EC" w14:textId="77777777" w:rsidR="00C612D2" w:rsidRDefault="00C612D2" w:rsidP="00C612D2">
      <w:pPr>
        <w:pStyle w:val="a0"/>
        <w:spacing w:line="360" w:lineRule="auto"/>
        <w:ind w:left="480" w:firstLine="0"/>
        <w:rPr>
          <w:sz w:val="24"/>
          <w:szCs w:val="24"/>
        </w:rPr>
      </w:pPr>
      <w:r>
        <w:rPr>
          <w:rFonts w:hint="eastAsia"/>
          <w:sz w:val="24"/>
          <w:szCs w:val="24"/>
        </w:rPr>
        <w:t>前端页面以</w:t>
      </w:r>
      <w:r>
        <w:rPr>
          <w:rFonts w:hint="eastAsia"/>
          <w:sz w:val="24"/>
          <w:szCs w:val="24"/>
        </w:rPr>
        <w:t>React</w:t>
      </w:r>
      <w:r>
        <w:rPr>
          <w:rFonts w:hint="eastAsia"/>
          <w:sz w:val="24"/>
          <w:szCs w:val="24"/>
        </w:rPr>
        <w:t>组件的形式进行组织，通过</w:t>
      </w:r>
      <w:r>
        <w:rPr>
          <w:rFonts w:hint="eastAsia"/>
          <w:sz w:val="24"/>
          <w:szCs w:val="24"/>
        </w:rPr>
        <w:t>Ajax</w:t>
      </w:r>
      <w:r>
        <w:rPr>
          <w:rFonts w:hint="eastAsia"/>
          <w:sz w:val="24"/>
          <w:szCs w:val="24"/>
        </w:rPr>
        <w:t>技术向后端动态请求数据，</w:t>
      </w:r>
    </w:p>
    <w:p w14:paraId="39485421" w14:textId="77777777" w:rsidR="00C612D2" w:rsidRDefault="00C612D2" w:rsidP="00C612D2">
      <w:pPr>
        <w:pStyle w:val="a0"/>
        <w:spacing w:line="360" w:lineRule="auto"/>
        <w:ind w:firstLine="0"/>
        <w:rPr>
          <w:sz w:val="24"/>
          <w:szCs w:val="24"/>
        </w:rPr>
      </w:pPr>
      <w:r>
        <w:rPr>
          <w:rFonts w:hint="eastAsia"/>
          <w:sz w:val="24"/>
          <w:szCs w:val="24"/>
        </w:rPr>
        <w:t>对于多组件公用的数据，通过</w:t>
      </w:r>
      <w:r>
        <w:rPr>
          <w:rFonts w:hint="eastAsia"/>
          <w:sz w:val="24"/>
          <w:szCs w:val="24"/>
        </w:rPr>
        <w:t>Redux</w:t>
      </w:r>
      <w:r>
        <w:rPr>
          <w:rFonts w:hint="eastAsia"/>
          <w:sz w:val="24"/>
          <w:szCs w:val="24"/>
        </w:rPr>
        <w:t>进行状态管理。</w:t>
      </w:r>
    </w:p>
    <w:p w14:paraId="26D03A06" w14:textId="77777777" w:rsidR="00C612D2" w:rsidRDefault="00C612D2" w:rsidP="00C612D2">
      <w:pPr>
        <w:pStyle w:val="a0"/>
        <w:spacing w:line="360" w:lineRule="auto"/>
        <w:ind w:firstLine="0"/>
        <w:rPr>
          <w:sz w:val="24"/>
          <w:szCs w:val="24"/>
        </w:rPr>
      </w:pPr>
    </w:p>
    <w:p w14:paraId="1D4ECF53" w14:textId="77777777" w:rsidR="00C612D2" w:rsidRDefault="00C612D2" w:rsidP="00C612D2">
      <w:pPr>
        <w:pStyle w:val="a0"/>
        <w:spacing w:line="360" w:lineRule="auto"/>
        <w:ind w:firstLine="0"/>
        <w:rPr>
          <w:sz w:val="24"/>
          <w:szCs w:val="24"/>
        </w:rPr>
      </w:pPr>
      <w:r>
        <w:rPr>
          <w:rFonts w:hint="eastAsia"/>
          <w:noProof/>
          <w:sz w:val="24"/>
          <w:szCs w:val="24"/>
        </w:rPr>
        <w:lastRenderedPageBreak/>
        <w:drawing>
          <wp:inline distT="0" distB="0" distL="0" distR="0" wp14:anchorId="0C62ED0F" wp14:editId="4A2D1DFB">
            <wp:extent cx="6012140" cy="39417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前端页面架构图.png"/>
                    <pic:cNvPicPr/>
                  </pic:nvPicPr>
                  <pic:blipFill>
                    <a:blip r:embed="rId13">
                      <a:extLst>
                        <a:ext uri="{28A0092B-C50C-407E-A947-70E740481C1C}">
                          <a14:useLocalDpi xmlns:a14="http://schemas.microsoft.com/office/drawing/2010/main" val="0"/>
                        </a:ext>
                      </a:extLst>
                    </a:blip>
                    <a:stretch>
                      <a:fillRect/>
                    </a:stretch>
                  </pic:blipFill>
                  <pic:spPr>
                    <a:xfrm>
                      <a:off x="0" y="0"/>
                      <a:ext cx="6027582" cy="3951849"/>
                    </a:xfrm>
                    <a:prstGeom prst="rect">
                      <a:avLst/>
                    </a:prstGeom>
                  </pic:spPr>
                </pic:pic>
              </a:graphicData>
            </a:graphic>
          </wp:inline>
        </w:drawing>
      </w:r>
    </w:p>
    <w:p w14:paraId="73746024" w14:textId="77777777" w:rsidR="00C612D2" w:rsidRDefault="00C612D2" w:rsidP="00C612D2">
      <w:pPr>
        <w:pStyle w:val="a0"/>
        <w:spacing w:line="360" w:lineRule="auto"/>
        <w:ind w:firstLine="0"/>
        <w:jc w:val="center"/>
        <w:rPr>
          <w:sz w:val="24"/>
          <w:szCs w:val="24"/>
        </w:rPr>
      </w:pPr>
      <w:r>
        <w:rPr>
          <w:rFonts w:hint="eastAsia"/>
          <w:sz w:val="24"/>
          <w:szCs w:val="24"/>
        </w:rPr>
        <w:t>图</w:t>
      </w:r>
      <w:r>
        <w:rPr>
          <w:rFonts w:hint="eastAsia"/>
          <w:sz w:val="24"/>
          <w:szCs w:val="24"/>
        </w:rPr>
        <w:t>3-2</w:t>
      </w:r>
      <w:r>
        <w:rPr>
          <w:sz w:val="24"/>
          <w:szCs w:val="24"/>
        </w:rPr>
        <w:t xml:space="preserve"> </w:t>
      </w:r>
      <w:r>
        <w:rPr>
          <w:rFonts w:hint="eastAsia"/>
          <w:sz w:val="24"/>
          <w:szCs w:val="24"/>
        </w:rPr>
        <w:t>前端页面结构图</w:t>
      </w:r>
    </w:p>
    <w:p w14:paraId="52993FBC" w14:textId="77777777" w:rsidR="00C612D2" w:rsidRDefault="00C612D2" w:rsidP="00C612D2">
      <w:pPr>
        <w:pStyle w:val="a0"/>
        <w:spacing w:line="360" w:lineRule="auto"/>
        <w:ind w:firstLine="0"/>
        <w:rPr>
          <w:sz w:val="24"/>
          <w:szCs w:val="24"/>
        </w:rPr>
      </w:pPr>
      <w:r>
        <w:rPr>
          <w:rFonts w:hint="eastAsia"/>
          <w:sz w:val="24"/>
          <w:szCs w:val="24"/>
        </w:rPr>
        <w:t>系统数据流图如下所示：</w:t>
      </w:r>
    </w:p>
    <w:tbl>
      <w:tblPr>
        <w:tblStyle w:val="afd"/>
        <w:tblW w:w="0" w:type="auto"/>
        <w:tblLook w:val="04A0" w:firstRow="1" w:lastRow="0" w:firstColumn="1" w:lastColumn="0" w:noHBand="0" w:noVBand="1"/>
      </w:tblPr>
      <w:tblGrid>
        <w:gridCol w:w="4245"/>
        <w:gridCol w:w="4051"/>
      </w:tblGrid>
      <w:tr w:rsidR="00C612D2" w14:paraId="25DB10E5" w14:textId="77777777" w:rsidTr="002B5C51">
        <w:tc>
          <w:tcPr>
            <w:tcW w:w="4501" w:type="dxa"/>
            <w:shd w:val="clear" w:color="auto" w:fill="D9D9D9" w:themeFill="background1" w:themeFillShade="D9"/>
            <w:vAlign w:val="center"/>
          </w:tcPr>
          <w:p w14:paraId="5C2EF679" w14:textId="77777777" w:rsidR="00C612D2" w:rsidRPr="00841D47" w:rsidRDefault="00C612D2" w:rsidP="002B5C51">
            <w:pPr>
              <w:pStyle w:val="a0"/>
              <w:spacing w:line="360" w:lineRule="auto"/>
              <w:ind w:firstLine="0"/>
              <w:jc w:val="center"/>
              <w:rPr>
                <w:b/>
                <w:sz w:val="24"/>
                <w:szCs w:val="24"/>
              </w:rPr>
            </w:pPr>
            <w:r w:rsidRPr="00841D47">
              <w:rPr>
                <w:rFonts w:hint="eastAsia"/>
                <w:b/>
                <w:sz w:val="24"/>
                <w:szCs w:val="24"/>
              </w:rPr>
              <w:t>图例</w:t>
            </w:r>
          </w:p>
        </w:tc>
        <w:tc>
          <w:tcPr>
            <w:tcW w:w="4502" w:type="dxa"/>
            <w:shd w:val="clear" w:color="auto" w:fill="D9D9D9" w:themeFill="background1" w:themeFillShade="D9"/>
            <w:vAlign w:val="center"/>
          </w:tcPr>
          <w:p w14:paraId="10B25E5F" w14:textId="77777777" w:rsidR="00C612D2" w:rsidRPr="00841D47" w:rsidRDefault="00C612D2" w:rsidP="002B5C51">
            <w:pPr>
              <w:pStyle w:val="a0"/>
              <w:spacing w:line="360" w:lineRule="auto"/>
              <w:ind w:firstLine="0"/>
              <w:jc w:val="center"/>
              <w:rPr>
                <w:b/>
                <w:sz w:val="24"/>
                <w:szCs w:val="24"/>
              </w:rPr>
            </w:pPr>
            <w:r w:rsidRPr="00841D47">
              <w:rPr>
                <w:rFonts w:hint="eastAsia"/>
                <w:b/>
                <w:sz w:val="24"/>
                <w:szCs w:val="24"/>
              </w:rPr>
              <w:t>含义</w:t>
            </w:r>
          </w:p>
        </w:tc>
      </w:tr>
      <w:tr w:rsidR="00C612D2" w14:paraId="57E403C1" w14:textId="77777777" w:rsidTr="002B5C51">
        <w:tc>
          <w:tcPr>
            <w:tcW w:w="4501" w:type="dxa"/>
            <w:vAlign w:val="center"/>
          </w:tcPr>
          <w:p w14:paraId="6023E560" w14:textId="77777777" w:rsidR="00C612D2" w:rsidRDefault="00C612D2" w:rsidP="002B5C51">
            <w:pPr>
              <w:pStyle w:val="a0"/>
              <w:spacing w:line="360" w:lineRule="auto"/>
              <w:ind w:firstLine="0"/>
              <w:jc w:val="center"/>
              <w:rPr>
                <w:sz w:val="24"/>
                <w:szCs w:val="24"/>
              </w:rPr>
            </w:pPr>
            <w:r>
              <w:rPr>
                <w:rFonts w:hint="eastAsia"/>
                <w:noProof/>
                <w:sz w:val="24"/>
                <w:szCs w:val="24"/>
              </w:rPr>
              <w:drawing>
                <wp:inline distT="0" distB="0" distL="0" distR="0" wp14:anchorId="3FE4159A" wp14:editId="2C1D929B">
                  <wp:extent cx="958899" cy="5334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C9201.tmp"/>
                          <pic:cNvPicPr/>
                        </pic:nvPicPr>
                        <pic:blipFill>
                          <a:blip r:embed="rId14">
                            <a:extLst>
                              <a:ext uri="{28A0092B-C50C-407E-A947-70E740481C1C}">
                                <a14:useLocalDpi xmlns:a14="http://schemas.microsoft.com/office/drawing/2010/main" val="0"/>
                              </a:ext>
                            </a:extLst>
                          </a:blip>
                          <a:stretch>
                            <a:fillRect/>
                          </a:stretch>
                        </pic:blipFill>
                        <pic:spPr>
                          <a:xfrm>
                            <a:off x="0" y="0"/>
                            <a:ext cx="958899" cy="533427"/>
                          </a:xfrm>
                          <a:prstGeom prst="rect">
                            <a:avLst/>
                          </a:prstGeom>
                        </pic:spPr>
                      </pic:pic>
                    </a:graphicData>
                  </a:graphic>
                </wp:inline>
              </w:drawing>
            </w:r>
          </w:p>
        </w:tc>
        <w:tc>
          <w:tcPr>
            <w:tcW w:w="4502" w:type="dxa"/>
            <w:vAlign w:val="center"/>
          </w:tcPr>
          <w:p w14:paraId="5C2378F4" w14:textId="77777777" w:rsidR="00C612D2" w:rsidRDefault="00C612D2" w:rsidP="002B5C51">
            <w:pPr>
              <w:pStyle w:val="a0"/>
              <w:spacing w:line="360" w:lineRule="auto"/>
              <w:ind w:firstLine="0"/>
              <w:jc w:val="center"/>
              <w:rPr>
                <w:sz w:val="24"/>
                <w:szCs w:val="24"/>
              </w:rPr>
            </w:pPr>
            <w:r>
              <w:rPr>
                <w:rFonts w:hint="eastAsia"/>
                <w:sz w:val="24"/>
                <w:szCs w:val="24"/>
              </w:rPr>
              <w:t>实体</w:t>
            </w:r>
          </w:p>
        </w:tc>
      </w:tr>
      <w:tr w:rsidR="00C612D2" w14:paraId="3703B373" w14:textId="77777777" w:rsidTr="002B5C51">
        <w:tc>
          <w:tcPr>
            <w:tcW w:w="4501" w:type="dxa"/>
            <w:vAlign w:val="center"/>
          </w:tcPr>
          <w:p w14:paraId="6170D828" w14:textId="77777777" w:rsidR="00C612D2" w:rsidRDefault="00C612D2" w:rsidP="002B5C51">
            <w:pPr>
              <w:pStyle w:val="a0"/>
              <w:spacing w:line="360" w:lineRule="auto"/>
              <w:ind w:firstLine="0"/>
              <w:jc w:val="center"/>
              <w:rPr>
                <w:sz w:val="24"/>
                <w:szCs w:val="24"/>
              </w:rPr>
            </w:pPr>
            <w:r>
              <w:rPr>
                <w:rFonts w:hint="eastAsia"/>
                <w:noProof/>
                <w:sz w:val="24"/>
                <w:szCs w:val="24"/>
              </w:rPr>
              <w:drawing>
                <wp:inline distT="0" distB="0" distL="0" distR="0" wp14:anchorId="058E201A" wp14:editId="3872261D">
                  <wp:extent cx="1263715" cy="787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C3BE1.tmp"/>
                          <pic:cNvPicPr/>
                        </pic:nvPicPr>
                        <pic:blipFill>
                          <a:blip r:embed="rId15">
                            <a:extLst>
                              <a:ext uri="{28A0092B-C50C-407E-A947-70E740481C1C}">
                                <a14:useLocalDpi xmlns:a14="http://schemas.microsoft.com/office/drawing/2010/main" val="0"/>
                              </a:ext>
                            </a:extLst>
                          </a:blip>
                          <a:stretch>
                            <a:fillRect/>
                          </a:stretch>
                        </pic:blipFill>
                        <pic:spPr>
                          <a:xfrm>
                            <a:off x="0" y="0"/>
                            <a:ext cx="1263715" cy="787440"/>
                          </a:xfrm>
                          <a:prstGeom prst="rect">
                            <a:avLst/>
                          </a:prstGeom>
                        </pic:spPr>
                      </pic:pic>
                    </a:graphicData>
                  </a:graphic>
                </wp:inline>
              </w:drawing>
            </w:r>
          </w:p>
        </w:tc>
        <w:tc>
          <w:tcPr>
            <w:tcW w:w="4502" w:type="dxa"/>
            <w:vAlign w:val="center"/>
          </w:tcPr>
          <w:p w14:paraId="41215697" w14:textId="77777777" w:rsidR="00C612D2" w:rsidRDefault="00C612D2" w:rsidP="002B5C51">
            <w:pPr>
              <w:pStyle w:val="a0"/>
              <w:spacing w:line="360" w:lineRule="auto"/>
              <w:ind w:firstLine="0"/>
              <w:jc w:val="center"/>
              <w:rPr>
                <w:sz w:val="24"/>
                <w:szCs w:val="24"/>
              </w:rPr>
            </w:pPr>
            <w:r>
              <w:rPr>
                <w:rFonts w:hint="eastAsia"/>
                <w:sz w:val="24"/>
                <w:szCs w:val="24"/>
              </w:rPr>
              <w:t>数据加工</w:t>
            </w:r>
          </w:p>
        </w:tc>
      </w:tr>
      <w:tr w:rsidR="00C612D2" w14:paraId="7D62F8E1" w14:textId="77777777" w:rsidTr="002B5C51">
        <w:tc>
          <w:tcPr>
            <w:tcW w:w="4501" w:type="dxa"/>
            <w:vAlign w:val="center"/>
          </w:tcPr>
          <w:p w14:paraId="24081F64" w14:textId="77777777" w:rsidR="00C612D2" w:rsidRDefault="00C612D2" w:rsidP="002B5C51">
            <w:pPr>
              <w:pStyle w:val="a0"/>
              <w:spacing w:line="360" w:lineRule="auto"/>
              <w:ind w:firstLine="0"/>
              <w:jc w:val="center"/>
              <w:rPr>
                <w:sz w:val="24"/>
                <w:szCs w:val="24"/>
              </w:rPr>
            </w:pPr>
            <w:r>
              <w:rPr>
                <w:rFonts w:hint="eastAsia"/>
                <w:noProof/>
                <w:sz w:val="24"/>
                <w:szCs w:val="24"/>
              </w:rPr>
              <w:drawing>
                <wp:inline distT="0" distB="0" distL="0" distR="0" wp14:anchorId="0E2D07DF" wp14:editId="7093A79D">
                  <wp:extent cx="1143059" cy="5270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CC96E.tmp"/>
                          <pic:cNvPicPr/>
                        </pic:nvPicPr>
                        <pic:blipFill>
                          <a:blip r:embed="rId16">
                            <a:extLst>
                              <a:ext uri="{28A0092B-C50C-407E-A947-70E740481C1C}">
                                <a14:useLocalDpi xmlns:a14="http://schemas.microsoft.com/office/drawing/2010/main" val="0"/>
                              </a:ext>
                            </a:extLst>
                          </a:blip>
                          <a:stretch>
                            <a:fillRect/>
                          </a:stretch>
                        </pic:blipFill>
                        <pic:spPr>
                          <a:xfrm>
                            <a:off x="0" y="0"/>
                            <a:ext cx="1143059" cy="527077"/>
                          </a:xfrm>
                          <a:prstGeom prst="rect">
                            <a:avLst/>
                          </a:prstGeom>
                        </pic:spPr>
                      </pic:pic>
                    </a:graphicData>
                  </a:graphic>
                </wp:inline>
              </w:drawing>
            </w:r>
          </w:p>
        </w:tc>
        <w:tc>
          <w:tcPr>
            <w:tcW w:w="4502" w:type="dxa"/>
            <w:vAlign w:val="center"/>
          </w:tcPr>
          <w:p w14:paraId="66A90648" w14:textId="77777777" w:rsidR="00C612D2" w:rsidRDefault="00C612D2" w:rsidP="002B5C51">
            <w:pPr>
              <w:pStyle w:val="a0"/>
              <w:spacing w:line="360" w:lineRule="auto"/>
              <w:ind w:firstLine="0"/>
              <w:jc w:val="center"/>
              <w:rPr>
                <w:sz w:val="24"/>
                <w:szCs w:val="24"/>
              </w:rPr>
            </w:pPr>
            <w:r>
              <w:rPr>
                <w:rFonts w:hint="eastAsia"/>
                <w:sz w:val="24"/>
                <w:szCs w:val="24"/>
              </w:rPr>
              <w:t>数据存储</w:t>
            </w:r>
          </w:p>
        </w:tc>
      </w:tr>
      <w:tr w:rsidR="00C612D2" w14:paraId="361106B0" w14:textId="77777777" w:rsidTr="002B5C51">
        <w:tc>
          <w:tcPr>
            <w:tcW w:w="4501" w:type="dxa"/>
            <w:vAlign w:val="center"/>
          </w:tcPr>
          <w:p w14:paraId="58F2D230" w14:textId="77777777" w:rsidR="00C612D2" w:rsidRDefault="00C612D2" w:rsidP="002B5C51">
            <w:pPr>
              <w:pStyle w:val="a0"/>
              <w:spacing w:line="360" w:lineRule="auto"/>
              <w:ind w:firstLine="0"/>
              <w:jc w:val="center"/>
              <w:rPr>
                <w:sz w:val="24"/>
                <w:szCs w:val="24"/>
              </w:rPr>
            </w:pPr>
            <w:r>
              <w:rPr>
                <w:rFonts w:hint="eastAsia"/>
                <w:noProof/>
                <w:sz w:val="24"/>
                <w:szCs w:val="24"/>
              </w:rPr>
              <w:drawing>
                <wp:inline distT="0" distB="0" distL="0" distR="0" wp14:anchorId="6B921550" wp14:editId="5E4891D3">
                  <wp:extent cx="647733" cy="2984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C6C85.tmp"/>
                          <pic:cNvPicPr/>
                        </pic:nvPicPr>
                        <pic:blipFill>
                          <a:blip r:embed="rId17">
                            <a:extLst>
                              <a:ext uri="{28A0092B-C50C-407E-A947-70E740481C1C}">
                                <a14:useLocalDpi xmlns:a14="http://schemas.microsoft.com/office/drawing/2010/main" val="0"/>
                              </a:ext>
                            </a:extLst>
                          </a:blip>
                          <a:stretch>
                            <a:fillRect/>
                          </a:stretch>
                        </pic:blipFill>
                        <pic:spPr>
                          <a:xfrm>
                            <a:off x="0" y="0"/>
                            <a:ext cx="647733" cy="298465"/>
                          </a:xfrm>
                          <a:prstGeom prst="rect">
                            <a:avLst/>
                          </a:prstGeom>
                        </pic:spPr>
                      </pic:pic>
                    </a:graphicData>
                  </a:graphic>
                </wp:inline>
              </w:drawing>
            </w:r>
          </w:p>
        </w:tc>
        <w:tc>
          <w:tcPr>
            <w:tcW w:w="4502" w:type="dxa"/>
            <w:vAlign w:val="center"/>
          </w:tcPr>
          <w:p w14:paraId="76765E6A" w14:textId="77777777" w:rsidR="00C612D2" w:rsidRDefault="00C612D2" w:rsidP="002B5C51">
            <w:pPr>
              <w:pStyle w:val="a0"/>
              <w:spacing w:line="360" w:lineRule="auto"/>
              <w:ind w:firstLine="0"/>
              <w:jc w:val="center"/>
              <w:rPr>
                <w:sz w:val="24"/>
                <w:szCs w:val="24"/>
              </w:rPr>
            </w:pPr>
            <w:r>
              <w:rPr>
                <w:rFonts w:hint="eastAsia"/>
                <w:sz w:val="24"/>
                <w:szCs w:val="24"/>
              </w:rPr>
              <w:t>数据流</w:t>
            </w:r>
          </w:p>
        </w:tc>
      </w:tr>
    </w:tbl>
    <w:p w14:paraId="463A6348" w14:textId="77777777" w:rsidR="00C612D2" w:rsidRDefault="00C612D2" w:rsidP="00C612D2">
      <w:pPr>
        <w:pStyle w:val="a0"/>
        <w:spacing w:line="360" w:lineRule="auto"/>
        <w:ind w:firstLine="0"/>
        <w:jc w:val="center"/>
        <w:rPr>
          <w:sz w:val="24"/>
          <w:szCs w:val="24"/>
        </w:rPr>
      </w:pPr>
      <w:r>
        <w:rPr>
          <w:rFonts w:hint="eastAsia"/>
          <w:sz w:val="24"/>
          <w:szCs w:val="24"/>
        </w:rPr>
        <w:t>表</w:t>
      </w:r>
      <w:r>
        <w:rPr>
          <w:rFonts w:hint="eastAsia"/>
          <w:sz w:val="24"/>
          <w:szCs w:val="24"/>
        </w:rPr>
        <w:t xml:space="preserve"> 3-1</w:t>
      </w:r>
      <w:r>
        <w:rPr>
          <w:sz w:val="24"/>
          <w:szCs w:val="24"/>
        </w:rPr>
        <w:t xml:space="preserve"> </w:t>
      </w:r>
      <w:r>
        <w:rPr>
          <w:rFonts w:hint="eastAsia"/>
          <w:sz w:val="24"/>
          <w:szCs w:val="24"/>
        </w:rPr>
        <w:t>数据流图图例</w:t>
      </w:r>
    </w:p>
    <w:p w14:paraId="48FF96B9" w14:textId="77777777" w:rsidR="00C612D2" w:rsidRDefault="00C612D2" w:rsidP="00C612D2">
      <w:pPr>
        <w:pStyle w:val="a0"/>
        <w:spacing w:line="360" w:lineRule="auto"/>
        <w:ind w:firstLine="0"/>
        <w:rPr>
          <w:sz w:val="24"/>
          <w:szCs w:val="24"/>
        </w:rPr>
      </w:pPr>
      <w:r>
        <w:rPr>
          <w:rFonts w:hint="eastAsia"/>
          <w:noProof/>
          <w:sz w:val="24"/>
          <w:szCs w:val="24"/>
        </w:rPr>
        <w:lastRenderedPageBreak/>
        <w:drawing>
          <wp:inline distT="0" distB="0" distL="0" distR="0" wp14:anchorId="210F3DEC" wp14:editId="60C73A49">
            <wp:extent cx="5579745" cy="21672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CF880.tmp"/>
                    <pic:cNvPicPr/>
                  </pic:nvPicPr>
                  <pic:blipFill>
                    <a:blip r:embed="rId18">
                      <a:extLst>
                        <a:ext uri="{28A0092B-C50C-407E-A947-70E740481C1C}">
                          <a14:useLocalDpi xmlns:a14="http://schemas.microsoft.com/office/drawing/2010/main" val="0"/>
                        </a:ext>
                      </a:extLst>
                    </a:blip>
                    <a:stretch>
                      <a:fillRect/>
                    </a:stretch>
                  </pic:blipFill>
                  <pic:spPr>
                    <a:xfrm>
                      <a:off x="0" y="0"/>
                      <a:ext cx="5579745" cy="2167255"/>
                    </a:xfrm>
                    <a:prstGeom prst="rect">
                      <a:avLst/>
                    </a:prstGeom>
                  </pic:spPr>
                </pic:pic>
              </a:graphicData>
            </a:graphic>
          </wp:inline>
        </w:drawing>
      </w:r>
    </w:p>
    <w:p w14:paraId="104621AF" w14:textId="77777777" w:rsidR="00C612D2" w:rsidRPr="00862BE3" w:rsidRDefault="00C612D2" w:rsidP="00C612D2">
      <w:pPr>
        <w:pStyle w:val="a0"/>
        <w:spacing w:line="360" w:lineRule="auto"/>
        <w:ind w:firstLine="0"/>
        <w:jc w:val="center"/>
        <w:rPr>
          <w:sz w:val="24"/>
          <w:szCs w:val="24"/>
        </w:rPr>
      </w:pPr>
      <w:r>
        <w:rPr>
          <w:rFonts w:hint="eastAsia"/>
          <w:sz w:val="24"/>
          <w:szCs w:val="24"/>
        </w:rPr>
        <w:t>图</w:t>
      </w:r>
      <w:r>
        <w:rPr>
          <w:rFonts w:hint="eastAsia"/>
          <w:sz w:val="24"/>
          <w:szCs w:val="24"/>
        </w:rPr>
        <w:t xml:space="preserve"> 3-3</w:t>
      </w:r>
      <w:r>
        <w:rPr>
          <w:sz w:val="24"/>
          <w:szCs w:val="24"/>
        </w:rPr>
        <w:t xml:space="preserve"> </w:t>
      </w:r>
      <w:r>
        <w:rPr>
          <w:rFonts w:hint="eastAsia"/>
          <w:sz w:val="24"/>
          <w:szCs w:val="24"/>
        </w:rPr>
        <w:t>系统数据流图</w:t>
      </w:r>
    </w:p>
    <w:p w14:paraId="6D86EE52" w14:textId="77777777" w:rsidR="00C612D2" w:rsidRPr="009F75E8" w:rsidRDefault="00C612D2" w:rsidP="00C612D2">
      <w:pPr>
        <w:pStyle w:val="2"/>
        <w:spacing w:line="720" w:lineRule="auto"/>
        <w:jc w:val="both"/>
        <w:rPr>
          <w:rFonts w:ascii="黑体" w:eastAsia="黑体" w:hAnsi="黑体"/>
        </w:rPr>
      </w:pPr>
      <w:bookmarkStart w:id="437" w:name="_Toc5726368"/>
      <w:proofErr w:type="spellStart"/>
      <w:r w:rsidRPr="00841D47">
        <w:rPr>
          <w:rFonts w:ascii="黑体" w:eastAsia="黑体" w:hAnsi="黑体" w:hint="eastAsia"/>
        </w:rPr>
        <w:t>系统数据库设计</w:t>
      </w:r>
      <w:bookmarkEnd w:id="437"/>
      <w:proofErr w:type="spellEnd"/>
    </w:p>
    <w:p w14:paraId="6C719F05" w14:textId="77777777" w:rsidR="00C612D2" w:rsidRDefault="00C612D2" w:rsidP="00C612D2">
      <w:pPr>
        <w:pStyle w:val="a0"/>
        <w:spacing w:line="360" w:lineRule="auto"/>
        <w:rPr>
          <w:sz w:val="24"/>
          <w:szCs w:val="24"/>
        </w:rPr>
      </w:pPr>
      <w:r>
        <w:rPr>
          <w:rFonts w:hint="eastAsia"/>
          <w:sz w:val="24"/>
          <w:szCs w:val="24"/>
        </w:rPr>
        <w:t>本系统数据库采用的是关系</w:t>
      </w:r>
      <w:r w:rsidRPr="009F75E8">
        <w:rPr>
          <w:rFonts w:hint="eastAsia"/>
          <w:sz w:val="24"/>
          <w:szCs w:val="24"/>
        </w:rPr>
        <w:t>数据库</w:t>
      </w:r>
      <w:proofErr w:type="spellStart"/>
      <w:r>
        <w:rPr>
          <w:rFonts w:hint="eastAsia"/>
          <w:sz w:val="24"/>
          <w:szCs w:val="24"/>
        </w:rPr>
        <w:t>postgreSQL</w:t>
      </w:r>
      <w:proofErr w:type="spellEnd"/>
      <w:r>
        <w:rPr>
          <w:rFonts w:hint="eastAsia"/>
          <w:sz w:val="24"/>
          <w:szCs w:val="24"/>
        </w:rPr>
        <w:t>，在设计数据库时，通过之前的需求分析，确定了该系统数据库主要包括以下几个实体：用户、收藏的文章、原创文章、评论、回复、点赞、与用户相关的消息。</w:t>
      </w:r>
    </w:p>
    <w:p w14:paraId="5DEE7DEC" w14:textId="77777777" w:rsidR="00C612D2" w:rsidRDefault="00C612D2" w:rsidP="00C612D2">
      <w:pPr>
        <w:pStyle w:val="a0"/>
        <w:spacing w:line="360" w:lineRule="auto"/>
        <w:rPr>
          <w:sz w:val="24"/>
          <w:szCs w:val="24"/>
        </w:rPr>
      </w:pPr>
      <w:r>
        <w:rPr>
          <w:rFonts w:hint="eastAsia"/>
          <w:sz w:val="24"/>
          <w:szCs w:val="24"/>
        </w:rPr>
        <w:t>这些实体之间的关系用</w:t>
      </w:r>
      <w:r>
        <w:rPr>
          <w:rFonts w:hint="eastAsia"/>
          <w:sz w:val="24"/>
          <w:szCs w:val="24"/>
        </w:rPr>
        <w:t>E-R</w:t>
      </w:r>
      <w:r>
        <w:rPr>
          <w:rFonts w:hint="eastAsia"/>
          <w:sz w:val="24"/>
          <w:szCs w:val="24"/>
        </w:rPr>
        <w:t>图表示如下所示：</w:t>
      </w:r>
    </w:p>
    <w:p w14:paraId="2161B15C" w14:textId="77777777" w:rsidR="00C612D2" w:rsidRDefault="00C612D2" w:rsidP="00C612D2">
      <w:pPr>
        <w:pStyle w:val="a0"/>
        <w:spacing w:line="360" w:lineRule="auto"/>
        <w:rPr>
          <w:sz w:val="24"/>
          <w:szCs w:val="24"/>
        </w:rPr>
      </w:pPr>
      <w:r>
        <w:rPr>
          <w:rFonts w:hint="eastAsia"/>
          <w:noProof/>
          <w:sz w:val="24"/>
          <w:szCs w:val="24"/>
        </w:rPr>
        <w:drawing>
          <wp:inline distT="0" distB="0" distL="0" distR="0" wp14:anchorId="5613DB29" wp14:editId="52CB8929">
            <wp:extent cx="6087403" cy="344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个人博客ER图.png"/>
                    <pic:cNvPicPr/>
                  </pic:nvPicPr>
                  <pic:blipFill>
                    <a:blip r:embed="rId19">
                      <a:extLst>
                        <a:ext uri="{28A0092B-C50C-407E-A947-70E740481C1C}">
                          <a14:useLocalDpi xmlns:a14="http://schemas.microsoft.com/office/drawing/2010/main" val="0"/>
                        </a:ext>
                      </a:extLst>
                    </a:blip>
                    <a:stretch>
                      <a:fillRect/>
                    </a:stretch>
                  </pic:blipFill>
                  <pic:spPr>
                    <a:xfrm>
                      <a:off x="0" y="0"/>
                      <a:ext cx="6104877" cy="3451579"/>
                    </a:xfrm>
                    <a:prstGeom prst="rect">
                      <a:avLst/>
                    </a:prstGeom>
                  </pic:spPr>
                </pic:pic>
              </a:graphicData>
            </a:graphic>
          </wp:inline>
        </w:drawing>
      </w:r>
    </w:p>
    <w:p w14:paraId="3BDDDC1B" w14:textId="77777777" w:rsidR="00C612D2" w:rsidRDefault="00C612D2" w:rsidP="00C612D2">
      <w:pPr>
        <w:pStyle w:val="a0"/>
        <w:spacing w:line="360" w:lineRule="auto"/>
        <w:rPr>
          <w:sz w:val="24"/>
          <w:szCs w:val="24"/>
        </w:rPr>
      </w:pPr>
    </w:p>
    <w:p w14:paraId="4951CECD"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 xml:space="preserve"> 3-3</w:t>
      </w:r>
      <w:r>
        <w:rPr>
          <w:sz w:val="24"/>
          <w:szCs w:val="24"/>
        </w:rPr>
        <w:t xml:space="preserve"> </w:t>
      </w:r>
      <w:proofErr w:type="gramStart"/>
      <w:r>
        <w:rPr>
          <w:rFonts w:hint="eastAsia"/>
          <w:sz w:val="24"/>
          <w:szCs w:val="24"/>
        </w:rPr>
        <w:t>个人博客数据库</w:t>
      </w:r>
      <w:proofErr w:type="gramEnd"/>
      <w:r>
        <w:rPr>
          <w:rFonts w:hint="eastAsia"/>
          <w:sz w:val="24"/>
          <w:szCs w:val="24"/>
        </w:rPr>
        <w:t>E</w:t>
      </w:r>
      <w:r>
        <w:rPr>
          <w:sz w:val="24"/>
          <w:szCs w:val="24"/>
        </w:rPr>
        <w:t>-R</w:t>
      </w:r>
      <w:r>
        <w:rPr>
          <w:rFonts w:hint="eastAsia"/>
          <w:sz w:val="24"/>
          <w:szCs w:val="24"/>
        </w:rPr>
        <w:t>图</w:t>
      </w:r>
    </w:p>
    <w:p w14:paraId="627763E4" w14:textId="77777777" w:rsidR="00C612D2" w:rsidRDefault="00C612D2" w:rsidP="00C612D2">
      <w:pPr>
        <w:pStyle w:val="a0"/>
        <w:spacing w:line="360" w:lineRule="auto"/>
        <w:rPr>
          <w:sz w:val="24"/>
          <w:szCs w:val="24"/>
        </w:rPr>
      </w:pPr>
      <w:r>
        <w:rPr>
          <w:rFonts w:hint="eastAsia"/>
          <w:sz w:val="24"/>
          <w:szCs w:val="24"/>
        </w:rPr>
        <w:lastRenderedPageBreak/>
        <w:t>收藏的文章是通过爬虫模块添加到数据库中的，与其他实体之间没有联系。当用户是博主的时候，一个用户可以写多篇原创文章，一篇原创文章的作者只能是一个用户，因此用户与原创文章之间存在一对多（</w:t>
      </w:r>
      <w:r>
        <w:rPr>
          <w:rFonts w:hint="eastAsia"/>
          <w:sz w:val="24"/>
          <w:szCs w:val="24"/>
        </w:rPr>
        <w:t>1</w:t>
      </w:r>
      <w:r>
        <w:rPr>
          <w:rFonts w:hint="eastAsia"/>
          <w:sz w:val="24"/>
          <w:szCs w:val="24"/>
        </w:rPr>
        <w:t>：</w:t>
      </w:r>
      <w:r>
        <w:rPr>
          <w:rFonts w:hint="eastAsia"/>
          <w:sz w:val="24"/>
          <w:szCs w:val="24"/>
        </w:rPr>
        <w:t>n</w:t>
      </w:r>
      <w:r>
        <w:rPr>
          <w:rFonts w:hint="eastAsia"/>
          <w:sz w:val="24"/>
          <w:szCs w:val="24"/>
        </w:rPr>
        <w:t>）的联系；一个用户可以发出多个点赞，一个</w:t>
      </w:r>
      <w:proofErr w:type="gramStart"/>
      <w:r>
        <w:rPr>
          <w:rFonts w:hint="eastAsia"/>
          <w:sz w:val="24"/>
          <w:szCs w:val="24"/>
        </w:rPr>
        <w:t>点赞只能</w:t>
      </w:r>
      <w:proofErr w:type="gramEnd"/>
      <w:r>
        <w:rPr>
          <w:rFonts w:hint="eastAsia"/>
          <w:sz w:val="24"/>
          <w:szCs w:val="24"/>
        </w:rPr>
        <w:t>属于一个用户，因此用户</w:t>
      </w:r>
      <w:proofErr w:type="gramStart"/>
      <w:r>
        <w:rPr>
          <w:rFonts w:hint="eastAsia"/>
          <w:sz w:val="24"/>
          <w:szCs w:val="24"/>
        </w:rPr>
        <w:t>和点赞之间</w:t>
      </w:r>
      <w:proofErr w:type="gramEnd"/>
      <w:r>
        <w:rPr>
          <w:rFonts w:hint="eastAsia"/>
          <w:sz w:val="24"/>
          <w:szCs w:val="24"/>
        </w:rPr>
        <w:t>存在一对多（</w:t>
      </w:r>
      <w:r>
        <w:rPr>
          <w:rFonts w:hint="eastAsia"/>
          <w:sz w:val="24"/>
          <w:szCs w:val="24"/>
        </w:rPr>
        <w:t>1</w:t>
      </w:r>
      <w:r>
        <w:rPr>
          <w:rFonts w:hint="eastAsia"/>
          <w:sz w:val="24"/>
          <w:szCs w:val="24"/>
        </w:rPr>
        <w:t>：</w:t>
      </w:r>
      <w:r>
        <w:rPr>
          <w:rFonts w:hint="eastAsia"/>
          <w:sz w:val="24"/>
          <w:szCs w:val="24"/>
        </w:rPr>
        <w:t>n</w:t>
      </w:r>
      <w:r>
        <w:rPr>
          <w:rFonts w:hint="eastAsia"/>
          <w:sz w:val="24"/>
          <w:szCs w:val="24"/>
        </w:rPr>
        <w:t>）的联系；一个用户可以发布多个评论，一个评论的作者只可能是一个用户，因此用户和评论之间存在一对多（</w:t>
      </w:r>
      <w:r>
        <w:rPr>
          <w:rFonts w:hint="eastAsia"/>
          <w:sz w:val="24"/>
          <w:szCs w:val="24"/>
        </w:rPr>
        <w:t>1</w:t>
      </w:r>
      <w:r>
        <w:rPr>
          <w:rFonts w:hint="eastAsia"/>
          <w:sz w:val="24"/>
          <w:szCs w:val="24"/>
        </w:rPr>
        <w:t>：</w:t>
      </w:r>
      <w:r>
        <w:rPr>
          <w:rFonts w:hint="eastAsia"/>
          <w:sz w:val="24"/>
          <w:szCs w:val="24"/>
        </w:rPr>
        <w:t>n</w:t>
      </w:r>
      <w:r>
        <w:rPr>
          <w:rFonts w:hint="eastAsia"/>
          <w:sz w:val="24"/>
          <w:szCs w:val="24"/>
        </w:rPr>
        <w:t>）的联系；一个用户可以发布多条回复，一条回复的作者只能是一个用户，因此用户和回复存在一对多（</w:t>
      </w:r>
      <w:r>
        <w:rPr>
          <w:rFonts w:hint="eastAsia"/>
          <w:sz w:val="24"/>
          <w:szCs w:val="24"/>
        </w:rPr>
        <w:t>1</w:t>
      </w:r>
      <w:r>
        <w:rPr>
          <w:rFonts w:hint="eastAsia"/>
          <w:sz w:val="24"/>
          <w:szCs w:val="24"/>
        </w:rPr>
        <w:t>：</w:t>
      </w:r>
      <w:r>
        <w:rPr>
          <w:rFonts w:hint="eastAsia"/>
          <w:sz w:val="24"/>
          <w:szCs w:val="24"/>
        </w:rPr>
        <w:t>n</w:t>
      </w:r>
      <w:r>
        <w:rPr>
          <w:rFonts w:hint="eastAsia"/>
          <w:sz w:val="24"/>
          <w:szCs w:val="24"/>
        </w:rPr>
        <w:t>）的联系；一个用户可以收到多条与他相关的消息，一条消息只能发给一个用户，因此用户和消息之间存在一对多（</w:t>
      </w:r>
      <w:r>
        <w:rPr>
          <w:rFonts w:hint="eastAsia"/>
          <w:sz w:val="24"/>
          <w:szCs w:val="24"/>
        </w:rPr>
        <w:t>1</w:t>
      </w:r>
      <w:r>
        <w:rPr>
          <w:rFonts w:hint="eastAsia"/>
          <w:sz w:val="24"/>
          <w:szCs w:val="24"/>
        </w:rPr>
        <w:t>：</w:t>
      </w:r>
      <w:r>
        <w:rPr>
          <w:rFonts w:hint="eastAsia"/>
          <w:sz w:val="24"/>
          <w:szCs w:val="24"/>
        </w:rPr>
        <w:t>n</w:t>
      </w:r>
      <w:r>
        <w:rPr>
          <w:rFonts w:hint="eastAsia"/>
          <w:sz w:val="24"/>
          <w:szCs w:val="24"/>
        </w:rPr>
        <w:t>）的联系；一篇原创文章中可以包含多个点赞，而一个</w:t>
      </w:r>
      <w:proofErr w:type="gramStart"/>
      <w:r>
        <w:rPr>
          <w:rFonts w:hint="eastAsia"/>
          <w:sz w:val="24"/>
          <w:szCs w:val="24"/>
        </w:rPr>
        <w:t>点赞只</w:t>
      </w:r>
      <w:proofErr w:type="gramEnd"/>
      <w:r>
        <w:rPr>
          <w:rFonts w:hint="eastAsia"/>
          <w:sz w:val="24"/>
          <w:szCs w:val="24"/>
        </w:rPr>
        <w:t>属于一篇原创文章，因此原创文章和</w:t>
      </w:r>
      <w:proofErr w:type="gramStart"/>
      <w:r>
        <w:rPr>
          <w:rFonts w:hint="eastAsia"/>
          <w:sz w:val="24"/>
          <w:szCs w:val="24"/>
        </w:rPr>
        <w:t>点赞存在</w:t>
      </w:r>
      <w:proofErr w:type="gramEnd"/>
      <w:r>
        <w:rPr>
          <w:rFonts w:hint="eastAsia"/>
          <w:sz w:val="24"/>
          <w:szCs w:val="24"/>
        </w:rPr>
        <w:t>一对多（</w:t>
      </w:r>
      <w:r>
        <w:rPr>
          <w:rFonts w:hint="eastAsia"/>
          <w:sz w:val="24"/>
          <w:szCs w:val="24"/>
        </w:rPr>
        <w:t>1</w:t>
      </w:r>
      <w:r>
        <w:rPr>
          <w:rFonts w:hint="eastAsia"/>
          <w:sz w:val="24"/>
          <w:szCs w:val="24"/>
        </w:rPr>
        <w:t>：</w:t>
      </w:r>
      <w:r>
        <w:rPr>
          <w:rFonts w:hint="eastAsia"/>
          <w:sz w:val="24"/>
          <w:szCs w:val="24"/>
        </w:rPr>
        <w:t>n</w:t>
      </w:r>
      <w:r>
        <w:rPr>
          <w:rFonts w:hint="eastAsia"/>
          <w:sz w:val="24"/>
          <w:szCs w:val="24"/>
        </w:rPr>
        <w:t>）的联系；一篇原创文章可以包含多条评论，一条只能</w:t>
      </w:r>
      <w:proofErr w:type="gramStart"/>
      <w:r>
        <w:rPr>
          <w:rFonts w:hint="eastAsia"/>
          <w:sz w:val="24"/>
          <w:szCs w:val="24"/>
        </w:rPr>
        <w:t>发布在篇原创</w:t>
      </w:r>
      <w:proofErr w:type="gramEnd"/>
      <w:r>
        <w:rPr>
          <w:rFonts w:hint="eastAsia"/>
          <w:sz w:val="24"/>
          <w:szCs w:val="24"/>
        </w:rPr>
        <w:t>文章下；因此原创文章和评论之间存在一对多（</w:t>
      </w:r>
      <w:r>
        <w:rPr>
          <w:rFonts w:hint="eastAsia"/>
          <w:sz w:val="24"/>
          <w:szCs w:val="24"/>
        </w:rPr>
        <w:t>1</w:t>
      </w:r>
      <w:r>
        <w:rPr>
          <w:rFonts w:hint="eastAsia"/>
          <w:sz w:val="24"/>
          <w:szCs w:val="24"/>
        </w:rPr>
        <w:t>：</w:t>
      </w:r>
      <w:r>
        <w:rPr>
          <w:rFonts w:hint="eastAsia"/>
          <w:sz w:val="24"/>
          <w:szCs w:val="24"/>
        </w:rPr>
        <w:t>n</w:t>
      </w:r>
      <w:r>
        <w:rPr>
          <w:rFonts w:hint="eastAsia"/>
          <w:sz w:val="24"/>
          <w:szCs w:val="24"/>
        </w:rPr>
        <w:t>）的联系；一条评论下可以有多条回复，一条回复只能发布在一条评论下，因此评论和回复存在一对多（</w:t>
      </w:r>
      <w:r>
        <w:rPr>
          <w:rFonts w:hint="eastAsia"/>
          <w:sz w:val="24"/>
          <w:szCs w:val="24"/>
        </w:rPr>
        <w:t>1</w:t>
      </w:r>
      <w:r>
        <w:rPr>
          <w:rFonts w:hint="eastAsia"/>
          <w:sz w:val="24"/>
          <w:szCs w:val="24"/>
        </w:rPr>
        <w:t>：</w:t>
      </w:r>
      <w:r>
        <w:rPr>
          <w:rFonts w:hint="eastAsia"/>
          <w:sz w:val="24"/>
          <w:szCs w:val="24"/>
        </w:rPr>
        <w:t>n</w:t>
      </w:r>
      <w:r>
        <w:rPr>
          <w:rFonts w:hint="eastAsia"/>
          <w:sz w:val="24"/>
          <w:szCs w:val="24"/>
        </w:rPr>
        <w:t>）的联系。在创建数据表时，我们需要先创建两个枚举类型，一个是文章种类</w:t>
      </w:r>
      <w:r>
        <w:rPr>
          <w:rFonts w:hint="eastAsia"/>
          <w:sz w:val="24"/>
          <w:szCs w:val="24"/>
        </w:rPr>
        <w:t>ARTICLE</w:t>
      </w:r>
      <w:r>
        <w:rPr>
          <w:sz w:val="24"/>
          <w:szCs w:val="24"/>
        </w:rPr>
        <w:t>_TAG</w:t>
      </w:r>
      <w:r>
        <w:rPr>
          <w:rFonts w:hint="eastAsia"/>
          <w:sz w:val="24"/>
          <w:szCs w:val="24"/>
        </w:rPr>
        <w:t>，它标记了收藏的文章是属于什么类型的文章，该类型的取值有：</w:t>
      </w:r>
      <w:r w:rsidRPr="000F4715">
        <w:rPr>
          <w:sz w:val="24"/>
          <w:szCs w:val="24"/>
        </w:rPr>
        <w:t>'JS',</w:t>
      </w:r>
      <w:r>
        <w:rPr>
          <w:sz w:val="24"/>
          <w:szCs w:val="24"/>
        </w:rPr>
        <w:t xml:space="preserve"> </w:t>
      </w:r>
      <w:r w:rsidRPr="000F4715">
        <w:rPr>
          <w:sz w:val="24"/>
          <w:szCs w:val="24"/>
        </w:rPr>
        <w:t>'NODE',</w:t>
      </w:r>
      <w:r>
        <w:rPr>
          <w:sz w:val="24"/>
          <w:szCs w:val="24"/>
        </w:rPr>
        <w:t xml:space="preserve"> </w:t>
      </w:r>
      <w:r w:rsidRPr="000F4715">
        <w:rPr>
          <w:sz w:val="24"/>
          <w:szCs w:val="24"/>
        </w:rPr>
        <w:t>'REACT','VUE','WEBPACK','CSS','JAVA','CPP','PYTHON','LINUX','MYSQL','POSTGRESQL','REDIS',</w:t>
      </w:r>
      <w:r>
        <w:rPr>
          <w:sz w:val="24"/>
          <w:szCs w:val="24"/>
        </w:rPr>
        <w:t xml:space="preserve"> </w:t>
      </w:r>
      <w:r w:rsidRPr="000F4715">
        <w:rPr>
          <w:sz w:val="24"/>
          <w:szCs w:val="24"/>
        </w:rPr>
        <w:t>'MONGODB',</w:t>
      </w:r>
      <w:r>
        <w:rPr>
          <w:sz w:val="24"/>
          <w:szCs w:val="24"/>
        </w:rPr>
        <w:t xml:space="preserve"> </w:t>
      </w:r>
      <w:r w:rsidRPr="000F4715">
        <w:rPr>
          <w:sz w:val="24"/>
          <w:szCs w:val="24"/>
        </w:rPr>
        <w:t>'ALGORITHM',</w:t>
      </w:r>
      <w:r>
        <w:rPr>
          <w:sz w:val="24"/>
          <w:szCs w:val="24"/>
        </w:rPr>
        <w:t xml:space="preserve"> </w:t>
      </w:r>
      <w:r w:rsidRPr="000F4715">
        <w:rPr>
          <w:sz w:val="24"/>
          <w:szCs w:val="24"/>
        </w:rPr>
        <w:t>'DATASTRUCTURE','AI'</w:t>
      </w:r>
      <w:r>
        <w:rPr>
          <w:rFonts w:hint="eastAsia"/>
          <w:sz w:val="24"/>
          <w:szCs w:val="24"/>
        </w:rPr>
        <w:t>。需要创建的另一个枚举类型是用户角色</w:t>
      </w:r>
      <w:r>
        <w:rPr>
          <w:rFonts w:hint="eastAsia"/>
          <w:sz w:val="24"/>
          <w:szCs w:val="24"/>
        </w:rPr>
        <w:t>U</w:t>
      </w:r>
      <w:r>
        <w:rPr>
          <w:sz w:val="24"/>
          <w:szCs w:val="24"/>
        </w:rPr>
        <w:t>SER_ROLE</w:t>
      </w:r>
      <w:r>
        <w:rPr>
          <w:rFonts w:hint="eastAsia"/>
          <w:sz w:val="24"/>
          <w:szCs w:val="24"/>
        </w:rPr>
        <w:t>，它标记了用户是博主还是访客，该类型的取值有：</w:t>
      </w:r>
      <w:r w:rsidRPr="000F4715">
        <w:rPr>
          <w:sz w:val="24"/>
          <w:szCs w:val="24"/>
        </w:rPr>
        <w:t>'ADMIN','VISITOR'</w:t>
      </w:r>
      <w:r>
        <w:rPr>
          <w:rFonts w:hint="eastAsia"/>
          <w:sz w:val="24"/>
          <w:szCs w:val="24"/>
        </w:rPr>
        <w:t>。</w:t>
      </w:r>
    </w:p>
    <w:p w14:paraId="193FFE5E" w14:textId="77777777" w:rsidR="00C612D2" w:rsidRDefault="00C612D2" w:rsidP="00C612D2">
      <w:pPr>
        <w:pStyle w:val="a0"/>
        <w:spacing w:line="360" w:lineRule="auto"/>
        <w:jc w:val="left"/>
        <w:rPr>
          <w:sz w:val="24"/>
          <w:szCs w:val="24"/>
        </w:rPr>
      </w:pPr>
      <w:r>
        <w:rPr>
          <w:rFonts w:hint="eastAsia"/>
          <w:sz w:val="24"/>
          <w:szCs w:val="24"/>
        </w:rPr>
        <w:t>经过数据库需求分析和设计后，我们设计出各个实体的数据表如下：</w:t>
      </w:r>
    </w:p>
    <w:p w14:paraId="470E1C23" w14:textId="77777777" w:rsidR="00C612D2" w:rsidRDefault="00C612D2" w:rsidP="00C612D2">
      <w:pPr>
        <w:pStyle w:val="a0"/>
        <w:spacing w:line="360" w:lineRule="auto"/>
        <w:ind w:firstLine="0"/>
        <w:jc w:val="left"/>
        <w:rPr>
          <w:sz w:val="24"/>
          <w:szCs w:val="24"/>
        </w:rPr>
      </w:pPr>
      <w:r>
        <w:rPr>
          <w:rFonts w:hint="eastAsia"/>
          <w:sz w:val="24"/>
          <w:szCs w:val="24"/>
        </w:rPr>
        <w:t>表名：</w:t>
      </w:r>
      <w:r>
        <w:rPr>
          <w:rFonts w:hint="eastAsia"/>
          <w:sz w:val="24"/>
          <w:szCs w:val="24"/>
        </w:rPr>
        <w:t>users</w:t>
      </w:r>
    </w:p>
    <w:tbl>
      <w:tblPr>
        <w:tblStyle w:val="afd"/>
        <w:tblW w:w="0" w:type="auto"/>
        <w:tblLook w:val="04A0" w:firstRow="1" w:lastRow="0" w:firstColumn="1" w:lastColumn="0" w:noHBand="0" w:noVBand="1"/>
      </w:tblPr>
      <w:tblGrid>
        <w:gridCol w:w="1671"/>
        <w:gridCol w:w="1798"/>
        <w:gridCol w:w="1553"/>
        <w:gridCol w:w="1705"/>
        <w:gridCol w:w="1569"/>
      </w:tblGrid>
      <w:tr w:rsidR="00C612D2" w14:paraId="718DE8AA" w14:textId="77777777" w:rsidTr="002B5C51">
        <w:trPr>
          <w:trHeight w:val="467"/>
        </w:trPr>
        <w:tc>
          <w:tcPr>
            <w:tcW w:w="1800" w:type="dxa"/>
            <w:shd w:val="clear" w:color="auto" w:fill="D9D9D9" w:themeFill="background1" w:themeFillShade="D9"/>
            <w:vAlign w:val="center"/>
          </w:tcPr>
          <w:p w14:paraId="035A4934" w14:textId="77777777" w:rsidR="00C612D2" w:rsidRDefault="00C612D2" w:rsidP="002B5C51">
            <w:pPr>
              <w:pStyle w:val="a0"/>
              <w:spacing w:line="360" w:lineRule="auto"/>
              <w:ind w:firstLine="0"/>
              <w:jc w:val="center"/>
              <w:rPr>
                <w:sz w:val="24"/>
                <w:szCs w:val="24"/>
              </w:rPr>
            </w:pPr>
            <w:r>
              <w:rPr>
                <w:rFonts w:hint="eastAsia"/>
                <w:sz w:val="24"/>
                <w:szCs w:val="24"/>
              </w:rPr>
              <w:t>字段名</w:t>
            </w:r>
          </w:p>
        </w:tc>
        <w:tc>
          <w:tcPr>
            <w:tcW w:w="1800" w:type="dxa"/>
            <w:shd w:val="clear" w:color="auto" w:fill="D9D9D9" w:themeFill="background1" w:themeFillShade="D9"/>
            <w:vAlign w:val="center"/>
          </w:tcPr>
          <w:p w14:paraId="39B7053E" w14:textId="77777777" w:rsidR="00C612D2" w:rsidRDefault="00C612D2" w:rsidP="002B5C51">
            <w:pPr>
              <w:pStyle w:val="a0"/>
              <w:spacing w:line="360" w:lineRule="auto"/>
              <w:ind w:firstLine="0"/>
              <w:jc w:val="center"/>
              <w:rPr>
                <w:sz w:val="24"/>
                <w:szCs w:val="24"/>
              </w:rPr>
            </w:pPr>
            <w:r>
              <w:rPr>
                <w:rFonts w:hint="eastAsia"/>
                <w:sz w:val="24"/>
                <w:szCs w:val="24"/>
              </w:rPr>
              <w:t>数据类型</w:t>
            </w:r>
          </w:p>
        </w:tc>
        <w:tc>
          <w:tcPr>
            <w:tcW w:w="1801" w:type="dxa"/>
            <w:shd w:val="clear" w:color="auto" w:fill="D9D9D9" w:themeFill="background1" w:themeFillShade="D9"/>
            <w:vAlign w:val="center"/>
          </w:tcPr>
          <w:p w14:paraId="3D50DB96" w14:textId="77777777" w:rsidR="00C612D2" w:rsidRDefault="00C612D2" w:rsidP="002B5C51">
            <w:pPr>
              <w:pStyle w:val="a0"/>
              <w:spacing w:line="360" w:lineRule="auto"/>
              <w:ind w:firstLine="0"/>
              <w:jc w:val="center"/>
              <w:rPr>
                <w:sz w:val="24"/>
                <w:szCs w:val="24"/>
              </w:rPr>
            </w:pPr>
            <w:r>
              <w:rPr>
                <w:rFonts w:hint="eastAsia"/>
                <w:sz w:val="24"/>
                <w:szCs w:val="24"/>
              </w:rPr>
              <w:t>是否可以为空</w:t>
            </w:r>
          </w:p>
        </w:tc>
        <w:tc>
          <w:tcPr>
            <w:tcW w:w="1801" w:type="dxa"/>
            <w:shd w:val="clear" w:color="auto" w:fill="D9D9D9" w:themeFill="background1" w:themeFillShade="D9"/>
            <w:vAlign w:val="center"/>
          </w:tcPr>
          <w:p w14:paraId="6204EEF1" w14:textId="77777777" w:rsidR="00C612D2" w:rsidRDefault="00C612D2" w:rsidP="002B5C51">
            <w:pPr>
              <w:pStyle w:val="a0"/>
              <w:spacing w:line="360" w:lineRule="auto"/>
              <w:ind w:firstLine="0"/>
              <w:jc w:val="center"/>
              <w:rPr>
                <w:sz w:val="24"/>
                <w:szCs w:val="24"/>
              </w:rPr>
            </w:pPr>
            <w:r>
              <w:rPr>
                <w:rFonts w:hint="eastAsia"/>
                <w:sz w:val="24"/>
                <w:szCs w:val="24"/>
              </w:rPr>
              <w:t>默认值</w:t>
            </w:r>
          </w:p>
        </w:tc>
        <w:tc>
          <w:tcPr>
            <w:tcW w:w="1801" w:type="dxa"/>
            <w:shd w:val="clear" w:color="auto" w:fill="D9D9D9" w:themeFill="background1" w:themeFillShade="D9"/>
            <w:vAlign w:val="center"/>
          </w:tcPr>
          <w:p w14:paraId="724F9181" w14:textId="77777777" w:rsidR="00C612D2" w:rsidRDefault="00C612D2" w:rsidP="002B5C51">
            <w:pPr>
              <w:pStyle w:val="a0"/>
              <w:spacing w:line="360" w:lineRule="auto"/>
              <w:ind w:firstLine="0"/>
              <w:jc w:val="center"/>
              <w:rPr>
                <w:sz w:val="24"/>
                <w:szCs w:val="24"/>
              </w:rPr>
            </w:pPr>
            <w:r>
              <w:rPr>
                <w:rFonts w:hint="eastAsia"/>
                <w:sz w:val="24"/>
                <w:szCs w:val="24"/>
              </w:rPr>
              <w:t>说明</w:t>
            </w:r>
          </w:p>
        </w:tc>
      </w:tr>
      <w:tr w:rsidR="00C612D2" w14:paraId="50A6BF1E" w14:textId="77777777" w:rsidTr="002B5C51">
        <w:trPr>
          <w:trHeight w:val="467"/>
        </w:trPr>
        <w:tc>
          <w:tcPr>
            <w:tcW w:w="1800" w:type="dxa"/>
            <w:vAlign w:val="center"/>
          </w:tcPr>
          <w:p w14:paraId="6C23A3B0" w14:textId="77777777" w:rsidR="00C612D2" w:rsidRDefault="00C612D2" w:rsidP="002B5C51">
            <w:pPr>
              <w:pStyle w:val="a0"/>
              <w:spacing w:line="360" w:lineRule="auto"/>
              <w:ind w:firstLine="0"/>
              <w:jc w:val="center"/>
              <w:rPr>
                <w:sz w:val="24"/>
                <w:szCs w:val="24"/>
              </w:rPr>
            </w:pPr>
            <w:proofErr w:type="spellStart"/>
            <w:r>
              <w:rPr>
                <w:rFonts w:hint="eastAsia"/>
                <w:sz w:val="24"/>
                <w:szCs w:val="24"/>
              </w:rPr>
              <w:t>u</w:t>
            </w:r>
            <w:r>
              <w:rPr>
                <w:sz w:val="24"/>
                <w:szCs w:val="24"/>
              </w:rPr>
              <w:t>id</w:t>
            </w:r>
            <w:proofErr w:type="spellEnd"/>
          </w:p>
        </w:tc>
        <w:tc>
          <w:tcPr>
            <w:tcW w:w="1800" w:type="dxa"/>
            <w:vAlign w:val="center"/>
          </w:tcPr>
          <w:p w14:paraId="2E4B805D" w14:textId="77777777" w:rsidR="00C612D2" w:rsidRDefault="00C612D2" w:rsidP="002B5C51">
            <w:pPr>
              <w:pStyle w:val="a0"/>
              <w:spacing w:line="360" w:lineRule="auto"/>
              <w:ind w:firstLine="0"/>
              <w:jc w:val="center"/>
              <w:rPr>
                <w:sz w:val="24"/>
                <w:szCs w:val="24"/>
              </w:rPr>
            </w:pPr>
            <w:r>
              <w:rPr>
                <w:rFonts w:hint="eastAsia"/>
                <w:sz w:val="24"/>
                <w:szCs w:val="24"/>
              </w:rPr>
              <w:t>S</w:t>
            </w:r>
            <w:r>
              <w:rPr>
                <w:sz w:val="24"/>
                <w:szCs w:val="24"/>
              </w:rPr>
              <w:t>ERIAL</w:t>
            </w:r>
          </w:p>
        </w:tc>
        <w:tc>
          <w:tcPr>
            <w:tcW w:w="1801" w:type="dxa"/>
            <w:vAlign w:val="center"/>
          </w:tcPr>
          <w:p w14:paraId="21883924"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1801" w:type="dxa"/>
            <w:vAlign w:val="center"/>
          </w:tcPr>
          <w:p w14:paraId="0204ED41" w14:textId="77777777" w:rsidR="00C612D2" w:rsidRDefault="00C612D2" w:rsidP="002B5C51">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801" w:type="dxa"/>
            <w:vAlign w:val="center"/>
          </w:tcPr>
          <w:p w14:paraId="120E7B8E" w14:textId="77777777" w:rsidR="00C612D2" w:rsidRDefault="00C612D2" w:rsidP="002B5C51">
            <w:pPr>
              <w:pStyle w:val="a0"/>
              <w:spacing w:line="360" w:lineRule="auto"/>
              <w:ind w:firstLine="0"/>
              <w:jc w:val="center"/>
              <w:rPr>
                <w:sz w:val="24"/>
                <w:szCs w:val="24"/>
              </w:rPr>
            </w:pPr>
            <w:r>
              <w:rPr>
                <w:rFonts w:hint="eastAsia"/>
                <w:sz w:val="24"/>
                <w:szCs w:val="24"/>
              </w:rPr>
              <w:t>用户</w:t>
            </w:r>
            <w:r>
              <w:rPr>
                <w:rFonts w:hint="eastAsia"/>
                <w:sz w:val="24"/>
                <w:szCs w:val="24"/>
              </w:rPr>
              <w:t>id</w:t>
            </w:r>
            <w:r>
              <w:rPr>
                <w:rFonts w:hint="eastAsia"/>
                <w:sz w:val="24"/>
                <w:szCs w:val="24"/>
              </w:rPr>
              <w:t>，主键</w:t>
            </w:r>
          </w:p>
        </w:tc>
      </w:tr>
      <w:tr w:rsidR="00C612D2" w14:paraId="7CFFCB7C" w14:textId="77777777" w:rsidTr="002B5C51">
        <w:trPr>
          <w:trHeight w:val="467"/>
        </w:trPr>
        <w:tc>
          <w:tcPr>
            <w:tcW w:w="1800" w:type="dxa"/>
            <w:vAlign w:val="center"/>
          </w:tcPr>
          <w:p w14:paraId="27FECC26"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ickname</w:t>
            </w:r>
          </w:p>
        </w:tc>
        <w:tc>
          <w:tcPr>
            <w:tcW w:w="1800" w:type="dxa"/>
            <w:vAlign w:val="center"/>
          </w:tcPr>
          <w:p w14:paraId="74EA9702" w14:textId="77777777" w:rsidR="00C612D2" w:rsidRDefault="00C612D2" w:rsidP="002B5C51">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801" w:type="dxa"/>
            <w:vAlign w:val="center"/>
          </w:tcPr>
          <w:p w14:paraId="66B01352"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1801" w:type="dxa"/>
            <w:vAlign w:val="center"/>
          </w:tcPr>
          <w:p w14:paraId="0BE22AB3" w14:textId="77777777" w:rsidR="00C612D2" w:rsidRDefault="00C612D2" w:rsidP="002B5C51">
            <w:pPr>
              <w:pStyle w:val="a0"/>
              <w:spacing w:line="360" w:lineRule="auto"/>
              <w:ind w:firstLine="0"/>
              <w:jc w:val="center"/>
              <w:rPr>
                <w:sz w:val="24"/>
                <w:szCs w:val="24"/>
              </w:rPr>
            </w:pPr>
          </w:p>
        </w:tc>
        <w:tc>
          <w:tcPr>
            <w:tcW w:w="1801" w:type="dxa"/>
            <w:vAlign w:val="center"/>
          </w:tcPr>
          <w:p w14:paraId="7E8CDCCE" w14:textId="77777777" w:rsidR="00C612D2" w:rsidRDefault="00C612D2" w:rsidP="002B5C51">
            <w:pPr>
              <w:pStyle w:val="a0"/>
              <w:spacing w:line="360" w:lineRule="auto"/>
              <w:ind w:firstLine="0"/>
              <w:jc w:val="center"/>
              <w:rPr>
                <w:sz w:val="24"/>
                <w:szCs w:val="24"/>
              </w:rPr>
            </w:pPr>
            <w:r>
              <w:rPr>
                <w:rFonts w:hint="eastAsia"/>
                <w:sz w:val="24"/>
                <w:szCs w:val="24"/>
              </w:rPr>
              <w:t>用户名</w:t>
            </w:r>
          </w:p>
        </w:tc>
      </w:tr>
      <w:tr w:rsidR="00C612D2" w14:paraId="5EC7E7A0" w14:textId="77777777" w:rsidTr="002B5C51">
        <w:trPr>
          <w:trHeight w:val="467"/>
        </w:trPr>
        <w:tc>
          <w:tcPr>
            <w:tcW w:w="1800" w:type="dxa"/>
            <w:vAlign w:val="center"/>
          </w:tcPr>
          <w:p w14:paraId="7C2E4F9A" w14:textId="77777777" w:rsidR="00C612D2" w:rsidRDefault="00C612D2" w:rsidP="002B5C51">
            <w:pPr>
              <w:pStyle w:val="a0"/>
              <w:spacing w:line="360" w:lineRule="auto"/>
              <w:ind w:firstLine="0"/>
              <w:jc w:val="center"/>
              <w:rPr>
                <w:sz w:val="24"/>
                <w:szCs w:val="24"/>
              </w:rPr>
            </w:pPr>
            <w:r>
              <w:rPr>
                <w:rFonts w:hint="eastAsia"/>
                <w:sz w:val="24"/>
                <w:szCs w:val="24"/>
              </w:rPr>
              <w:t>e</w:t>
            </w:r>
            <w:r>
              <w:rPr>
                <w:sz w:val="24"/>
                <w:szCs w:val="24"/>
              </w:rPr>
              <w:t>mail</w:t>
            </w:r>
          </w:p>
        </w:tc>
        <w:tc>
          <w:tcPr>
            <w:tcW w:w="1800" w:type="dxa"/>
            <w:vAlign w:val="center"/>
          </w:tcPr>
          <w:p w14:paraId="17B0B505" w14:textId="77777777" w:rsidR="00C612D2" w:rsidRDefault="00C612D2" w:rsidP="002B5C51">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801" w:type="dxa"/>
            <w:vAlign w:val="center"/>
          </w:tcPr>
          <w:p w14:paraId="711D2DD8"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1801" w:type="dxa"/>
            <w:vAlign w:val="center"/>
          </w:tcPr>
          <w:p w14:paraId="0774BE0B" w14:textId="77777777" w:rsidR="00C612D2" w:rsidRDefault="00C612D2" w:rsidP="002B5C51">
            <w:pPr>
              <w:pStyle w:val="a0"/>
              <w:spacing w:line="360" w:lineRule="auto"/>
              <w:ind w:firstLine="0"/>
              <w:jc w:val="center"/>
              <w:rPr>
                <w:sz w:val="24"/>
                <w:szCs w:val="24"/>
              </w:rPr>
            </w:pPr>
          </w:p>
        </w:tc>
        <w:tc>
          <w:tcPr>
            <w:tcW w:w="1801" w:type="dxa"/>
            <w:vAlign w:val="center"/>
          </w:tcPr>
          <w:p w14:paraId="24AB682A" w14:textId="77777777" w:rsidR="00C612D2" w:rsidRDefault="00C612D2" w:rsidP="002B5C51">
            <w:pPr>
              <w:pStyle w:val="a0"/>
              <w:spacing w:line="360" w:lineRule="auto"/>
              <w:ind w:firstLine="0"/>
              <w:jc w:val="center"/>
              <w:rPr>
                <w:sz w:val="24"/>
                <w:szCs w:val="24"/>
              </w:rPr>
            </w:pPr>
            <w:r>
              <w:rPr>
                <w:rFonts w:hint="eastAsia"/>
                <w:sz w:val="24"/>
                <w:szCs w:val="24"/>
              </w:rPr>
              <w:t>邮箱</w:t>
            </w:r>
          </w:p>
        </w:tc>
      </w:tr>
      <w:tr w:rsidR="00C612D2" w14:paraId="5F0FB469" w14:textId="77777777" w:rsidTr="002B5C51">
        <w:trPr>
          <w:trHeight w:val="467"/>
        </w:trPr>
        <w:tc>
          <w:tcPr>
            <w:tcW w:w="1800" w:type="dxa"/>
            <w:vAlign w:val="center"/>
          </w:tcPr>
          <w:p w14:paraId="360DD332" w14:textId="77777777" w:rsidR="00C612D2" w:rsidRDefault="00C612D2" w:rsidP="002B5C51">
            <w:pPr>
              <w:pStyle w:val="a0"/>
              <w:spacing w:line="360" w:lineRule="auto"/>
              <w:ind w:firstLine="0"/>
              <w:jc w:val="center"/>
              <w:rPr>
                <w:sz w:val="24"/>
                <w:szCs w:val="24"/>
              </w:rPr>
            </w:pPr>
            <w:r>
              <w:rPr>
                <w:rFonts w:hint="eastAsia"/>
                <w:sz w:val="24"/>
                <w:szCs w:val="24"/>
              </w:rPr>
              <w:t>p</w:t>
            </w:r>
            <w:r>
              <w:rPr>
                <w:sz w:val="24"/>
                <w:szCs w:val="24"/>
              </w:rPr>
              <w:t>assword</w:t>
            </w:r>
          </w:p>
        </w:tc>
        <w:tc>
          <w:tcPr>
            <w:tcW w:w="1800" w:type="dxa"/>
            <w:vAlign w:val="center"/>
          </w:tcPr>
          <w:p w14:paraId="4B6BF87C" w14:textId="77777777" w:rsidR="00C612D2" w:rsidRDefault="00C612D2" w:rsidP="002B5C51">
            <w:pPr>
              <w:pStyle w:val="a0"/>
              <w:spacing w:line="360" w:lineRule="auto"/>
              <w:ind w:firstLine="0"/>
              <w:jc w:val="center"/>
              <w:rPr>
                <w:sz w:val="24"/>
                <w:szCs w:val="24"/>
              </w:rPr>
            </w:pPr>
            <w:proofErr w:type="gramStart"/>
            <w:r>
              <w:rPr>
                <w:sz w:val="24"/>
                <w:szCs w:val="24"/>
              </w:rPr>
              <w:t>VARCHAR(</w:t>
            </w:r>
            <w:proofErr w:type="gramEnd"/>
            <w:r>
              <w:rPr>
                <w:sz w:val="24"/>
                <w:szCs w:val="24"/>
              </w:rPr>
              <w:t>20)</w:t>
            </w:r>
          </w:p>
        </w:tc>
        <w:tc>
          <w:tcPr>
            <w:tcW w:w="1801" w:type="dxa"/>
            <w:vAlign w:val="center"/>
          </w:tcPr>
          <w:p w14:paraId="0828864A"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1801" w:type="dxa"/>
            <w:vAlign w:val="center"/>
          </w:tcPr>
          <w:p w14:paraId="15B4852D" w14:textId="77777777" w:rsidR="00C612D2" w:rsidRDefault="00C612D2" w:rsidP="002B5C51">
            <w:pPr>
              <w:pStyle w:val="a0"/>
              <w:spacing w:line="360" w:lineRule="auto"/>
              <w:ind w:firstLine="0"/>
              <w:jc w:val="center"/>
              <w:rPr>
                <w:sz w:val="24"/>
                <w:szCs w:val="24"/>
              </w:rPr>
            </w:pPr>
          </w:p>
        </w:tc>
        <w:tc>
          <w:tcPr>
            <w:tcW w:w="1801" w:type="dxa"/>
            <w:vAlign w:val="center"/>
          </w:tcPr>
          <w:p w14:paraId="4965BCFB" w14:textId="77777777" w:rsidR="00C612D2" w:rsidRDefault="00C612D2" w:rsidP="002B5C51">
            <w:pPr>
              <w:pStyle w:val="a0"/>
              <w:spacing w:line="360" w:lineRule="auto"/>
              <w:ind w:firstLine="0"/>
              <w:jc w:val="center"/>
              <w:rPr>
                <w:sz w:val="24"/>
                <w:szCs w:val="24"/>
              </w:rPr>
            </w:pPr>
            <w:r>
              <w:rPr>
                <w:rFonts w:hint="eastAsia"/>
                <w:sz w:val="24"/>
                <w:szCs w:val="24"/>
              </w:rPr>
              <w:t>密码</w:t>
            </w:r>
          </w:p>
        </w:tc>
      </w:tr>
      <w:tr w:rsidR="00C612D2" w14:paraId="22BA3632" w14:textId="77777777" w:rsidTr="002B5C51">
        <w:trPr>
          <w:trHeight w:val="467"/>
        </w:trPr>
        <w:tc>
          <w:tcPr>
            <w:tcW w:w="1800" w:type="dxa"/>
            <w:vAlign w:val="center"/>
          </w:tcPr>
          <w:p w14:paraId="78890811" w14:textId="77777777" w:rsidR="00C612D2" w:rsidRDefault="00C612D2" w:rsidP="002B5C51">
            <w:pPr>
              <w:pStyle w:val="a0"/>
              <w:spacing w:line="360" w:lineRule="auto"/>
              <w:ind w:firstLine="0"/>
              <w:jc w:val="center"/>
              <w:rPr>
                <w:sz w:val="24"/>
                <w:szCs w:val="24"/>
              </w:rPr>
            </w:pPr>
            <w:r>
              <w:rPr>
                <w:rFonts w:hint="eastAsia"/>
                <w:sz w:val="24"/>
                <w:szCs w:val="24"/>
              </w:rPr>
              <w:t>r</w:t>
            </w:r>
            <w:r>
              <w:rPr>
                <w:sz w:val="24"/>
                <w:szCs w:val="24"/>
              </w:rPr>
              <w:t>ole</w:t>
            </w:r>
          </w:p>
        </w:tc>
        <w:tc>
          <w:tcPr>
            <w:tcW w:w="1800" w:type="dxa"/>
            <w:vAlign w:val="center"/>
          </w:tcPr>
          <w:p w14:paraId="3C0771E8" w14:textId="77777777" w:rsidR="00C612D2" w:rsidRDefault="00C612D2" w:rsidP="002B5C51">
            <w:pPr>
              <w:pStyle w:val="a0"/>
              <w:spacing w:line="360" w:lineRule="auto"/>
              <w:ind w:firstLine="0"/>
              <w:jc w:val="center"/>
              <w:rPr>
                <w:sz w:val="24"/>
                <w:szCs w:val="24"/>
              </w:rPr>
            </w:pPr>
            <w:r>
              <w:rPr>
                <w:rFonts w:hint="eastAsia"/>
                <w:sz w:val="24"/>
                <w:szCs w:val="24"/>
              </w:rPr>
              <w:t>U</w:t>
            </w:r>
            <w:r>
              <w:rPr>
                <w:sz w:val="24"/>
                <w:szCs w:val="24"/>
              </w:rPr>
              <w:t>SER_ROLE</w:t>
            </w:r>
          </w:p>
        </w:tc>
        <w:tc>
          <w:tcPr>
            <w:tcW w:w="1801" w:type="dxa"/>
            <w:vAlign w:val="center"/>
          </w:tcPr>
          <w:p w14:paraId="04A9A355"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1801" w:type="dxa"/>
            <w:vAlign w:val="center"/>
          </w:tcPr>
          <w:p w14:paraId="7AEBA361" w14:textId="77777777" w:rsidR="00C612D2" w:rsidRDefault="00C612D2" w:rsidP="002B5C51">
            <w:pPr>
              <w:pStyle w:val="a0"/>
              <w:spacing w:line="360" w:lineRule="auto"/>
              <w:ind w:firstLine="0"/>
              <w:jc w:val="center"/>
              <w:rPr>
                <w:sz w:val="24"/>
                <w:szCs w:val="24"/>
              </w:rPr>
            </w:pPr>
            <w:r>
              <w:rPr>
                <w:sz w:val="24"/>
                <w:szCs w:val="24"/>
              </w:rPr>
              <w:t>‘VISITOR’</w:t>
            </w:r>
          </w:p>
        </w:tc>
        <w:tc>
          <w:tcPr>
            <w:tcW w:w="1801" w:type="dxa"/>
            <w:vAlign w:val="center"/>
          </w:tcPr>
          <w:p w14:paraId="3CE7C696" w14:textId="77777777" w:rsidR="00C612D2" w:rsidRDefault="00C612D2" w:rsidP="002B5C51">
            <w:pPr>
              <w:pStyle w:val="a0"/>
              <w:spacing w:line="360" w:lineRule="auto"/>
              <w:ind w:firstLine="0"/>
              <w:jc w:val="center"/>
              <w:rPr>
                <w:sz w:val="24"/>
                <w:szCs w:val="24"/>
              </w:rPr>
            </w:pPr>
            <w:r>
              <w:rPr>
                <w:rFonts w:hint="eastAsia"/>
                <w:sz w:val="24"/>
                <w:szCs w:val="24"/>
              </w:rPr>
              <w:t>用户角色</w:t>
            </w:r>
          </w:p>
        </w:tc>
      </w:tr>
    </w:tbl>
    <w:p w14:paraId="5CBDDD80" w14:textId="77777777" w:rsidR="00C612D2" w:rsidRDefault="00C612D2" w:rsidP="00C612D2">
      <w:pPr>
        <w:pStyle w:val="a0"/>
        <w:spacing w:line="360" w:lineRule="auto"/>
        <w:ind w:firstLine="0"/>
        <w:jc w:val="center"/>
        <w:rPr>
          <w:sz w:val="24"/>
          <w:szCs w:val="24"/>
        </w:rPr>
      </w:pPr>
      <w:r>
        <w:rPr>
          <w:rFonts w:hint="eastAsia"/>
          <w:sz w:val="24"/>
          <w:szCs w:val="24"/>
        </w:rPr>
        <w:lastRenderedPageBreak/>
        <w:t>表</w:t>
      </w:r>
      <w:r>
        <w:rPr>
          <w:rFonts w:hint="eastAsia"/>
          <w:sz w:val="24"/>
          <w:szCs w:val="24"/>
        </w:rPr>
        <w:t>3-2</w:t>
      </w:r>
      <w:r>
        <w:rPr>
          <w:sz w:val="24"/>
          <w:szCs w:val="24"/>
        </w:rPr>
        <w:t xml:space="preserve"> </w:t>
      </w:r>
      <w:r>
        <w:rPr>
          <w:rFonts w:hint="eastAsia"/>
          <w:sz w:val="24"/>
          <w:szCs w:val="24"/>
        </w:rPr>
        <w:t>用户数据表设计</w:t>
      </w:r>
    </w:p>
    <w:p w14:paraId="7AE76052" w14:textId="77777777" w:rsidR="00C612D2" w:rsidRDefault="00C612D2" w:rsidP="00C612D2">
      <w:pPr>
        <w:pStyle w:val="a0"/>
        <w:spacing w:line="360" w:lineRule="auto"/>
        <w:ind w:firstLine="0"/>
        <w:jc w:val="left"/>
        <w:rPr>
          <w:sz w:val="24"/>
          <w:szCs w:val="24"/>
        </w:rPr>
      </w:pPr>
      <w:r>
        <w:rPr>
          <w:rFonts w:hint="eastAsia"/>
          <w:sz w:val="24"/>
          <w:szCs w:val="24"/>
        </w:rPr>
        <w:t>表名：</w:t>
      </w:r>
      <w:proofErr w:type="spellStart"/>
      <w:r>
        <w:rPr>
          <w:rFonts w:hint="eastAsia"/>
          <w:sz w:val="24"/>
          <w:szCs w:val="24"/>
        </w:rPr>
        <w:t>collected</w:t>
      </w:r>
      <w:r>
        <w:rPr>
          <w:sz w:val="24"/>
          <w:szCs w:val="24"/>
        </w:rPr>
        <w:t>_articles</w:t>
      </w:r>
      <w:proofErr w:type="spellEnd"/>
    </w:p>
    <w:tbl>
      <w:tblPr>
        <w:tblStyle w:val="afd"/>
        <w:tblW w:w="0" w:type="auto"/>
        <w:tblLook w:val="04A0" w:firstRow="1" w:lastRow="0" w:firstColumn="1" w:lastColumn="0" w:noHBand="0" w:noVBand="1"/>
      </w:tblPr>
      <w:tblGrid>
        <w:gridCol w:w="1663"/>
        <w:gridCol w:w="1843"/>
        <w:gridCol w:w="1352"/>
        <w:gridCol w:w="2096"/>
        <w:gridCol w:w="1342"/>
      </w:tblGrid>
      <w:tr w:rsidR="00C612D2" w14:paraId="6A2B775E" w14:textId="77777777" w:rsidTr="002B5C51">
        <w:trPr>
          <w:trHeight w:val="467"/>
        </w:trPr>
        <w:tc>
          <w:tcPr>
            <w:tcW w:w="1763" w:type="dxa"/>
            <w:shd w:val="clear" w:color="auto" w:fill="D9D9D9" w:themeFill="background1" w:themeFillShade="D9"/>
            <w:vAlign w:val="center"/>
          </w:tcPr>
          <w:p w14:paraId="19672E6A" w14:textId="77777777" w:rsidR="00C612D2" w:rsidRDefault="00C612D2" w:rsidP="002B5C51">
            <w:pPr>
              <w:pStyle w:val="a0"/>
              <w:spacing w:line="360" w:lineRule="auto"/>
              <w:ind w:firstLine="0"/>
              <w:jc w:val="center"/>
              <w:rPr>
                <w:sz w:val="24"/>
                <w:szCs w:val="24"/>
              </w:rPr>
            </w:pPr>
            <w:r>
              <w:rPr>
                <w:rFonts w:hint="eastAsia"/>
                <w:sz w:val="24"/>
                <w:szCs w:val="24"/>
              </w:rPr>
              <w:t>字段名</w:t>
            </w:r>
          </w:p>
        </w:tc>
        <w:tc>
          <w:tcPr>
            <w:tcW w:w="1809" w:type="dxa"/>
            <w:shd w:val="clear" w:color="auto" w:fill="D9D9D9" w:themeFill="background1" w:themeFillShade="D9"/>
            <w:vAlign w:val="center"/>
          </w:tcPr>
          <w:p w14:paraId="266C5F77" w14:textId="77777777" w:rsidR="00C612D2" w:rsidRDefault="00C612D2" w:rsidP="002B5C51">
            <w:pPr>
              <w:pStyle w:val="a0"/>
              <w:spacing w:line="360" w:lineRule="auto"/>
              <w:ind w:firstLine="0"/>
              <w:jc w:val="center"/>
              <w:rPr>
                <w:sz w:val="24"/>
                <w:szCs w:val="24"/>
              </w:rPr>
            </w:pPr>
            <w:r>
              <w:rPr>
                <w:rFonts w:hint="eastAsia"/>
                <w:sz w:val="24"/>
                <w:szCs w:val="24"/>
              </w:rPr>
              <w:t>数据类型</w:t>
            </w:r>
          </w:p>
        </w:tc>
        <w:tc>
          <w:tcPr>
            <w:tcW w:w="1682" w:type="dxa"/>
            <w:shd w:val="clear" w:color="auto" w:fill="D9D9D9" w:themeFill="background1" w:themeFillShade="D9"/>
            <w:vAlign w:val="center"/>
          </w:tcPr>
          <w:p w14:paraId="26973299" w14:textId="77777777" w:rsidR="00C612D2" w:rsidRDefault="00C612D2" w:rsidP="002B5C51">
            <w:pPr>
              <w:pStyle w:val="a0"/>
              <w:spacing w:line="360" w:lineRule="auto"/>
              <w:ind w:firstLine="0"/>
              <w:jc w:val="center"/>
              <w:rPr>
                <w:sz w:val="24"/>
                <w:szCs w:val="24"/>
              </w:rPr>
            </w:pPr>
            <w:r>
              <w:rPr>
                <w:rFonts w:hint="eastAsia"/>
                <w:sz w:val="24"/>
                <w:szCs w:val="24"/>
              </w:rPr>
              <w:t>是否可以为空</w:t>
            </w:r>
          </w:p>
        </w:tc>
        <w:tc>
          <w:tcPr>
            <w:tcW w:w="2070" w:type="dxa"/>
            <w:shd w:val="clear" w:color="auto" w:fill="D9D9D9" w:themeFill="background1" w:themeFillShade="D9"/>
            <w:vAlign w:val="center"/>
          </w:tcPr>
          <w:p w14:paraId="117CCD4F" w14:textId="77777777" w:rsidR="00C612D2" w:rsidRDefault="00C612D2" w:rsidP="002B5C51">
            <w:pPr>
              <w:pStyle w:val="a0"/>
              <w:spacing w:line="360" w:lineRule="auto"/>
              <w:ind w:firstLine="0"/>
              <w:jc w:val="center"/>
              <w:rPr>
                <w:sz w:val="24"/>
                <w:szCs w:val="24"/>
              </w:rPr>
            </w:pPr>
            <w:r>
              <w:rPr>
                <w:rFonts w:hint="eastAsia"/>
                <w:sz w:val="24"/>
                <w:szCs w:val="24"/>
              </w:rPr>
              <w:t>默认值</w:t>
            </w:r>
          </w:p>
        </w:tc>
        <w:tc>
          <w:tcPr>
            <w:tcW w:w="1679" w:type="dxa"/>
            <w:shd w:val="clear" w:color="auto" w:fill="D9D9D9" w:themeFill="background1" w:themeFillShade="D9"/>
            <w:vAlign w:val="center"/>
          </w:tcPr>
          <w:p w14:paraId="7BDD0C3D" w14:textId="77777777" w:rsidR="00C612D2" w:rsidRDefault="00C612D2" w:rsidP="002B5C51">
            <w:pPr>
              <w:pStyle w:val="a0"/>
              <w:spacing w:line="360" w:lineRule="auto"/>
              <w:ind w:firstLine="0"/>
              <w:jc w:val="center"/>
              <w:rPr>
                <w:sz w:val="24"/>
                <w:szCs w:val="24"/>
              </w:rPr>
            </w:pPr>
            <w:r>
              <w:rPr>
                <w:rFonts w:hint="eastAsia"/>
                <w:sz w:val="24"/>
                <w:szCs w:val="24"/>
              </w:rPr>
              <w:t>说明</w:t>
            </w:r>
          </w:p>
        </w:tc>
      </w:tr>
      <w:tr w:rsidR="00C612D2" w14:paraId="455B51B3" w14:textId="77777777" w:rsidTr="002B5C51">
        <w:trPr>
          <w:trHeight w:val="467"/>
        </w:trPr>
        <w:tc>
          <w:tcPr>
            <w:tcW w:w="1763" w:type="dxa"/>
            <w:vAlign w:val="center"/>
          </w:tcPr>
          <w:p w14:paraId="208F510E" w14:textId="77777777" w:rsidR="00C612D2" w:rsidRDefault="00C612D2" w:rsidP="002B5C51">
            <w:pPr>
              <w:pStyle w:val="a0"/>
              <w:spacing w:line="360" w:lineRule="auto"/>
              <w:ind w:firstLine="0"/>
              <w:jc w:val="center"/>
              <w:rPr>
                <w:sz w:val="24"/>
                <w:szCs w:val="24"/>
              </w:rPr>
            </w:pPr>
            <w:proofErr w:type="spellStart"/>
            <w:r>
              <w:rPr>
                <w:rFonts w:hint="eastAsia"/>
                <w:sz w:val="24"/>
                <w:szCs w:val="24"/>
              </w:rPr>
              <w:t>ca</w:t>
            </w:r>
            <w:r>
              <w:rPr>
                <w:sz w:val="24"/>
                <w:szCs w:val="24"/>
              </w:rPr>
              <w:t>id</w:t>
            </w:r>
            <w:proofErr w:type="spellEnd"/>
          </w:p>
        </w:tc>
        <w:tc>
          <w:tcPr>
            <w:tcW w:w="1809" w:type="dxa"/>
            <w:vAlign w:val="center"/>
          </w:tcPr>
          <w:p w14:paraId="35253BE3" w14:textId="77777777" w:rsidR="00C612D2" w:rsidRDefault="00C612D2" w:rsidP="002B5C51">
            <w:pPr>
              <w:pStyle w:val="a0"/>
              <w:spacing w:line="360" w:lineRule="auto"/>
              <w:ind w:firstLine="0"/>
              <w:jc w:val="center"/>
              <w:rPr>
                <w:sz w:val="24"/>
                <w:szCs w:val="24"/>
              </w:rPr>
            </w:pPr>
            <w:r>
              <w:rPr>
                <w:rFonts w:hint="eastAsia"/>
                <w:sz w:val="24"/>
                <w:szCs w:val="24"/>
              </w:rPr>
              <w:t>S</w:t>
            </w:r>
            <w:r>
              <w:rPr>
                <w:sz w:val="24"/>
                <w:szCs w:val="24"/>
              </w:rPr>
              <w:t>ERIAL</w:t>
            </w:r>
          </w:p>
        </w:tc>
        <w:tc>
          <w:tcPr>
            <w:tcW w:w="1682" w:type="dxa"/>
            <w:vAlign w:val="center"/>
          </w:tcPr>
          <w:p w14:paraId="707736F9"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070" w:type="dxa"/>
            <w:vAlign w:val="center"/>
          </w:tcPr>
          <w:p w14:paraId="2884E18C" w14:textId="77777777" w:rsidR="00C612D2" w:rsidRDefault="00C612D2" w:rsidP="002B5C51">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679" w:type="dxa"/>
            <w:vAlign w:val="center"/>
          </w:tcPr>
          <w:p w14:paraId="0CCD91B4" w14:textId="77777777" w:rsidR="00C612D2" w:rsidRDefault="00C612D2" w:rsidP="002B5C51">
            <w:pPr>
              <w:pStyle w:val="a0"/>
              <w:spacing w:line="360" w:lineRule="auto"/>
              <w:ind w:firstLine="0"/>
              <w:jc w:val="center"/>
              <w:rPr>
                <w:sz w:val="24"/>
                <w:szCs w:val="24"/>
              </w:rPr>
            </w:pPr>
            <w:r>
              <w:rPr>
                <w:rFonts w:hint="eastAsia"/>
                <w:sz w:val="24"/>
                <w:szCs w:val="24"/>
              </w:rPr>
              <w:t>收藏的文章</w:t>
            </w:r>
            <w:r>
              <w:rPr>
                <w:rFonts w:hint="eastAsia"/>
                <w:sz w:val="24"/>
                <w:szCs w:val="24"/>
              </w:rPr>
              <w:t>id</w:t>
            </w:r>
            <w:r>
              <w:rPr>
                <w:rFonts w:hint="eastAsia"/>
                <w:sz w:val="24"/>
                <w:szCs w:val="24"/>
              </w:rPr>
              <w:t>，主键</w:t>
            </w:r>
          </w:p>
        </w:tc>
      </w:tr>
      <w:tr w:rsidR="00C612D2" w14:paraId="5B435E17" w14:textId="77777777" w:rsidTr="002B5C51">
        <w:trPr>
          <w:trHeight w:val="467"/>
        </w:trPr>
        <w:tc>
          <w:tcPr>
            <w:tcW w:w="1763" w:type="dxa"/>
            <w:vAlign w:val="center"/>
          </w:tcPr>
          <w:p w14:paraId="5B5A196A"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ag</w:t>
            </w:r>
          </w:p>
        </w:tc>
        <w:tc>
          <w:tcPr>
            <w:tcW w:w="1809" w:type="dxa"/>
            <w:vAlign w:val="center"/>
          </w:tcPr>
          <w:p w14:paraId="2A8DEC19" w14:textId="77777777" w:rsidR="00C612D2" w:rsidRDefault="00C612D2" w:rsidP="002B5C51">
            <w:pPr>
              <w:pStyle w:val="a0"/>
              <w:spacing w:line="360" w:lineRule="auto"/>
              <w:ind w:firstLine="0"/>
              <w:jc w:val="center"/>
              <w:rPr>
                <w:sz w:val="24"/>
                <w:szCs w:val="24"/>
              </w:rPr>
            </w:pPr>
            <w:r>
              <w:rPr>
                <w:sz w:val="24"/>
                <w:szCs w:val="24"/>
              </w:rPr>
              <w:t>ARTICLE_TAG</w:t>
            </w:r>
          </w:p>
        </w:tc>
        <w:tc>
          <w:tcPr>
            <w:tcW w:w="1682" w:type="dxa"/>
            <w:vAlign w:val="center"/>
          </w:tcPr>
          <w:p w14:paraId="21A746D6"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29554BB9" w14:textId="77777777" w:rsidR="00C612D2" w:rsidRDefault="00C612D2" w:rsidP="002B5C51">
            <w:pPr>
              <w:pStyle w:val="a0"/>
              <w:spacing w:line="360" w:lineRule="auto"/>
              <w:ind w:firstLine="0"/>
              <w:jc w:val="center"/>
              <w:rPr>
                <w:sz w:val="24"/>
                <w:szCs w:val="24"/>
              </w:rPr>
            </w:pPr>
          </w:p>
        </w:tc>
        <w:tc>
          <w:tcPr>
            <w:tcW w:w="1679" w:type="dxa"/>
            <w:vAlign w:val="center"/>
          </w:tcPr>
          <w:p w14:paraId="4846B2BA" w14:textId="77777777" w:rsidR="00C612D2" w:rsidRDefault="00C612D2" w:rsidP="002B5C51">
            <w:pPr>
              <w:pStyle w:val="a0"/>
              <w:spacing w:line="360" w:lineRule="auto"/>
              <w:ind w:firstLine="0"/>
              <w:jc w:val="center"/>
              <w:rPr>
                <w:sz w:val="24"/>
                <w:szCs w:val="24"/>
              </w:rPr>
            </w:pPr>
            <w:r>
              <w:rPr>
                <w:rFonts w:hint="eastAsia"/>
                <w:sz w:val="24"/>
                <w:szCs w:val="24"/>
              </w:rPr>
              <w:t>文章类别</w:t>
            </w:r>
          </w:p>
        </w:tc>
      </w:tr>
      <w:tr w:rsidR="00C612D2" w14:paraId="04F8C289" w14:textId="77777777" w:rsidTr="002B5C51">
        <w:trPr>
          <w:trHeight w:val="467"/>
        </w:trPr>
        <w:tc>
          <w:tcPr>
            <w:tcW w:w="1763" w:type="dxa"/>
            <w:vAlign w:val="center"/>
          </w:tcPr>
          <w:p w14:paraId="427D6E00"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itle</w:t>
            </w:r>
          </w:p>
        </w:tc>
        <w:tc>
          <w:tcPr>
            <w:tcW w:w="1809" w:type="dxa"/>
            <w:vAlign w:val="center"/>
          </w:tcPr>
          <w:p w14:paraId="60F1C114" w14:textId="77777777" w:rsidR="00C612D2" w:rsidRDefault="00C612D2" w:rsidP="002B5C51">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682" w:type="dxa"/>
            <w:vAlign w:val="center"/>
          </w:tcPr>
          <w:p w14:paraId="3588F641"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625BFB38" w14:textId="77777777" w:rsidR="00C612D2" w:rsidRDefault="00C612D2" w:rsidP="002B5C51">
            <w:pPr>
              <w:pStyle w:val="a0"/>
              <w:spacing w:line="360" w:lineRule="auto"/>
              <w:ind w:firstLine="0"/>
              <w:jc w:val="center"/>
              <w:rPr>
                <w:sz w:val="24"/>
                <w:szCs w:val="24"/>
              </w:rPr>
            </w:pPr>
          </w:p>
        </w:tc>
        <w:tc>
          <w:tcPr>
            <w:tcW w:w="1679" w:type="dxa"/>
            <w:vAlign w:val="center"/>
          </w:tcPr>
          <w:p w14:paraId="7DC18ADA" w14:textId="77777777" w:rsidR="00C612D2" w:rsidRDefault="00C612D2" w:rsidP="002B5C51">
            <w:pPr>
              <w:pStyle w:val="a0"/>
              <w:spacing w:line="360" w:lineRule="auto"/>
              <w:ind w:firstLine="0"/>
              <w:jc w:val="center"/>
              <w:rPr>
                <w:sz w:val="24"/>
                <w:szCs w:val="24"/>
              </w:rPr>
            </w:pPr>
            <w:r>
              <w:rPr>
                <w:rFonts w:hint="eastAsia"/>
                <w:sz w:val="24"/>
                <w:szCs w:val="24"/>
              </w:rPr>
              <w:t>文章标题</w:t>
            </w:r>
          </w:p>
        </w:tc>
      </w:tr>
      <w:tr w:rsidR="00C612D2" w14:paraId="270BA6B3" w14:textId="77777777" w:rsidTr="002B5C51">
        <w:trPr>
          <w:trHeight w:val="467"/>
        </w:trPr>
        <w:tc>
          <w:tcPr>
            <w:tcW w:w="1763" w:type="dxa"/>
            <w:vAlign w:val="center"/>
          </w:tcPr>
          <w:p w14:paraId="564BC6A1" w14:textId="77777777" w:rsidR="00C612D2" w:rsidRDefault="00C612D2" w:rsidP="002B5C51">
            <w:pPr>
              <w:pStyle w:val="a0"/>
              <w:spacing w:line="360" w:lineRule="auto"/>
              <w:ind w:firstLine="0"/>
              <w:jc w:val="center"/>
              <w:rPr>
                <w:sz w:val="24"/>
                <w:szCs w:val="24"/>
              </w:rPr>
            </w:pPr>
            <w:r>
              <w:rPr>
                <w:rFonts w:hint="eastAsia"/>
                <w:sz w:val="24"/>
                <w:szCs w:val="24"/>
              </w:rPr>
              <w:t>a</w:t>
            </w:r>
            <w:r>
              <w:rPr>
                <w:sz w:val="24"/>
                <w:szCs w:val="24"/>
              </w:rPr>
              <w:t>uthor</w:t>
            </w:r>
          </w:p>
        </w:tc>
        <w:tc>
          <w:tcPr>
            <w:tcW w:w="1809" w:type="dxa"/>
            <w:vAlign w:val="center"/>
          </w:tcPr>
          <w:p w14:paraId="340FE58E" w14:textId="77777777" w:rsidR="00C612D2" w:rsidRDefault="00C612D2" w:rsidP="002B5C51">
            <w:pPr>
              <w:pStyle w:val="a0"/>
              <w:spacing w:line="360" w:lineRule="auto"/>
              <w:ind w:firstLine="0"/>
              <w:jc w:val="center"/>
              <w:rPr>
                <w:sz w:val="24"/>
                <w:szCs w:val="24"/>
              </w:rPr>
            </w:pPr>
            <w:proofErr w:type="gramStart"/>
            <w:r>
              <w:rPr>
                <w:sz w:val="24"/>
                <w:szCs w:val="24"/>
              </w:rPr>
              <w:t>VARCHAR(</w:t>
            </w:r>
            <w:proofErr w:type="gramEnd"/>
            <w:r>
              <w:rPr>
                <w:sz w:val="24"/>
                <w:szCs w:val="24"/>
              </w:rPr>
              <w:t>20)</w:t>
            </w:r>
          </w:p>
        </w:tc>
        <w:tc>
          <w:tcPr>
            <w:tcW w:w="1682" w:type="dxa"/>
            <w:vAlign w:val="center"/>
          </w:tcPr>
          <w:p w14:paraId="60E654F9"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7F56ACDE" w14:textId="77777777" w:rsidR="00C612D2" w:rsidRDefault="00C612D2" w:rsidP="002B5C51">
            <w:pPr>
              <w:pStyle w:val="a0"/>
              <w:spacing w:line="360" w:lineRule="auto"/>
              <w:ind w:firstLine="0"/>
              <w:jc w:val="center"/>
              <w:rPr>
                <w:sz w:val="24"/>
                <w:szCs w:val="24"/>
              </w:rPr>
            </w:pPr>
          </w:p>
        </w:tc>
        <w:tc>
          <w:tcPr>
            <w:tcW w:w="1679" w:type="dxa"/>
            <w:vAlign w:val="center"/>
          </w:tcPr>
          <w:p w14:paraId="3B32CDBD" w14:textId="77777777" w:rsidR="00C612D2" w:rsidRDefault="00C612D2" w:rsidP="002B5C51">
            <w:pPr>
              <w:pStyle w:val="a0"/>
              <w:spacing w:line="360" w:lineRule="auto"/>
              <w:ind w:firstLine="0"/>
              <w:jc w:val="center"/>
              <w:rPr>
                <w:sz w:val="24"/>
                <w:szCs w:val="24"/>
              </w:rPr>
            </w:pPr>
            <w:r>
              <w:rPr>
                <w:rFonts w:hint="eastAsia"/>
                <w:sz w:val="24"/>
                <w:szCs w:val="24"/>
              </w:rPr>
              <w:t>文章作者</w:t>
            </w:r>
          </w:p>
        </w:tc>
      </w:tr>
      <w:tr w:rsidR="00C612D2" w14:paraId="1F3A3438" w14:textId="77777777" w:rsidTr="002B5C51">
        <w:trPr>
          <w:trHeight w:val="467"/>
        </w:trPr>
        <w:tc>
          <w:tcPr>
            <w:tcW w:w="1763" w:type="dxa"/>
            <w:vAlign w:val="center"/>
          </w:tcPr>
          <w:p w14:paraId="0506EF1B" w14:textId="77777777" w:rsidR="00C612D2" w:rsidRDefault="00C612D2" w:rsidP="002B5C51">
            <w:pPr>
              <w:pStyle w:val="a0"/>
              <w:spacing w:line="360" w:lineRule="auto"/>
              <w:ind w:firstLine="0"/>
              <w:jc w:val="center"/>
              <w:rPr>
                <w:sz w:val="24"/>
                <w:szCs w:val="24"/>
              </w:rPr>
            </w:pPr>
            <w:r>
              <w:rPr>
                <w:sz w:val="24"/>
                <w:szCs w:val="24"/>
              </w:rPr>
              <w:t>content</w:t>
            </w:r>
          </w:p>
        </w:tc>
        <w:tc>
          <w:tcPr>
            <w:tcW w:w="1809" w:type="dxa"/>
            <w:vAlign w:val="center"/>
          </w:tcPr>
          <w:p w14:paraId="760F9C9F"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EXT</w:t>
            </w:r>
          </w:p>
        </w:tc>
        <w:tc>
          <w:tcPr>
            <w:tcW w:w="1682" w:type="dxa"/>
            <w:vAlign w:val="center"/>
          </w:tcPr>
          <w:p w14:paraId="4FF87A58"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0A7A621B" w14:textId="77777777" w:rsidR="00C612D2" w:rsidRDefault="00C612D2" w:rsidP="002B5C51">
            <w:pPr>
              <w:pStyle w:val="a0"/>
              <w:spacing w:line="360" w:lineRule="auto"/>
              <w:ind w:firstLine="0"/>
              <w:jc w:val="center"/>
              <w:rPr>
                <w:sz w:val="24"/>
                <w:szCs w:val="24"/>
              </w:rPr>
            </w:pPr>
          </w:p>
        </w:tc>
        <w:tc>
          <w:tcPr>
            <w:tcW w:w="1679" w:type="dxa"/>
            <w:vAlign w:val="center"/>
          </w:tcPr>
          <w:p w14:paraId="14125B03" w14:textId="77777777" w:rsidR="00C612D2" w:rsidRDefault="00C612D2" w:rsidP="002B5C51">
            <w:pPr>
              <w:pStyle w:val="a0"/>
              <w:spacing w:line="360" w:lineRule="auto"/>
              <w:ind w:firstLine="0"/>
              <w:jc w:val="center"/>
              <w:rPr>
                <w:sz w:val="24"/>
                <w:szCs w:val="24"/>
              </w:rPr>
            </w:pPr>
            <w:r>
              <w:rPr>
                <w:rFonts w:hint="eastAsia"/>
                <w:sz w:val="24"/>
                <w:szCs w:val="24"/>
              </w:rPr>
              <w:t>文章内容</w:t>
            </w:r>
          </w:p>
        </w:tc>
      </w:tr>
      <w:tr w:rsidR="00C612D2" w14:paraId="3CE790A0" w14:textId="77777777" w:rsidTr="002B5C51">
        <w:trPr>
          <w:trHeight w:val="467"/>
        </w:trPr>
        <w:tc>
          <w:tcPr>
            <w:tcW w:w="1763" w:type="dxa"/>
            <w:vAlign w:val="center"/>
          </w:tcPr>
          <w:p w14:paraId="16F20FAE" w14:textId="77777777" w:rsidR="00C612D2" w:rsidRDefault="00C612D2" w:rsidP="002B5C51">
            <w:pPr>
              <w:pStyle w:val="a0"/>
              <w:spacing w:line="360" w:lineRule="auto"/>
              <w:ind w:firstLine="0"/>
              <w:jc w:val="center"/>
              <w:rPr>
                <w:sz w:val="24"/>
                <w:szCs w:val="24"/>
              </w:rPr>
            </w:pPr>
            <w:proofErr w:type="spellStart"/>
            <w:r>
              <w:rPr>
                <w:sz w:val="24"/>
                <w:szCs w:val="24"/>
              </w:rPr>
              <w:t>original</w:t>
            </w:r>
            <w:r>
              <w:rPr>
                <w:rFonts w:hint="eastAsia"/>
                <w:sz w:val="24"/>
                <w:szCs w:val="24"/>
              </w:rPr>
              <w:t>_</w:t>
            </w:r>
            <w:r>
              <w:rPr>
                <w:sz w:val="24"/>
                <w:szCs w:val="24"/>
              </w:rPr>
              <w:t>link</w:t>
            </w:r>
            <w:proofErr w:type="spellEnd"/>
          </w:p>
        </w:tc>
        <w:tc>
          <w:tcPr>
            <w:tcW w:w="1809" w:type="dxa"/>
            <w:vAlign w:val="center"/>
          </w:tcPr>
          <w:p w14:paraId="5F5036B0" w14:textId="77777777" w:rsidR="00C612D2" w:rsidRDefault="00C612D2" w:rsidP="002B5C51">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50)</w:t>
            </w:r>
          </w:p>
        </w:tc>
        <w:tc>
          <w:tcPr>
            <w:tcW w:w="1682" w:type="dxa"/>
            <w:vAlign w:val="center"/>
          </w:tcPr>
          <w:p w14:paraId="234EEBC9"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25B83C70" w14:textId="77777777" w:rsidR="00C612D2" w:rsidRDefault="00C612D2" w:rsidP="002B5C51">
            <w:pPr>
              <w:pStyle w:val="a0"/>
              <w:spacing w:line="360" w:lineRule="auto"/>
              <w:ind w:firstLine="0"/>
              <w:jc w:val="center"/>
              <w:rPr>
                <w:sz w:val="24"/>
                <w:szCs w:val="24"/>
              </w:rPr>
            </w:pPr>
          </w:p>
        </w:tc>
        <w:tc>
          <w:tcPr>
            <w:tcW w:w="1679" w:type="dxa"/>
            <w:vAlign w:val="center"/>
          </w:tcPr>
          <w:p w14:paraId="27F353EE" w14:textId="77777777" w:rsidR="00C612D2" w:rsidRDefault="00C612D2" w:rsidP="002B5C51">
            <w:pPr>
              <w:pStyle w:val="a0"/>
              <w:spacing w:line="360" w:lineRule="auto"/>
              <w:ind w:firstLine="0"/>
              <w:jc w:val="center"/>
              <w:rPr>
                <w:sz w:val="24"/>
                <w:szCs w:val="24"/>
              </w:rPr>
            </w:pPr>
            <w:r>
              <w:rPr>
                <w:rFonts w:hint="eastAsia"/>
                <w:sz w:val="24"/>
                <w:szCs w:val="24"/>
              </w:rPr>
              <w:t>原文出处链接</w:t>
            </w:r>
          </w:p>
        </w:tc>
      </w:tr>
      <w:tr w:rsidR="00C612D2" w14:paraId="0BC71BC8" w14:textId="77777777" w:rsidTr="002B5C51">
        <w:trPr>
          <w:trHeight w:val="467"/>
        </w:trPr>
        <w:tc>
          <w:tcPr>
            <w:tcW w:w="1763" w:type="dxa"/>
            <w:vAlign w:val="center"/>
          </w:tcPr>
          <w:p w14:paraId="1AA428B0" w14:textId="77777777" w:rsidR="00C612D2" w:rsidRDefault="00C612D2" w:rsidP="002B5C51">
            <w:pPr>
              <w:pStyle w:val="a0"/>
              <w:spacing w:line="360" w:lineRule="auto"/>
              <w:ind w:firstLine="0"/>
              <w:jc w:val="center"/>
              <w:rPr>
                <w:sz w:val="24"/>
                <w:szCs w:val="24"/>
              </w:rPr>
            </w:pPr>
            <w:r>
              <w:rPr>
                <w:rFonts w:hint="eastAsia"/>
                <w:sz w:val="24"/>
                <w:szCs w:val="24"/>
              </w:rPr>
              <w:t>d</w:t>
            </w:r>
            <w:r>
              <w:rPr>
                <w:sz w:val="24"/>
                <w:szCs w:val="24"/>
              </w:rPr>
              <w:t>ate</w:t>
            </w:r>
          </w:p>
        </w:tc>
        <w:tc>
          <w:tcPr>
            <w:tcW w:w="1809" w:type="dxa"/>
            <w:vAlign w:val="center"/>
          </w:tcPr>
          <w:p w14:paraId="26B9A442" w14:textId="77777777" w:rsidR="00C612D2" w:rsidRDefault="00C612D2" w:rsidP="002B5C51">
            <w:pPr>
              <w:pStyle w:val="a0"/>
              <w:spacing w:line="360" w:lineRule="auto"/>
              <w:ind w:firstLine="0"/>
              <w:jc w:val="center"/>
              <w:rPr>
                <w:sz w:val="24"/>
                <w:szCs w:val="24"/>
              </w:rPr>
            </w:pPr>
            <w:r>
              <w:rPr>
                <w:rFonts w:hint="eastAsia"/>
                <w:sz w:val="24"/>
                <w:szCs w:val="24"/>
              </w:rPr>
              <w:t>D</w:t>
            </w:r>
            <w:r>
              <w:rPr>
                <w:sz w:val="24"/>
                <w:szCs w:val="24"/>
              </w:rPr>
              <w:t>ATE</w:t>
            </w:r>
          </w:p>
        </w:tc>
        <w:tc>
          <w:tcPr>
            <w:tcW w:w="1682" w:type="dxa"/>
            <w:vAlign w:val="center"/>
          </w:tcPr>
          <w:p w14:paraId="3ADF33EB"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1FD7A433" w14:textId="77777777" w:rsidR="00C612D2" w:rsidRDefault="00C612D2" w:rsidP="002B5C51">
            <w:pPr>
              <w:pStyle w:val="a0"/>
              <w:spacing w:line="360" w:lineRule="auto"/>
              <w:ind w:firstLine="0"/>
              <w:jc w:val="center"/>
              <w:rPr>
                <w:sz w:val="24"/>
                <w:szCs w:val="24"/>
              </w:rPr>
            </w:pPr>
            <w:r>
              <w:rPr>
                <w:rFonts w:hint="eastAsia"/>
                <w:sz w:val="24"/>
                <w:szCs w:val="24"/>
              </w:rPr>
              <w:t>C</w:t>
            </w:r>
            <w:r>
              <w:rPr>
                <w:sz w:val="24"/>
                <w:szCs w:val="24"/>
              </w:rPr>
              <w:t>URRENT_DATE</w:t>
            </w:r>
          </w:p>
        </w:tc>
        <w:tc>
          <w:tcPr>
            <w:tcW w:w="1679" w:type="dxa"/>
            <w:vAlign w:val="center"/>
          </w:tcPr>
          <w:p w14:paraId="2EC30C99" w14:textId="77777777" w:rsidR="00C612D2" w:rsidRDefault="00C612D2" w:rsidP="002B5C51">
            <w:pPr>
              <w:pStyle w:val="a0"/>
              <w:spacing w:line="360" w:lineRule="auto"/>
              <w:ind w:firstLine="0"/>
              <w:jc w:val="center"/>
              <w:rPr>
                <w:sz w:val="24"/>
                <w:szCs w:val="24"/>
              </w:rPr>
            </w:pPr>
            <w:r>
              <w:rPr>
                <w:rFonts w:hint="eastAsia"/>
                <w:sz w:val="24"/>
                <w:szCs w:val="24"/>
              </w:rPr>
              <w:t>收藏的日期</w:t>
            </w:r>
          </w:p>
        </w:tc>
      </w:tr>
    </w:tbl>
    <w:p w14:paraId="70818518" w14:textId="77777777" w:rsidR="00C612D2" w:rsidRPr="006913C1" w:rsidRDefault="00C612D2" w:rsidP="00C612D2">
      <w:pPr>
        <w:pStyle w:val="a0"/>
        <w:spacing w:line="360" w:lineRule="auto"/>
        <w:ind w:firstLine="0"/>
        <w:jc w:val="center"/>
        <w:rPr>
          <w:sz w:val="24"/>
          <w:szCs w:val="24"/>
        </w:rPr>
      </w:pPr>
      <w:r>
        <w:rPr>
          <w:rFonts w:hint="eastAsia"/>
          <w:sz w:val="24"/>
          <w:szCs w:val="24"/>
        </w:rPr>
        <w:t>表</w:t>
      </w:r>
      <w:r>
        <w:rPr>
          <w:rFonts w:hint="eastAsia"/>
          <w:sz w:val="24"/>
          <w:szCs w:val="24"/>
        </w:rPr>
        <w:t>3-3</w:t>
      </w:r>
      <w:r>
        <w:rPr>
          <w:sz w:val="24"/>
          <w:szCs w:val="24"/>
        </w:rPr>
        <w:t xml:space="preserve"> </w:t>
      </w:r>
      <w:r>
        <w:rPr>
          <w:rFonts w:hint="eastAsia"/>
          <w:sz w:val="24"/>
          <w:szCs w:val="24"/>
        </w:rPr>
        <w:t>收藏的文章数据表设计</w:t>
      </w:r>
    </w:p>
    <w:p w14:paraId="33DBE7D3" w14:textId="77777777" w:rsidR="00C612D2" w:rsidRDefault="00C612D2" w:rsidP="00C612D2">
      <w:pPr>
        <w:pStyle w:val="a0"/>
        <w:spacing w:line="360" w:lineRule="auto"/>
        <w:ind w:firstLine="0"/>
        <w:jc w:val="left"/>
        <w:rPr>
          <w:sz w:val="24"/>
          <w:szCs w:val="24"/>
        </w:rPr>
      </w:pPr>
      <w:r>
        <w:rPr>
          <w:rFonts w:hint="eastAsia"/>
          <w:sz w:val="24"/>
          <w:szCs w:val="24"/>
        </w:rPr>
        <w:t>表名：</w:t>
      </w:r>
      <w:proofErr w:type="spellStart"/>
      <w:r>
        <w:rPr>
          <w:rFonts w:hint="eastAsia"/>
          <w:sz w:val="24"/>
          <w:szCs w:val="24"/>
        </w:rPr>
        <w:t>original</w:t>
      </w:r>
      <w:r>
        <w:rPr>
          <w:sz w:val="24"/>
          <w:szCs w:val="24"/>
        </w:rPr>
        <w:t>_articles</w:t>
      </w:r>
      <w:proofErr w:type="spellEnd"/>
    </w:p>
    <w:tbl>
      <w:tblPr>
        <w:tblStyle w:val="afd"/>
        <w:tblW w:w="0" w:type="auto"/>
        <w:tblLook w:val="04A0" w:firstRow="1" w:lastRow="0" w:firstColumn="1" w:lastColumn="0" w:noHBand="0" w:noVBand="1"/>
      </w:tblPr>
      <w:tblGrid>
        <w:gridCol w:w="1553"/>
        <w:gridCol w:w="1794"/>
        <w:gridCol w:w="1431"/>
        <w:gridCol w:w="2096"/>
        <w:gridCol w:w="1422"/>
      </w:tblGrid>
      <w:tr w:rsidR="00C612D2" w14:paraId="426048C4" w14:textId="77777777" w:rsidTr="002B5C51">
        <w:trPr>
          <w:trHeight w:val="467"/>
        </w:trPr>
        <w:tc>
          <w:tcPr>
            <w:tcW w:w="1765" w:type="dxa"/>
            <w:shd w:val="clear" w:color="auto" w:fill="D9D9D9" w:themeFill="background1" w:themeFillShade="D9"/>
            <w:vAlign w:val="center"/>
          </w:tcPr>
          <w:p w14:paraId="1659581B" w14:textId="77777777" w:rsidR="00C612D2" w:rsidRDefault="00C612D2" w:rsidP="002B5C51">
            <w:pPr>
              <w:pStyle w:val="a0"/>
              <w:spacing w:line="360" w:lineRule="auto"/>
              <w:ind w:firstLine="0"/>
              <w:jc w:val="center"/>
              <w:rPr>
                <w:sz w:val="24"/>
                <w:szCs w:val="24"/>
              </w:rPr>
            </w:pPr>
            <w:r>
              <w:rPr>
                <w:rFonts w:hint="eastAsia"/>
                <w:sz w:val="24"/>
                <w:szCs w:val="24"/>
              </w:rPr>
              <w:t>字段名</w:t>
            </w:r>
          </w:p>
        </w:tc>
        <w:tc>
          <w:tcPr>
            <w:tcW w:w="1796" w:type="dxa"/>
            <w:shd w:val="clear" w:color="auto" w:fill="D9D9D9" w:themeFill="background1" w:themeFillShade="D9"/>
            <w:vAlign w:val="center"/>
          </w:tcPr>
          <w:p w14:paraId="7C95BE19" w14:textId="77777777" w:rsidR="00C612D2" w:rsidRDefault="00C612D2" w:rsidP="002B5C51">
            <w:pPr>
              <w:pStyle w:val="a0"/>
              <w:spacing w:line="360" w:lineRule="auto"/>
              <w:ind w:firstLine="0"/>
              <w:jc w:val="center"/>
              <w:rPr>
                <w:sz w:val="24"/>
                <w:szCs w:val="24"/>
              </w:rPr>
            </w:pPr>
            <w:r>
              <w:rPr>
                <w:rFonts w:hint="eastAsia"/>
                <w:sz w:val="24"/>
                <w:szCs w:val="24"/>
              </w:rPr>
              <w:t>数据类型</w:t>
            </w:r>
          </w:p>
        </w:tc>
        <w:tc>
          <w:tcPr>
            <w:tcW w:w="1687" w:type="dxa"/>
            <w:shd w:val="clear" w:color="auto" w:fill="D9D9D9" w:themeFill="background1" w:themeFillShade="D9"/>
            <w:vAlign w:val="center"/>
          </w:tcPr>
          <w:p w14:paraId="17AAD16D" w14:textId="77777777" w:rsidR="00C612D2" w:rsidRDefault="00C612D2" w:rsidP="002B5C51">
            <w:pPr>
              <w:pStyle w:val="a0"/>
              <w:spacing w:line="360" w:lineRule="auto"/>
              <w:ind w:firstLine="0"/>
              <w:jc w:val="center"/>
              <w:rPr>
                <w:sz w:val="24"/>
                <w:szCs w:val="24"/>
              </w:rPr>
            </w:pPr>
            <w:r>
              <w:rPr>
                <w:rFonts w:hint="eastAsia"/>
                <w:sz w:val="24"/>
                <w:szCs w:val="24"/>
              </w:rPr>
              <w:t>是否可以为空</w:t>
            </w:r>
          </w:p>
        </w:tc>
        <w:tc>
          <w:tcPr>
            <w:tcW w:w="2070" w:type="dxa"/>
            <w:shd w:val="clear" w:color="auto" w:fill="D9D9D9" w:themeFill="background1" w:themeFillShade="D9"/>
            <w:vAlign w:val="center"/>
          </w:tcPr>
          <w:p w14:paraId="0F30FE52" w14:textId="77777777" w:rsidR="00C612D2" w:rsidRDefault="00C612D2" w:rsidP="002B5C51">
            <w:pPr>
              <w:pStyle w:val="a0"/>
              <w:spacing w:line="360" w:lineRule="auto"/>
              <w:ind w:firstLine="0"/>
              <w:jc w:val="center"/>
              <w:rPr>
                <w:sz w:val="24"/>
                <w:szCs w:val="24"/>
              </w:rPr>
            </w:pPr>
            <w:r>
              <w:rPr>
                <w:rFonts w:hint="eastAsia"/>
                <w:sz w:val="24"/>
                <w:szCs w:val="24"/>
              </w:rPr>
              <w:t>默认值</w:t>
            </w:r>
          </w:p>
        </w:tc>
        <w:tc>
          <w:tcPr>
            <w:tcW w:w="1685" w:type="dxa"/>
            <w:shd w:val="clear" w:color="auto" w:fill="D9D9D9" w:themeFill="background1" w:themeFillShade="D9"/>
            <w:vAlign w:val="center"/>
          </w:tcPr>
          <w:p w14:paraId="65993A59" w14:textId="77777777" w:rsidR="00C612D2" w:rsidRDefault="00C612D2" w:rsidP="002B5C51">
            <w:pPr>
              <w:pStyle w:val="a0"/>
              <w:spacing w:line="360" w:lineRule="auto"/>
              <w:ind w:firstLine="0"/>
              <w:jc w:val="center"/>
              <w:rPr>
                <w:sz w:val="24"/>
                <w:szCs w:val="24"/>
              </w:rPr>
            </w:pPr>
            <w:r>
              <w:rPr>
                <w:rFonts w:hint="eastAsia"/>
                <w:sz w:val="24"/>
                <w:szCs w:val="24"/>
              </w:rPr>
              <w:t>说明</w:t>
            </w:r>
          </w:p>
        </w:tc>
      </w:tr>
      <w:tr w:rsidR="00C612D2" w14:paraId="5B6C4891" w14:textId="77777777" w:rsidTr="002B5C51">
        <w:trPr>
          <w:trHeight w:val="467"/>
        </w:trPr>
        <w:tc>
          <w:tcPr>
            <w:tcW w:w="1765" w:type="dxa"/>
            <w:vAlign w:val="center"/>
          </w:tcPr>
          <w:p w14:paraId="02D45848" w14:textId="77777777" w:rsidR="00C612D2" w:rsidRDefault="00C612D2" w:rsidP="002B5C51">
            <w:pPr>
              <w:pStyle w:val="a0"/>
              <w:spacing w:line="360" w:lineRule="auto"/>
              <w:ind w:firstLine="0"/>
              <w:jc w:val="center"/>
              <w:rPr>
                <w:sz w:val="24"/>
                <w:szCs w:val="24"/>
              </w:rPr>
            </w:pPr>
            <w:proofErr w:type="spellStart"/>
            <w:r>
              <w:rPr>
                <w:sz w:val="24"/>
                <w:szCs w:val="24"/>
              </w:rPr>
              <w:t>o</w:t>
            </w:r>
            <w:r>
              <w:rPr>
                <w:rFonts w:hint="eastAsia"/>
                <w:sz w:val="24"/>
                <w:szCs w:val="24"/>
              </w:rPr>
              <w:t>a</w:t>
            </w:r>
            <w:r>
              <w:rPr>
                <w:sz w:val="24"/>
                <w:szCs w:val="24"/>
              </w:rPr>
              <w:t>id</w:t>
            </w:r>
            <w:proofErr w:type="spellEnd"/>
          </w:p>
        </w:tc>
        <w:tc>
          <w:tcPr>
            <w:tcW w:w="1796" w:type="dxa"/>
            <w:vAlign w:val="center"/>
          </w:tcPr>
          <w:p w14:paraId="274B63CD" w14:textId="77777777" w:rsidR="00C612D2" w:rsidRDefault="00C612D2" w:rsidP="002B5C51">
            <w:pPr>
              <w:pStyle w:val="a0"/>
              <w:spacing w:line="360" w:lineRule="auto"/>
              <w:ind w:firstLine="0"/>
              <w:jc w:val="center"/>
              <w:rPr>
                <w:sz w:val="24"/>
                <w:szCs w:val="24"/>
              </w:rPr>
            </w:pPr>
            <w:r>
              <w:rPr>
                <w:rFonts w:hint="eastAsia"/>
                <w:sz w:val="24"/>
                <w:szCs w:val="24"/>
              </w:rPr>
              <w:t>S</w:t>
            </w:r>
            <w:r>
              <w:rPr>
                <w:sz w:val="24"/>
                <w:szCs w:val="24"/>
              </w:rPr>
              <w:t>ERIAL</w:t>
            </w:r>
          </w:p>
        </w:tc>
        <w:tc>
          <w:tcPr>
            <w:tcW w:w="1687" w:type="dxa"/>
            <w:vAlign w:val="center"/>
          </w:tcPr>
          <w:p w14:paraId="1240784F"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070" w:type="dxa"/>
            <w:vAlign w:val="center"/>
          </w:tcPr>
          <w:p w14:paraId="4E542818" w14:textId="77777777" w:rsidR="00C612D2" w:rsidRDefault="00C612D2" w:rsidP="002B5C51">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685" w:type="dxa"/>
            <w:vAlign w:val="center"/>
          </w:tcPr>
          <w:p w14:paraId="0D92FFCE" w14:textId="77777777" w:rsidR="00C612D2" w:rsidRDefault="00C612D2" w:rsidP="002B5C51">
            <w:pPr>
              <w:pStyle w:val="a0"/>
              <w:spacing w:line="360" w:lineRule="auto"/>
              <w:ind w:firstLine="0"/>
              <w:jc w:val="center"/>
              <w:rPr>
                <w:sz w:val="24"/>
                <w:szCs w:val="24"/>
              </w:rPr>
            </w:pPr>
            <w:r>
              <w:rPr>
                <w:rFonts w:hint="eastAsia"/>
                <w:sz w:val="24"/>
                <w:szCs w:val="24"/>
              </w:rPr>
              <w:t>原创文章</w:t>
            </w:r>
            <w:r>
              <w:rPr>
                <w:rFonts w:hint="eastAsia"/>
                <w:sz w:val="24"/>
                <w:szCs w:val="24"/>
              </w:rPr>
              <w:t>id</w:t>
            </w:r>
            <w:r>
              <w:rPr>
                <w:rFonts w:hint="eastAsia"/>
                <w:sz w:val="24"/>
                <w:szCs w:val="24"/>
              </w:rPr>
              <w:t>，主键</w:t>
            </w:r>
          </w:p>
        </w:tc>
      </w:tr>
      <w:tr w:rsidR="00C612D2" w14:paraId="071A24C2" w14:textId="77777777" w:rsidTr="002B5C51">
        <w:trPr>
          <w:trHeight w:val="467"/>
        </w:trPr>
        <w:tc>
          <w:tcPr>
            <w:tcW w:w="1765" w:type="dxa"/>
            <w:vAlign w:val="center"/>
          </w:tcPr>
          <w:p w14:paraId="6428CE7F"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itle</w:t>
            </w:r>
          </w:p>
        </w:tc>
        <w:tc>
          <w:tcPr>
            <w:tcW w:w="1796" w:type="dxa"/>
            <w:vAlign w:val="center"/>
          </w:tcPr>
          <w:p w14:paraId="0C86C697" w14:textId="77777777" w:rsidR="00C612D2" w:rsidRDefault="00C612D2" w:rsidP="002B5C51">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687" w:type="dxa"/>
            <w:vAlign w:val="center"/>
          </w:tcPr>
          <w:p w14:paraId="297D4A46"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46973AD8" w14:textId="77777777" w:rsidR="00C612D2" w:rsidRDefault="00C612D2" w:rsidP="002B5C51">
            <w:pPr>
              <w:pStyle w:val="a0"/>
              <w:spacing w:line="360" w:lineRule="auto"/>
              <w:ind w:firstLine="0"/>
              <w:jc w:val="center"/>
              <w:rPr>
                <w:sz w:val="24"/>
                <w:szCs w:val="24"/>
              </w:rPr>
            </w:pPr>
          </w:p>
        </w:tc>
        <w:tc>
          <w:tcPr>
            <w:tcW w:w="1685" w:type="dxa"/>
            <w:vAlign w:val="center"/>
          </w:tcPr>
          <w:p w14:paraId="32B93B06" w14:textId="77777777" w:rsidR="00C612D2" w:rsidRDefault="00C612D2" w:rsidP="002B5C51">
            <w:pPr>
              <w:pStyle w:val="a0"/>
              <w:spacing w:line="360" w:lineRule="auto"/>
              <w:ind w:firstLine="0"/>
              <w:jc w:val="center"/>
              <w:rPr>
                <w:sz w:val="24"/>
                <w:szCs w:val="24"/>
              </w:rPr>
            </w:pPr>
            <w:r>
              <w:rPr>
                <w:rFonts w:hint="eastAsia"/>
                <w:sz w:val="24"/>
                <w:szCs w:val="24"/>
              </w:rPr>
              <w:t>文章标题</w:t>
            </w:r>
          </w:p>
        </w:tc>
      </w:tr>
      <w:tr w:rsidR="00C612D2" w14:paraId="2F13DA93" w14:textId="77777777" w:rsidTr="002B5C51">
        <w:trPr>
          <w:trHeight w:val="467"/>
        </w:trPr>
        <w:tc>
          <w:tcPr>
            <w:tcW w:w="1765" w:type="dxa"/>
            <w:vAlign w:val="center"/>
          </w:tcPr>
          <w:p w14:paraId="1100D636" w14:textId="77777777" w:rsidR="00C612D2" w:rsidRDefault="00C612D2" w:rsidP="002B5C51">
            <w:pPr>
              <w:pStyle w:val="a0"/>
              <w:spacing w:line="360" w:lineRule="auto"/>
              <w:ind w:firstLine="0"/>
              <w:jc w:val="center"/>
              <w:rPr>
                <w:sz w:val="24"/>
                <w:szCs w:val="24"/>
              </w:rPr>
            </w:pPr>
            <w:r>
              <w:rPr>
                <w:rFonts w:hint="eastAsia"/>
                <w:sz w:val="24"/>
                <w:szCs w:val="24"/>
              </w:rPr>
              <w:t>a</w:t>
            </w:r>
            <w:r>
              <w:rPr>
                <w:sz w:val="24"/>
                <w:szCs w:val="24"/>
              </w:rPr>
              <w:t>uthor</w:t>
            </w:r>
          </w:p>
        </w:tc>
        <w:tc>
          <w:tcPr>
            <w:tcW w:w="1796" w:type="dxa"/>
            <w:vAlign w:val="center"/>
          </w:tcPr>
          <w:p w14:paraId="68267DC7" w14:textId="77777777" w:rsidR="00C612D2" w:rsidRDefault="00C612D2" w:rsidP="002B5C51">
            <w:pPr>
              <w:pStyle w:val="a0"/>
              <w:spacing w:line="360" w:lineRule="auto"/>
              <w:ind w:firstLine="0"/>
              <w:jc w:val="center"/>
              <w:rPr>
                <w:sz w:val="24"/>
                <w:szCs w:val="24"/>
              </w:rPr>
            </w:pPr>
            <w:r>
              <w:rPr>
                <w:sz w:val="24"/>
                <w:szCs w:val="24"/>
              </w:rPr>
              <w:t>INTEGER</w:t>
            </w:r>
          </w:p>
        </w:tc>
        <w:tc>
          <w:tcPr>
            <w:tcW w:w="1687" w:type="dxa"/>
            <w:vAlign w:val="center"/>
          </w:tcPr>
          <w:p w14:paraId="27B422EC"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44AC733A" w14:textId="77777777" w:rsidR="00C612D2" w:rsidRDefault="00C612D2" w:rsidP="002B5C51">
            <w:pPr>
              <w:pStyle w:val="a0"/>
              <w:spacing w:line="360" w:lineRule="auto"/>
              <w:ind w:firstLine="0"/>
              <w:jc w:val="center"/>
              <w:rPr>
                <w:sz w:val="24"/>
                <w:szCs w:val="24"/>
              </w:rPr>
            </w:pPr>
          </w:p>
        </w:tc>
        <w:tc>
          <w:tcPr>
            <w:tcW w:w="1685" w:type="dxa"/>
            <w:vAlign w:val="center"/>
          </w:tcPr>
          <w:p w14:paraId="26CD5A74" w14:textId="77777777" w:rsidR="00C612D2" w:rsidRDefault="00C612D2" w:rsidP="002B5C51">
            <w:pPr>
              <w:pStyle w:val="a0"/>
              <w:spacing w:line="360" w:lineRule="auto"/>
              <w:ind w:firstLine="0"/>
              <w:jc w:val="center"/>
              <w:rPr>
                <w:sz w:val="24"/>
                <w:szCs w:val="24"/>
              </w:rPr>
            </w:pPr>
            <w:r>
              <w:rPr>
                <w:rFonts w:hint="eastAsia"/>
                <w:sz w:val="24"/>
                <w:szCs w:val="24"/>
              </w:rPr>
              <w:t>文章作者</w:t>
            </w:r>
            <w:r>
              <w:rPr>
                <w:rFonts w:hint="eastAsia"/>
                <w:sz w:val="24"/>
                <w:szCs w:val="24"/>
              </w:rPr>
              <w:t>i</w:t>
            </w:r>
            <w:r>
              <w:rPr>
                <w:sz w:val="24"/>
                <w:szCs w:val="24"/>
              </w:rPr>
              <w:t xml:space="preserve">d, </w:t>
            </w:r>
            <w:proofErr w:type="gramStart"/>
            <w:r>
              <w:rPr>
                <w:rFonts w:hint="eastAsia"/>
                <w:sz w:val="24"/>
                <w:szCs w:val="24"/>
              </w:rPr>
              <w:t>外键</w:t>
            </w:r>
            <w:proofErr w:type="gramEnd"/>
          </w:p>
        </w:tc>
      </w:tr>
      <w:tr w:rsidR="00C612D2" w14:paraId="1789CDC1" w14:textId="77777777" w:rsidTr="002B5C51">
        <w:trPr>
          <w:trHeight w:val="467"/>
        </w:trPr>
        <w:tc>
          <w:tcPr>
            <w:tcW w:w="1765" w:type="dxa"/>
            <w:vAlign w:val="center"/>
          </w:tcPr>
          <w:p w14:paraId="27B5095A" w14:textId="77777777" w:rsidR="00C612D2" w:rsidRDefault="00C612D2" w:rsidP="002B5C51">
            <w:pPr>
              <w:pStyle w:val="a0"/>
              <w:spacing w:line="360" w:lineRule="auto"/>
              <w:ind w:firstLine="0"/>
              <w:jc w:val="center"/>
              <w:rPr>
                <w:sz w:val="24"/>
                <w:szCs w:val="24"/>
              </w:rPr>
            </w:pPr>
            <w:r>
              <w:rPr>
                <w:sz w:val="24"/>
                <w:szCs w:val="24"/>
              </w:rPr>
              <w:t>content</w:t>
            </w:r>
          </w:p>
        </w:tc>
        <w:tc>
          <w:tcPr>
            <w:tcW w:w="1796" w:type="dxa"/>
            <w:vAlign w:val="center"/>
          </w:tcPr>
          <w:p w14:paraId="67349444"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EXT</w:t>
            </w:r>
          </w:p>
        </w:tc>
        <w:tc>
          <w:tcPr>
            <w:tcW w:w="1687" w:type="dxa"/>
            <w:vAlign w:val="center"/>
          </w:tcPr>
          <w:p w14:paraId="6728D4FC"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247FB10C" w14:textId="77777777" w:rsidR="00C612D2" w:rsidRDefault="00C612D2" w:rsidP="002B5C51">
            <w:pPr>
              <w:pStyle w:val="a0"/>
              <w:spacing w:line="360" w:lineRule="auto"/>
              <w:ind w:firstLine="0"/>
              <w:jc w:val="center"/>
              <w:rPr>
                <w:sz w:val="24"/>
                <w:szCs w:val="24"/>
              </w:rPr>
            </w:pPr>
          </w:p>
        </w:tc>
        <w:tc>
          <w:tcPr>
            <w:tcW w:w="1685" w:type="dxa"/>
            <w:vAlign w:val="center"/>
          </w:tcPr>
          <w:p w14:paraId="51B7E99B" w14:textId="77777777" w:rsidR="00C612D2" w:rsidRDefault="00C612D2" w:rsidP="002B5C51">
            <w:pPr>
              <w:pStyle w:val="a0"/>
              <w:spacing w:line="360" w:lineRule="auto"/>
              <w:ind w:firstLine="0"/>
              <w:jc w:val="center"/>
              <w:rPr>
                <w:sz w:val="24"/>
                <w:szCs w:val="24"/>
              </w:rPr>
            </w:pPr>
            <w:r>
              <w:rPr>
                <w:rFonts w:hint="eastAsia"/>
                <w:sz w:val="24"/>
                <w:szCs w:val="24"/>
              </w:rPr>
              <w:t>文章内容</w:t>
            </w:r>
          </w:p>
        </w:tc>
      </w:tr>
      <w:tr w:rsidR="00C612D2" w14:paraId="0EBD676F" w14:textId="77777777" w:rsidTr="002B5C51">
        <w:trPr>
          <w:trHeight w:val="467"/>
        </w:trPr>
        <w:tc>
          <w:tcPr>
            <w:tcW w:w="1765" w:type="dxa"/>
            <w:vAlign w:val="center"/>
          </w:tcPr>
          <w:p w14:paraId="1CA734EA" w14:textId="77777777" w:rsidR="00C612D2" w:rsidRDefault="00C612D2" w:rsidP="002B5C51">
            <w:pPr>
              <w:pStyle w:val="a0"/>
              <w:spacing w:line="360" w:lineRule="auto"/>
              <w:ind w:firstLine="0"/>
              <w:jc w:val="center"/>
              <w:rPr>
                <w:sz w:val="24"/>
                <w:szCs w:val="24"/>
              </w:rPr>
            </w:pPr>
            <w:r>
              <w:rPr>
                <w:rFonts w:hint="eastAsia"/>
                <w:sz w:val="24"/>
                <w:szCs w:val="24"/>
              </w:rPr>
              <w:t>d</w:t>
            </w:r>
            <w:r>
              <w:rPr>
                <w:sz w:val="24"/>
                <w:szCs w:val="24"/>
              </w:rPr>
              <w:t>ate</w:t>
            </w:r>
          </w:p>
        </w:tc>
        <w:tc>
          <w:tcPr>
            <w:tcW w:w="1796" w:type="dxa"/>
            <w:vAlign w:val="center"/>
          </w:tcPr>
          <w:p w14:paraId="55A5B9A4" w14:textId="77777777" w:rsidR="00C612D2" w:rsidRDefault="00C612D2" w:rsidP="002B5C51">
            <w:pPr>
              <w:pStyle w:val="a0"/>
              <w:spacing w:line="360" w:lineRule="auto"/>
              <w:ind w:firstLine="0"/>
              <w:jc w:val="center"/>
              <w:rPr>
                <w:sz w:val="24"/>
                <w:szCs w:val="24"/>
              </w:rPr>
            </w:pPr>
            <w:r>
              <w:rPr>
                <w:rFonts w:hint="eastAsia"/>
                <w:sz w:val="24"/>
                <w:szCs w:val="24"/>
              </w:rPr>
              <w:t>D</w:t>
            </w:r>
            <w:r>
              <w:rPr>
                <w:sz w:val="24"/>
                <w:szCs w:val="24"/>
              </w:rPr>
              <w:t>ATE</w:t>
            </w:r>
          </w:p>
        </w:tc>
        <w:tc>
          <w:tcPr>
            <w:tcW w:w="1687" w:type="dxa"/>
            <w:vAlign w:val="center"/>
          </w:tcPr>
          <w:p w14:paraId="51CFB11A"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27CA1B32" w14:textId="77777777" w:rsidR="00C612D2" w:rsidRDefault="00C612D2" w:rsidP="002B5C51">
            <w:pPr>
              <w:pStyle w:val="a0"/>
              <w:spacing w:line="360" w:lineRule="auto"/>
              <w:ind w:firstLine="0"/>
              <w:jc w:val="center"/>
              <w:rPr>
                <w:sz w:val="24"/>
                <w:szCs w:val="24"/>
              </w:rPr>
            </w:pPr>
            <w:r>
              <w:rPr>
                <w:rFonts w:hint="eastAsia"/>
                <w:sz w:val="24"/>
                <w:szCs w:val="24"/>
              </w:rPr>
              <w:t>C</w:t>
            </w:r>
            <w:r>
              <w:rPr>
                <w:sz w:val="24"/>
                <w:szCs w:val="24"/>
              </w:rPr>
              <w:t>URRENT_DATE</w:t>
            </w:r>
          </w:p>
        </w:tc>
        <w:tc>
          <w:tcPr>
            <w:tcW w:w="1685" w:type="dxa"/>
            <w:vAlign w:val="center"/>
          </w:tcPr>
          <w:p w14:paraId="0F822475" w14:textId="77777777" w:rsidR="00C612D2" w:rsidRDefault="00C612D2" w:rsidP="002B5C51">
            <w:pPr>
              <w:pStyle w:val="a0"/>
              <w:spacing w:line="360" w:lineRule="auto"/>
              <w:ind w:firstLine="0"/>
              <w:jc w:val="center"/>
              <w:rPr>
                <w:sz w:val="24"/>
                <w:szCs w:val="24"/>
              </w:rPr>
            </w:pPr>
            <w:r>
              <w:rPr>
                <w:rFonts w:hint="eastAsia"/>
                <w:sz w:val="24"/>
                <w:szCs w:val="24"/>
              </w:rPr>
              <w:t>发布的日期</w:t>
            </w:r>
            <w:r>
              <w:rPr>
                <w:rFonts w:hint="eastAsia"/>
                <w:sz w:val="24"/>
                <w:szCs w:val="24"/>
              </w:rPr>
              <w:t xml:space="preserve"> </w:t>
            </w:r>
          </w:p>
        </w:tc>
      </w:tr>
    </w:tbl>
    <w:p w14:paraId="1335D961" w14:textId="77777777" w:rsidR="00C612D2" w:rsidRPr="006913C1" w:rsidRDefault="00C612D2" w:rsidP="00C612D2">
      <w:pPr>
        <w:pStyle w:val="a0"/>
        <w:spacing w:line="360" w:lineRule="auto"/>
        <w:ind w:firstLine="0"/>
        <w:jc w:val="center"/>
        <w:rPr>
          <w:sz w:val="24"/>
          <w:szCs w:val="24"/>
        </w:rPr>
      </w:pPr>
      <w:r>
        <w:rPr>
          <w:rFonts w:hint="eastAsia"/>
          <w:sz w:val="24"/>
          <w:szCs w:val="24"/>
        </w:rPr>
        <w:t>表</w:t>
      </w:r>
      <w:r>
        <w:rPr>
          <w:rFonts w:hint="eastAsia"/>
          <w:sz w:val="24"/>
          <w:szCs w:val="24"/>
        </w:rPr>
        <w:t>3-4</w:t>
      </w:r>
      <w:r>
        <w:rPr>
          <w:sz w:val="24"/>
          <w:szCs w:val="24"/>
        </w:rPr>
        <w:t xml:space="preserve"> </w:t>
      </w:r>
      <w:r>
        <w:rPr>
          <w:rFonts w:hint="eastAsia"/>
          <w:sz w:val="24"/>
          <w:szCs w:val="24"/>
        </w:rPr>
        <w:t>原创文章数据表设计</w:t>
      </w:r>
    </w:p>
    <w:p w14:paraId="13E11FBB" w14:textId="77777777" w:rsidR="00C612D2" w:rsidRDefault="00C612D2" w:rsidP="00C612D2">
      <w:pPr>
        <w:pStyle w:val="a0"/>
        <w:spacing w:line="360" w:lineRule="auto"/>
        <w:ind w:firstLine="0"/>
        <w:jc w:val="left"/>
        <w:rPr>
          <w:sz w:val="24"/>
          <w:szCs w:val="24"/>
        </w:rPr>
      </w:pPr>
      <w:r>
        <w:rPr>
          <w:rFonts w:hint="eastAsia"/>
          <w:sz w:val="24"/>
          <w:szCs w:val="24"/>
        </w:rPr>
        <w:t>表名：</w:t>
      </w:r>
      <w:r>
        <w:rPr>
          <w:rFonts w:hint="eastAsia"/>
          <w:sz w:val="24"/>
          <w:szCs w:val="24"/>
        </w:rPr>
        <w:t>comments</w:t>
      </w:r>
    </w:p>
    <w:tbl>
      <w:tblPr>
        <w:tblStyle w:val="afd"/>
        <w:tblW w:w="0" w:type="auto"/>
        <w:tblLook w:val="04A0" w:firstRow="1" w:lastRow="0" w:firstColumn="1" w:lastColumn="0" w:noHBand="0" w:noVBand="1"/>
      </w:tblPr>
      <w:tblGrid>
        <w:gridCol w:w="1430"/>
        <w:gridCol w:w="1793"/>
        <w:gridCol w:w="1123"/>
        <w:gridCol w:w="2843"/>
        <w:gridCol w:w="1107"/>
      </w:tblGrid>
      <w:tr w:rsidR="00C612D2" w14:paraId="59B43A0A" w14:textId="77777777" w:rsidTr="002B5C51">
        <w:trPr>
          <w:trHeight w:val="467"/>
        </w:trPr>
        <w:tc>
          <w:tcPr>
            <w:tcW w:w="1765" w:type="dxa"/>
            <w:shd w:val="clear" w:color="auto" w:fill="D9D9D9" w:themeFill="background1" w:themeFillShade="D9"/>
            <w:vAlign w:val="center"/>
          </w:tcPr>
          <w:p w14:paraId="3E8AF2F8" w14:textId="77777777" w:rsidR="00C612D2" w:rsidRDefault="00C612D2" w:rsidP="002B5C51">
            <w:pPr>
              <w:pStyle w:val="a0"/>
              <w:spacing w:line="360" w:lineRule="auto"/>
              <w:ind w:firstLine="0"/>
              <w:jc w:val="center"/>
              <w:rPr>
                <w:sz w:val="24"/>
                <w:szCs w:val="24"/>
              </w:rPr>
            </w:pPr>
            <w:r>
              <w:rPr>
                <w:rFonts w:hint="eastAsia"/>
                <w:sz w:val="24"/>
                <w:szCs w:val="24"/>
              </w:rPr>
              <w:t>字段名</w:t>
            </w:r>
          </w:p>
        </w:tc>
        <w:tc>
          <w:tcPr>
            <w:tcW w:w="1796" w:type="dxa"/>
            <w:shd w:val="clear" w:color="auto" w:fill="D9D9D9" w:themeFill="background1" w:themeFillShade="D9"/>
            <w:vAlign w:val="center"/>
          </w:tcPr>
          <w:p w14:paraId="7397EA1C" w14:textId="77777777" w:rsidR="00C612D2" w:rsidRDefault="00C612D2" w:rsidP="002B5C51">
            <w:pPr>
              <w:pStyle w:val="a0"/>
              <w:spacing w:line="360" w:lineRule="auto"/>
              <w:ind w:firstLine="0"/>
              <w:jc w:val="center"/>
              <w:rPr>
                <w:sz w:val="24"/>
                <w:szCs w:val="24"/>
              </w:rPr>
            </w:pPr>
            <w:r>
              <w:rPr>
                <w:rFonts w:hint="eastAsia"/>
                <w:sz w:val="24"/>
                <w:szCs w:val="24"/>
              </w:rPr>
              <w:t>数据类型</w:t>
            </w:r>
          </w:p>
        </w:tc>
        <w:tc>
          <w:tcPr>
            <w:tcW w:w="1687" w:type="dxa"/>
            <w:shd w:val="clear" w:color="auto" w:fill="D9D9D9" w:themeFill="background1" w:themeFillShade="D9"/>
            <w:vAlign w:val="center"/>
          </w:tcPr>
          <w:p w14:paraId="25FD2218" w14:textId="77777777" w:rsidR="00C612D2" w:rsidRDefault="00C612D2" w:rsidP="002B5C51">
            <w:pPr>
              <w:pStyle w:val="a0"/>
              <w:spacing w:line="360" w:lineRule="auto"/>
              <w:ind w:firstLine="0"/>
              <w:jc w:val="center"/>
              <w:rPr>
                <w:sz w:val="24"/>
                <w:szCs w:val="24"/>
              </w:rPr>
            </w:pPr>
            <w:r>
              <w:rPr>
                <w:rFonts w:hint="eastAsia"/>
                <w:sz w:val="24"/>
                <w:szCs w:val="24"/>
              </w:rPr>
              <w:t>是否可</w:t>
            </w:r>
            <w:r>
              <w:rPr>
                <w:rFonts w:hint="eastAsia"/>
                <w:sz w:val="24"/>
                <w:szCs w:val="24"/>
              </w:rPr>
              <w:lastRenderedPageBreak/>
              <w:t>以为空</w:t>
            </w:r>
          </w:p>
        </w:tc>
        <w:tc>
          <w:tcPr>
            <w:tcW w:w="2070" w:type="dxa"/>
            <w:shd w:val="clear" w:color="auto" w:fill="D9D9D9" w:themeFill="background1" w:themeFillShade="D9"/>
            <w:vAlign w:val="center"/>
          </w:tcPr>
          <w:p w14:paraId="7B11B82D" w14:textId="77777777" w:rsidR="00C612D2" w:rsidRDefault="00C612D2" w:rsidP="002B5C51">
            <w:pPr>
              <w:pStyle w:val="a0"/>
              <w:spacing w:line="360" w:lineRule="auto"/>
              <w:ind w:firstLine="0"/>
              <w:jc w:val="center"/>
              <w:rPr>
                <w:sz w:val="24"/>
                <w:szCs w:val="24"/>
              </w:rPr>
            </w:pPr>
            <w:r>
              <w:rPr>
                <w:rFonts w:hint="eastAsia"/>
                <w:sz w:val="24"/>
                <w:szCs w:val="24"/>
              </w:rPr>
              <w:lastRenderedPageBreak/>
              <w:t>默认值</w:t>
            </w:r>
          </w:p>
        </w:tc>
        <w:tc>
          <w:tcPr>
            <w:tcW w:w="1685" w:type="dxa"/>
            <w:shd w:val="clear" w:color="auto" w:fill="D9D9D9" w:themeFill="background1" w:themeFillShade="D9"/>
            <w:vAlign w:val="center"/>
          </w:tcPr>
          <w:p w14:paraId="71D37ECC" w14:textId="77777777" w:rsidR="00C612D2" w:rsidRDefault="00C612D2" w:rsidP="002B5C51">
            <w:pPr>
              <w:pStyle w:val="a0"/>
              <w:spacing w:line="360" w:lineRule="auto"/>
              <w:ind w:firstLine="0"/>
              <w:jc w:val="center"/>
              <w:rPr>
                <w:sz w:val="24"/>
                <w:szCs w:val="24"/>
              </w:rPr>
            </w:pPr>
            <w:r>
              <w:rPr>
                <w:rFonts w:hint="eastAsia"/>
                <w:sz w:val="24"/>
                <w:szCs w:val="24"/>
              </w:rPr>
              <w:t>说明</w:t>
            </w:r>
          </w:p>
        </w:tc>
      </w:tr>
      <w:tr w:rsidR="00C612D2" w14:paraId="2A004CF9" w14:textId="77777777" w:rsidTr="002B5C51">
        <w:trPr>
          <w:trHeight w:val="467"/>
        </w:trPr>
        <w:tc>
          <w:tcPr>
            <w:tcW w:w="1765" w:type="dxa"/>
            <w:vAlign w:val="center"/>
          </w:tcPr>
          <w:p w14:paraId="72237B0E" w14:textId="77777777" w:rsidR="00C612D2" w:rsidRDefault="00C612D2" w:rsidP="002B5C51">
            <w:pPr>
              <w:pStyle w:val="a0"/>
              <w:spacing w:line="360" w:lineRule="auto"/>
              <w:ind w:firstLine="0"/>
              <w:jc w:val="center"/>
              <w:rPr>
                <w:sz w:val="24"/>
                <w:szCs w:val="24"/>
              </w:rPr>
            </w:pPr>
            <w:proofErr w:type="spellStart"/>
            <w:r>
              <w:rPr>
                <w:rFonts w:hint="eastAsia"/>
                <w:sz w:val="24"/>
                <w:szCs w:val="24"/>
              </w:rPr>
              <w:t>c</w:t>
            </w:r>
            <w:r>
              <w:rPr>
                <w:sz w:val="24"/>
                <w:szCs w:val="24"/>
              </w:rPr>
              <w:t>id</w:t>
            </w:r>
            <w:proofErr w:type="spellEnd"/>
          </w:p>
        </w:tc>
        <w:tc>
          <w:tcPr>
            <w:tcW w:w="1796" w:type="dxa"/>
            <w:vAlign w:val="center"/>
          </w:tcPr>
          <w:p w14:paraId="5634B7BA" w14:textId="77777777" w:rsidR="00C612D2" w:rsidRDefault="00C612D2" w:rsidP="002B5C51">
            <w:pPr>
              <w:pStyle w:val="a0"/>
              <w:spacing w:line="360" w:lineRule="auto"/>
              <w:ind w:firstLine="0"/>
              <w:jc w:val="center"/>
              <w:rPr>
                <w:sz w:val="24"/>
                <w:szCs w:val="24"/>
              </w:rPr>
            </w:pPr>
            <w:r>
              <w:rPr>
                <w:rFonts w:hint="eastAsia"/>
                <w:sz w:val="24"/>
                <w:szCs w:val="24"/>
              </w:rPr>
              <w:t>S</w:t>
            </w:r>
            <w:r>
              <w:rPr>
                <w:sz w:val="24"/>
                <w:szCs w:val="24"/>
              </w:rPr>
              <w:t>ERIAL</w:t>
            </w:r>
          </w:p>
        </w:tc>
        <w:tc>
          <w:tcPr>
            <w:tcW w:w="1687" w:type="dxa"/>
            <w:vAlign w:val="center"/>
          </w:tcPr>
          <w:p w14:paraId="3F794D49"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070" w:type="dxa"/>
            <w:vAlign w:val="center"/>
          </w:tcPr>
          <w:p w14:paraId="2B96C6E2" w14:textId="77777777" w:rsidR="00C612D2" w:rsidRDefault="00C612D2" w:rsidP="002B5C51">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685" w:type="dxa"/>
            <w:vAlign w:val="center"/>
          </w:tcPr>
          <w:p w14:paraId="52588C04" w14:textId="77777777" w:rsidR="00C612D2" w:rsidRDefault="00C612D2" w:rsidP="002B5C51">
            <w:pPr>
              <w:pStyle w:val="a0"/>
              <w:spacing w:line="360" w:lineRule="auto"/>
              <w:ind w:firstLine="0"/>
              <w:jc w:val="center"/>
              <w:rPr>
                <w:sz w:val="24"/>
                <w:szCs w:val="24"/>
              </w:rPr>
            </w:pPr>
            <w:r>
              <w:rPr>
                <w:rFonts w:hint="eastAsia"/>
                <w:sz w:val="24"/>
                <w:szCs w:val="24"/>
              </w:rPr>
              <w:t>评论</w:t>
            </w:r>
            <w:r>
              <w:rPr>
                <w:rFonts w:hint="eastAsia"/>
                <w:sz w:val="24"/>
                <w:szCs w:val="24"/>
              </w:rPr>
              <w:t>id</w:t>
            </w:r>
            <w:r>
              <w:rPr>
                <w:rFonts w:hint="eastAsia"/>
                <w:sz w:val="24"/>
                <w:szCs w:val="24"/>
              </w:rPr>
              <w:t>，主键</w:t>
            </w:r>
          </w:p>
        </w:tc>
      </w:tr>
      <w:tr w:rsidR="00C612D2" w14:paraId="14BB71C9" w14:textId="77777777" w:rsidTr="002B5C51">
        <w:trPr>
          <w:trHeight w:val="467"/>
        </w:trPr>
        <w:tc>
          <w:tcPr>
            <w:tcW w:w="1765" w:type="dxa"/>
            <w:vAlign w:val="center"/>
          </w:tcPr>
          <w:p w14:paraId="6895A5ED" w14:textId="77777777" w:rsidR="00C612D2" w:rsidRDefault="00C612D2" w:rsidP="002B5C51">
            <w:pPr>
              <w:pStyle w:val="a0"/>
              <w:spacing w:line="360" w:lineRule="auto"/>
              <w:ind w:firstLine="0"/>
              <w:jc w:val="center"/>
              <w:rPr>
                <w:sz w:val="24"/>
                <w:szCs w:val="24"/>
              </w:rPr>
            </w:pPr>
            <w:proofErr w:type="spellStart"/>
            <w:r>
              <w:rPr>
                <w:rFonts w:hint="eastAsia"/>
                <w:sz w:val="24"/>
                <w:szCs w:val="24"/>
              </w:rPr>
              <w:t>o</w:t>
            </w:r>
            <w:r>
              <w:rPr>
                <w:sz w:val="24"/>
                <w:szCs w:val="24"/>
              </w:rPr>
              <w:t>aid</w:t>
            </w:r>
            <w:proofErr w:type="spellEnd"/>
          </w:p>
        </w:tc>
        <w:tc>
          <w:tcPr>
            <w:tcW w:w="1796" w:type="dxa"/>
            <w:vAlign w:val="center"/>
          </w:tcPr>
          <w:p w14:paraId="500B5B26" w14:textId="77777777" w:rsidR="00C612D2" w:rsidRDefault="00C612D2" w:rsidP="002B5C51">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687" w:type="dxa"/>
            <w:vAlign w:val="center"/>
          </w:tcPr>
          <w:p w14:paraId="5EB4A9C7"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070" w:type="dxa"/>
            <w:vAlign w:val="center"/>
          </w:tcPr>
          <w:p w14:paraId="53E2237D" w14:textId="77777777" w:rsidR="00C612D2" w:rsidRDefault="00C612D2" w:rsidP="002B5C51">
            <w:pPr>
              <w:pStyle w:val="a0"/>
              <w:spacing w:line="360" w:lineRule="auto"/>
              <w:ind w:firstLine="0"/>
              <w:jc w:val="center"/>
              <w:rPr>
                <w:sz w:val="24"/>
                <w:szCs w:val="24"/>
              </w:rPr>
            </w:pPr>
          </w:p>
        </w:tc>
        <w:tc>
          <w:tcPr>
            <w:tcW w:w="1685" w:type="dxa"/>
            <w:vAlign w:val="center"/>
          </w:tcPr>
          <w:p w14:paraId="25785757" w14:textId="77777777" w:rsidR="00C612D2" w:rsidRDefault="00C612D2" w:rsidP="002B5C51">
            <w:pPr>
              <w:pStyle w:val="a0"/>
              <w:spacing w:line="360" w:lineRule="auto"/>
              <w:ind w:firstLine="0"/>
              <w:jc w:val="center"/>
              <w:rPr>
                <w:sz w:val="24"/>
                <w:szCs w:val="24"/>
              </w:rPr>
            </w:pPr>
            <w:r>
              <w:rPr>
                <w:rFonts w:hint="eastAsia"/>
                <w:sz w:val="24"/>
                <w:szCs w:val="24"/>
              </w:rPr>
              <w:t>原创文章</w:t>
            </w:r>
            <w:r>
              <w:rPr>
                <w:rFonts w:hint="eastAsia"/>
                <w:sz w:val="24"/>
                <w:szCs w:val="24"/>
              </w:rPr>
              <w:t>id</w:t>
            </w:r>
            <w:r>
              <w:rPr>
                <w:sz w:val="24"/>
                <w:szCs w:val="24"/>
              </w:rPr>
              <w:t xml:space="preserve">, </w:t>
            </w:r>
            <w:proofErr w:type="gramStart"/>
            <w:r>
              <w:rPr>
                <w:rFonts w:hint="eastAsia"/>
                <w:sz w:val="24"/>
                <w:szCs w:val="24"/>
              </w:rPr>
              <w:t>外键</w:t>
            </w:r>
            <w:proofErr w:type="gramEnd"/>
          </w:p>
        </w:tc>
      </w:tr>
      <w:tr w:rsidR="00C612D2" w14:paraId="51662746" w14:textId="77777777" w:rsidTr="002B5C51">
        <w:trPr>
          <w:trHeight w:val="467"/>
        </w:trPr>
        <w:tc>
          <w:tcPr>
            <w:tcW w:w="1765" w:type="dxa"/>
            <w:vAlign w:val="center"/>
          </w:tcPr>
          <w:p w14:paraId="7608E2F0" w14:textId="77777777" w:rsidR="00C612D2" w:rsidRDefault="00C612D2" w:rsidP="002B5C51">
            <w:pPr>
              <w:pStyle w:val="a0"/>
              <w:spacing w:line="360" w:lineRule="auto"/>
              <w:ind w:firstLine="0"/>
              <w:jc w:val="center"/>
              <w:rPr>
                <w:sz w:val="24"/>
                <w:szCs w:val="24"/>
              </w:rPr>
            </w:pPr>
            <w:r>
              <w:rPr>
                <w:rFonts w:hint="eastAsia"/>
                <w:sz w:val="24"/>
                <w:szCs w:val="24"/>
              </w:rPr>
              <w:t>o</w:t>
            </w:r>
            <w:r>
              <w:rPr>
                <w:sz w:val="24"/>
                <w:szCs w:val="24"/>
              </w:rPr>
              <w:t>wner</w:t>
            </w:r>
          </w:p>
        </w:tc>
        <w:tc>
          <w:tcPr>
            <w:tcW w:w="1796" w:type="dxa"/>
            <w:vAlign w:val="center"/>
          </w:tcPr>
          <w:p w14:paraId="4DF716DC" w14:textId="77777777" w:rsidR="00C612D2" w:rsidRDefault="00C612D2" w:rsidP="002B5C51">
            <w:pPr>
              <w:pStyle w:val="a0"/>
              <w:spacing w:line="360" w:lineRule="auto"/>
              <w:ind w:firstLine="0"/>
              <w:jc w:val="center"/>
              <w:rPr>
                <w:sz w:val="24"/>
                <w:szCs w:val="24"/>
              </w:rPr>
            </w:pPr>
            <w:r>
              <w:rPr>
                <w:sz w:val="24"/>
                <w:szCs w:val="24"/>
              </w:rPr>
              <w:t>INTEGER</w:t>
            </w:r>
          </w:p>
        </w:tc>
        <w:tc>
          <w:tcPr>
            <w:tcW w:w="1687" w:type="dxa"/>
            <w:vAlign w:val="center"/>
          </w:tcPr>
          <w:p w14:paraId="1B34D190"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070" w:type="dxa"/>
            <w:vAlign w:val="center"/>
          </w:tcPr>
          <w:p w14:paraId="54583A68" w14:textId="77777777" w:rsidR="00C612D2" w:rsidRDefault="00C612D2" w:rsidP="002B5C51">
            <w:pPr>
              <w:pStyle w:val="a0"/>
              <w:spacing w:line="360" w:lineRule="auto"/>
              <w:ind w:firstLine="0"/>
              <w:jc w:val="center"/>
              <w:rPr>
                <w:sz w:val="24"/>
                <w:szCs w:val="24"/>
              </w:rPr>
            </w:pPr>
          </w:p>
        </w:tc>
        <w:tc>
          <w:tcPr>
            <w:tcW w:w="1685" w:type="dxa"/>
            <w:vAlign w:val="center"/>
          </w:tcPr>
          <w:p w14:paraId="57C5915B" w14:textId="77777777" w:rsidR="00C612D2" w:rsidRDefault="00C612D2" w:rsidP="002B5C51">
            <w:pPr>
              <w:pStyle w:val="a0"/>
              <w:spacing w:line="360" w:lineRule="auto"/>
              <w:ind w:firstLine="0"/>
              <w:jc w:val="center"/>
              <w:rPr>
                <w:sz w:val="24"/>
                <w:szCs w:val="24"/>
              </w:rPr>
            </w:pPr>
            <w:r>
              <w:rPr>
                <w:rFonts w:hint="eastAsia"/>
                <w:sz w:val="24"/>
                <w:szCs w:val="24"/>
              </w:rPr>
              <w:t>评论作者</w:t>
            </w:r>
            <w:r>
              <w:rPr>
                <w:rFonts w:hint="eastAsia"/>
                <w:sz w:val="24"/>
                <w:szCs w:val="24"/>
              </w:rPr>
              <w:t>i</w:t>
            </w:r>
            <w:r>
              <w:rPr>
                <w:sz w:val="24"/>
                <w:szCs w:val="24"/>
              </w:rPr>
              <w:t xml:space="preserve">d, </w:t>
            </w:r>
            <w:proofErr w:type="gramStart"/>
            <w:r>
              <w:rPr>
                <w:rFonts w:hint="eastAsia"/>
                <w:sz w:val="24"/>
                <w:szCs w:val="24"/>
              </w:rPr>
              <w:t>外键</w:t>
            </w:r>
            <w:proofErr w:type="gramEnd"/>
          </w:p>
        </w:tc>
      </w:tr>
      <w:tr w:rsidR="00C612D2" w14:paraId="597FBA4D" w14:textId="77777777" w:rsidTr="002B5C51">
        <w:trPr>
          <w:trHeight w:val="467"/>
        </w:trPr>
        <w:tc>
          <w:tcPr>
            <w:tcW w:w="1765" w:type="dxa"/>
            <w:vAlign w:val="center"/>
          </w:tcPr>
          <w:p w14:paraId="56FD92C0" w14:textId="77777777" w:rsidR="00C612D2" w:rsidRDefault="00C612D2" w:rsidP="002B5C51">
            <w:pPr>
              <w:pStyle w:val="a0"/>
              <w:spacing w:line="360" w:lineRule="auto"/>
              <w:ind w:firstLine="0"/>
              <w:jc w:val="center"/>
              <w:rPr>
                <w:sz w:val="24"/>
                <w:szCs w:val="24"/>
              </w:rPr>
            </w:pPr>
            <w:r>
              <w:rPr>
                <w:sz w:val="24"/>
                <w:szCs w:val="24"/>
              </w:rPr>
              <w:t>content</w:t>
            </w:r>
          </w:p>
        </w:tc>
        <w:tc>
          <w:tcPr>
            <w:tcW w:w="1796" w:type="dxa"/>
            <w:vAlign w:val="center"/>
          </w:tcPr>
          <w:p w14:paraId="58F3C649"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EXT</w:t>
            </w:r>
          </w:p>
        </w:tc>
        <w:tc>
          <w:tcPr>
            <w:tcW w:w="1687" w:type="dxa"/>
            <w:vAlign w:val="center"/>
          </w:tcPr>
          <w:p w14:paraId="1B0AC600"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075A9B8F" w14:textId="77777777" w:rsidR="00C612D2" w:rsidRDefault="00C612D2" w:rsidP="002B5C51">
            <w:pPr>
              <w:pStyle w:val="a0"/>
              <w:spacing w:line="360" w:lineRule="auto"/>
              <w:ind w:firstLine="0"/>
              <w:jc w:val="center"/>
              <w:rPr>
                <w:sz w:val="24"/>
                <w:szCs w:val="24"/>
              </w:rPr>
            </w:pPr>
          </w:p>
        </w:tc>
        <w:tc>
          <w:tcPr>
            <w:tcW w:w="1685" w:type="dxa"/>
            <w:vAlign w:val="center"/>
          </w:tcPr>
          <w:p w14:paraId="3A0E8136" w14:textId="77777777" w:rsidR="00C612D2" w:rsidRDefault="00C612D2" w:rsidP="002B5C51">
            <w:pPr>
              <w:pStyle w:val="a0"/>
              <w:spacing w:line="360" w:lineRule="auto"/>
              <w:ind w:firstLine="0"/>
              <w:jc w:val="center"/>
              <w:rPr>
                <w:sz w:val="24"/>
                <w:szCs w:val="24"/>
              </w:rPr>
            </w:pPr>
            <w:r>
              <w:rPr>
                <w:rFonts w:hint="eastAsia"/>
                <w:sz w:val="24"/>
                <w:szCs w:val="24"/>
              </w:rPr>
              <w:t>文章内容</w:t>
            </w:r>
          </w:p>
        </w:tc>
      </w:tr>
      <w:tr w:rsidR="00C612D2" w14:paraId="6B08581F" w14:textId="77777777" w:rsidTr="002B5C51">
        <w:trPr>
          <w:trHeight w:val="467"/>
        </w:trPr>
        <w:tc>
          <w:tcPr>
            <w:tcW w:w="1765" w:type="dxa"/>
            <w:vAlign w:val="center"/>
          </w:tcPr>
          <w:p w14:paraId="141AF2F8" w14:textId="77777777" w:rsidR="00C612D2" w:rsidRDefault="00C612D2" w:rsidP="002B5C51">
            <w:pPr>
              <w:pStyle w:val="a0"/>
              <w:spacing w:line="360" w:lineRule="auto"/>
              <w:ind w:firstLine="0"/>
              <w:jc w:val="center"/>
              <w:rPr>
                <w:sz w:val="24"/>
                <w:szCs w:val="24"/>
              </w:rPr>
            </w:pPr>
            <w:proofErr w:type="spellStart"/>
            <w:r>
              <w:rPr>
                <w:sz w:val="24"/>
                <w:szCs w:val="24"/>
              </w:rPr>
              <w:t>date</w:t>
            </w:r>
            <w:r>
              <w:rPr>
                <w:rFonts w:hint="eastAsia"/>
                <w:sz w:val="24"/>
                <w:szCs w:val="24"/>
              </w:rPr>
              <w:t>_</w:t>
            </w:r>
            <w:r>
              <w:rPr>
                <w:sz w:val="24"/>
                <w:szCs w:val="24"/>
              </w:rPr>
              <w:t>time</w:t>
            </w:r>
            <w:proofErr w:type="spellEnd"/>
          </w:p>
        </w:tc>
        <w:tc>
          <w:tcPr>
            <w:tcW w:w="1796" w:type="dxa"/>
            <w:vAlign w:val="center"/>
          </w:tcPr>
          <w:p w14:paraId="68E7C326"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IMESTAMP</w:t>
            </w:r>
          </w:p>
        </w:tc>
        <w:tc>
          <w:tcPr>
            <w:tcW w:w="1687" w:type="dxa"/>
            <w:vAlign w:val="center"/>
          </w:tcPr>
          <w:p w14:paraId="1E366558"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070" w:type="dxa"/>
            <w:vAlign w:val="center"/>
          </w:tcPr>
          <w:p w14:paraId="27DAA0F6" w14:textId="77777777" w:rsidR="00C612D2" w:rsidRDefault="00C612D2" w:rsidP="002B5C51">
            <w:pPr>
              <w:pStyle w:val="a0"/>
              <w:spacing w:line="360" w:lineRule="auto"/>
              <w:ind w:firstLine="0"/>
              <w:jc w:val="center"/>
              <w:rPr>
                <w:sz w:val="24"/>
                <w:szCs w:val="24"/>
              </w:rPr>
            </w:pPr>
            <w:r>
              <w:rPr>
                <w:rFonts w:hint="eastAsia"/>
                <w:sz w:val="24"/>
                <w:szCs w:val="24"/>
              </w:rPr>
              <w:t>C</w:t>
            </w:r>
            <w:r>
              <w:rPr>
                <w:sz w:val="24"/>
                <w:szCs w:val="24"/>
              </w:rPr>
              <w:t>URRENT_TIMESTAMP</w:t>
            </w:r>
          </w:p>
        </w:tc>
        <w:tc>
          <w:tcPr>
            <w:tcW w:w="1685" w:type="dxa"/>
            <w:vAlign w:val="center"/>
          </w:tcPr>
          <w:p w14:paraId="095DB57E" w14:textId="77777777" w:rsidR="00C612D2" w:rsidRDefault="00C612D2" w:rsidP="002B5C51">
            <w:pPr>
              <w:pStyle w:val="a0"/>
              <w:spacing w:line="360" w:lineRule="auto"/>
              <w:ind w:firstLine="0"/>
              <w:jc w:val="center"/>
              <w:rPr>
                <w:sz w:val="24"/>
                <w:szCs w:val="24"/>
              </w:rPr>
            </w:pPr>
            <w:r>
              <w:rPr>
                <w:rFonts w:hint="eastAsia"/>
                <w:sz w:val="24"/>
                <w:szCs w:val="24"/>
              </w:rPr>
              <w:t>评论发布的时间戳</w:t>
            </w:r>
            <w:r>
              <w:rPr>
                <w:rFonts w:hint="eastAsia"/>
                <w:sz w:val="24"/>
                <w:szCs w:val="24"/>
              </w:rPr>
              <w:t xml:space="preserve"> </w:t>
            </w:r>
          </w:p>
        </w:tc>
      </w:tr>
    </w:tbl>
    <w:p w14:paraId="3A2983B0" w14:textId="77777777" w:rsidR="00C612D2" w:rsidRPr="006913C1" w:rsidRDefault="00C612D2" w:rsidP="00C612D2">
      <w:pPr>
        <w:pStyle w:val="a0"/>
        <w:spacing w:line="360" w:lineRule="auto"/>
        <w:ind w:firstLine="0"/>
        <w:jc w:val="center"/>
        <w:rPr>
          <w:sz w:val="24"/>
          <w:szCs w:val="24"/>
        </w:rPr>
      </w:pPr>
      <w:r>
        <w:rPr>
          <w:rFonts w:hint="eastAsia"/>
          <w:sz w:val="24"/>
          <w:szCs w:val="24"/>
        </w:rPr>
        <w:t xml:space="preserve"> </w:t>
      </w:r>
      <w:r>
        <w:rPr>
          <w:sz w:val="24"/>
          <w:szCs w:val="24"/>
        </w:rPr>
        <w:t xml:space="preserve"> </w:t>
      </w:r>
      <w:r>
        <w:rPr>
          <w:rFonts w:hint="eastAsia"/>
          <w:sz w:val="24"/>
          <w:szCs w:val="24"/>
        </w:rPr>
        <w:t>表</w:t>
      </w:r>
      <w:r>
        <w:rPr>
          <w:rFonts w:hint="eastAsia"/>
          <w:sz w:val="24"/>
          <w:szCs w:val="24"/>
        </w:rPr>
        <w:t>3-5</w:t>
      </w:r>
      <w:r>
        <w:rPr>
          <w:sz w:val="24"/>
          <w:szCs w:val="24"/>
        </w:rPr>
        <w:t xml:space="preserve"> </w:t>
      </w:r>
      <w:r>
        <w:rPr>
          <w:rFonts w:hint="eastAsia"/>
          <w:sz w:val="24"/>
          <w:szCs w:val="24"/>
        </w:rPr>
        <w:t>评论数据表设计</w:t>
      </w:r>
    </w:p>
    <w:p w14:paraId="65ADDC77" w14:textId="77777777" w:rsidR="00C612D2" w:rsidRPr="000F4715" w:rsidRDefault="00C612D2" w:rsidP="00C612D2">
      <w:pPr>
        <w:pStyle w:val="a0"/>
        <w:spacing w:line="360" w:lineRule="auto"/>
        <w:ind w:firstLine="0"/>
        <w:jc w:val="left"/>
        <w:rPr>
          <w:sz w:val="24"/>
          <w:szCs w:val="24"/>
        </w:rPr>
      </w:pPr>
      <w:r>
        <w:rPr>
          <w:rFonts w:hint="eastAsia"/>
          <w:sz w:val="24"/>
          <w:szCs w:val="24"/>
        </w:rPr>
        <w:t>表名：</w:t>
      </w:r>
      <w:proofErr w:type="spellStart"/>
      <w:r>
        <w:rPr>
          <w:rFonts w:hint="eastAsia"/>
          <w:sz w:val="24"/>
          <w:szCs w:val="24"/>
        </w:rPr>
        <w:t>replys</w:t>
      </w:r>
      <w:proofErr w:type="spellEnd"/>
    </w:p>
    <w:tbl>
      <w:tblPr>
        <w:tblStyle w:val="afd"/>
        <w:tblW w:w="0" w:type="auto"/>
        <w:tblLook w:val="04A0" w:firstRow="1" w:lastRow="0" w:firstColumn="1" w:lastColumn="0" w:noHBand="0" w:noVBand="1"/>
      </w:tblPr>
      <w:tblGrid>
        <w:gridCol w:w="1453"/>
        <w:gridCol w:w="1693"/>
        <w:gridCol w:w="1161"/>
        <w:gridCol w:w="2843"/>
        <w:gridCol w:w="1146"/>
      </w:tblGrid>
      <w:tr w:rsidR="00C612D2" w14:paraId="5F7633C6" w14:textId="77777777" w:rsidTr="002B5C51">
        <w:trPr>
          <w:trHeight w:val="467"/>
        </w:trPr>
        <w:tc>
          <w:tcPr>
            <w:tcW w:w="1607" w:type="dxa"/>
            <w:shd w:val="clear" w:color="auto" w:fill="D9D9D9" w:themeFill="background1" w:themeFillShade="D9"/>
            <w:vAlign w:val="center"/>
          </w:tcPr>
          <w:p w14:paraId="59EF9FCA" w14:textId="77777777" w:rsidR="00C612D2" w:rsidRDefault="00C612D2" w:rsidP="002B5C51">
            <w:pPr>
              <w:pStyle w:val="a0"/>
              <w:spacing w:line="360" w:lineRule="auto"/>
              <w:ind w:firstLine="0"/>
              <w:jc w:val="center"/>
              <w:rPr>
                <w:sz w:val="24"/>
                <w:szCs w:val="24"/>
              </w:rPr>
            </w:pPr>
            <w:r>
              <w:rPr>
                <w:rFonts w:hint="eastAsia"/>
                <w:sz w:val="24"/>
                <w:szCs w:val="24"/>
              </w:rPr>
              <w:t>字段名</w:t>
            </w:r>
          </w:p>
        </w:tc>
        <w:tc>
          <w:tcPr>
            <w:tcW w:w="1740" w:type="dxa"/>
            <w:shd w:val="clear" w:color="auto" w:fill="D9D9D9" w:themeFill="background1" w:themeFillShade="D9"/>
            <w:vAlign w:val="center"/>
          </w:tcPr>
          <w:p w14:paraId="58D1EB10" w14:textId="77777777" w:rsidR="00C612D2" w:rsidRDefault="00C612D2" w:rsidP="002B5C51">
            <w:pPr>
              <w:pStyle w:val="a0"/>
              <w:spacing w:line="360" w:lineRule="auto"/>
              <w:ind w:firstLine="0"/>
              <w:jc w:val="center"/>
              <w:rPr>
                <w:sz w:val="24"/>
                <w:szCs w:val="24"/>
              </w:rPr>
            </w:pPr>
            <w:r>
              <w:rPr>
                <w:rFonts w:hint="eastAsia"/>
                <w:sz w:val="24"/>
                <w:szCs w:val="24"/>
              </w:rPr>
              <w:t>数据类型</w:t>
            </w:r>
          </w:p>
        </w:tc>
        <w:tc>
          <w:tcPr>
            <w:tcW w:w="1420" w:type="dxa"/>
            <w:shd w:val="clear" w:color="auto" w:fill="D9D9D9" w:themeFill="background1" w:themeFillShade="D9"/>
            <w:vAlign w:val="center"/>
          </w:tcPr>
          <w:p w14:paraId="0833A71F" w14:textId="77777777" w:rsidR="00C612D2" w:rsidRDefault="00C612D2" w:rsidP="002B5C51">
            <w:pPr>
              <w:pStyle w:val="a0"/>
              <w:spacing w:line="360" w:lineRule="auto"/>
              <w:ind w:firstLine="0"/>
              <w:jc w:val="center"/>
              <w:rPr>
                <w:sz w:val="24"/>
                <w:szCs w:val="24"/>
              </w:rPr>
            </w:pPr>
            <w:r>
              <w:rPr>
                <w:rFonts w:hint="eastAsia"/>
                <w:sz w:val="24"/>
                <w:szCs w:val="24"/>
              </w:rPr>
              <w:t>是否可以为空</w:t>
            </w:r>
          </w:p>
        </w:tc>
        <w:tc>
          <w:tcPr>
            <w:tcW w:w="2824" w:type="dxa"/>
            <w:shd w:val="clear" w:color="auto" w:fill="D9D9D9" w:themeFill="background1" w:themeFillShade="D9"/>
            <w:vAlign w:val="center"/>
          </w:tcPr>
          <w:p w14:paraId="409F0FBA" w14:textId="77777777" w:rsidR="00C612D2" w:rsidRDefault="00C612D2" w:rsidP="002B5C51">
            <w:pPr>
              <w:pStyle w:val="a0"/>
              <w:spacing w:line="360" w:lineRule="auto"/>
              <w:ind w:firstLine="0"/>
              <w:jc w:val="center"/>
              <w:rPr>
                <w:sz w:val="24"/>
                <w:szCs w:val="24"/>
              </w:rPr>
            </w:pPr>
            <w:r>
              <w:rPr>
                <w:rFonts w:hint="eastAsia"/>
                <w:sz w:val="24"/>
                <w:szCs w:val="24"/>
              </w:rPr>
              <w:t>默认值</w:t>
            </w:r>
          </w:p>
        </w:tc>
        <w:tc>
          <w:tcPr>
            <w:tcW w:w="1412" w:type="dxa"/>
            <w:shd w:val="clear" w:color="auto" w:fill="D9D9D9" w:themeFill="background1" w:themeFillShade="D9"/>
            <w:vAlign w:val="center"/>
          </w:tcPr>
          <w:p w14:paraId="312B26A4" w14:textId="77777777" w:rsidR="00C612D2" w:rsidRDefault="00C612D2" w:rsidP="002B5C51">
            <w:pPr>
              <w:pStyle w:val="a0"/>
              <w:spacing w:line="360" w:lineRule="auto"/>
              <w:ind w:firstLine="0"/>
              <w:jc w:val="center"/>
              <w:rPr>
                <w:sz w:val="24"/>
                <w:szCs w:val="24"/>
              </w:rPr>
            </w:pPr>
            <w:r>
              <w:rPr>
                <w:rFonts w:hint="eastAsia"/>
                <w:sz w:val="24"/>
                <w:szCs w:val="24"/>
              </w:rPr>
              <w:t>说明</w:t>
            </w:r>
          </w:p>
        </w:tc>
      </w:tr>
      <w:tr w:rsidR="00C612D2" w14:paraId="26F835F1" w14:textId="77777777" w:rsidTr="002B5C51">
        <w:trPr>
          <w:trHeight w:val="467"/>
        </w:trPr>
        <w:tc>
          <w:tcPr>
            <w:tcW w:w="1607" w:type="dxa"/>
            <w:vAlign w:val="center"/>
          </w:tcPr>
          <w:p w14:paraId="54AD16BC" w14:textId="77777777" w:rsidR="00C612D2" w:rsidRDefault="00C612D2" w:rsidP="002B5C51">
            <w:pPr>
              <w:pStyle w:val="a0"/>
              <w:spacing w:line="360" w:lineRule="auto"/>
              <w:ind w:firstLine="0"/>
              <w:jc w:val="center"/>
              <w:rPr>
                <w:sz w:val="24"/>
                <w:szCs w:val="24"/>
              </w:rPr>
            </w:pPr>
            <w:r>
              <w:rPr>
                <w:rFonts w:hint="eastAsia"/>
                <w:sz w:val="24"/>
                <w:szCs w:val="24"/>
              </w:rPr>
              <w:t>r</w:t>
            </w:r>
            <w:r>
              <w:rPr>
                <w:sz w:val="24"/>
                <w:szCs w:val="24"/>
              </w:rPr>
              <w:t>id</w:t>
            </w:r>
          </w:p>
        </w:tc>
        <w:tc>
          <w:tcPr>
            <w:tcW w:w="1740" w:type="dxa"/>
            <w:vAlign w:val="center"/>
          </w:tcPr>
          <w:p w14:paraId="0F4E020B" w14:textId="77777777" w:rsidR="00C612D2" w:rsidRDefault="00C612D2" w:rsidP="002B5C51">
            <w:pPr>
              <w:pStyle w:val="a0"/>
              <w:spacing w:line="360" w:lineRule="auto"/>
              <w:ind w:firstLine="0"/>
              <w:jc w:val="center"/>
              <w:rPr>
                <w:sz w:val="24"/>
                <w:szCs w:val="24"/>
              </w:rPr>
            </w:pPr>
            <w:r>
              <w:rPr>
                <w:rFonts w:hint="eastAsia"/>
                <w:sz w:val="24"/>
                <w:szCs w:val="24"/>
              </w:rPr>
              <w:t>S</w:t>
            </w:r>
            <w:r>
              <w:rPr>
                <w:sz w:val="24"/>
                <w:szCs w:val="24"/>
              </w:rPr>
              <w:t>ERIAL</w:t>
            </w:r>
          </w:p>
        </w:tc>
        <w:tc>
          <w:tcPr>
            <w:tcW w:w="1420" w:type="dxa"/>
            <w:vAlign w:val="center"/>
          </w:tcPr>
          <w:p w14:paraId="3EB10802"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14:paraId="288D0E6B" w14:textId="77777777" w:rsidR="00C612D2" w:rsidRDefault="00C612D2" w:rsidP="002B5C51">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412" w:type="dxa"/>
            <w:vAlign w:val="center"/>
          </w:tcPr>
          <w:p w14:paraId="466EE29B" w14:textId="77777777" w:rsidR="00C612D2" w:rsidRDefault="00C612D2" w:rsidP="002B5C51">
            <w:pPr>
              <w:pStyle w:val="a0"/>
              <w:spacing w:line="360" w:lineRule="auto"/>
              <w:ind w:firstLine="0"/>
              <w:jc w:val="center"/>
              <w:rPr>
                <w:sz w:val="24"/>
                <w:szCs w:val="24"/>
              </w:rPr>
            </w:pPr>
            <w:r>
              <w:rPr>
                <w:rFonts w:hint="eastAsia"/>
                <w:sz w:val="24"/>
                <w:szCs w:val="24"/>
              </w:rPr>
              <w:t>回复</w:t>
            </w:r>
            <w:r>
              <w:rPr>
                <w:rFonts w:hint="eastAsia"/>
                <w:sz w:val="24"/>
                <w:szCs w:val="24"/>
              </w:rPr>
              <w:t>id</w:t>
            </w:r>
            <w:r>
              <w:rPr>
                <w:rFonts w:hint="eastAsia"/>
                <w:sz w:val="24"/>
                <w:szCs w:val="24"/>
              </w:rPr>
              <w:t>，主键</w:t>
            </w:r>
          </w:p>
        </w:tc>
      </w:tr>
      <w:tr w:rsidR="00C612D2" w14:paraId="61BA7A05" w14:textId="77777777" w:rsidTr="002B5C51">
        <w:trPr>
          <w:trHeight w:val="467"/>
        </w:trPr>
        <w:tc>
          <w:tcPr>
            <w:tcW w:w="1607" w:type="dxa"/>
            <w:vAlign w:val="center"/>
          </w:tcPr>
          <w:p w14:paraId="1B3A2C07" w14:textId="77777777" w:rsidR="00C612D2" w:rsidRDefault="00C612D2" w:rsidP="002B5C51">
            <w:pPr>
              <w:pStyle w:val="a0"/>
              <w:spacing w:line="360" w:lineRule="auto"/>
              <w:ind w:firstLine="0"/>
              <w:jc w:val="center"/>
              <w:rPr>
                <w:sz w:val="24"/>
                <w:szCs w:val="24"/>
              </w:rPr>
            </w:pPr>
            <w:proofErr w:type="spellStart"/>
            <w:r>
              <w:rPr>
                <w:rFonts w:hint="eastAsia"/>
                <w:sz w:val="24"/>
                <w:szCs w:val="24"/>
              </w:rPr>
              <w:t>c</w:t>
            </w:r>
            <w:r>
              <w:rPr>
                <w:sz w:val="24"/>
                <w:szCs w:val="24"/>
              </w:rPr>
              <w:t>id</w:t>
            </w:r>
            <w:proofErr w:type="spellEnd"/>
          </w:p>
        </w:tc>
        <w:tc>
          <w:tcPr>
            <w:tcW w:w="1740" w:type="dxa"/>
            <w:vAlign w:val="center"/>
          </w:tcPr>
          <w:p w14:paraId="21B7DB57" w14:textId="77777777" w:rsidR="00C612D2" w:rsidRDefault="00C612D2" w:rsidP="002B5C51">
            <w:pPr>
              <w:pStyle w:val="a0"/>
              <w:spacing w:line="360" w:lineRule="auto"/>
              <w:ind w:firstLine="0"/>
              <w:jc w:val="center"/>
              <w:rPr>
                <w:sz w:val="24"/>
                <w:szCs w:val="24"/>
              </w:rPr>
            </w:pPr>
            <w:r>
              <w:rPr>
                <w:rFonts w:hint="eastAsia"/>
                <w:sz w:val="24"/>
                <w:szCs w:val="24"/>
              </w:rPr>
              <w:t>I</w:t>
            </w:r>
            <w:r>
              <w:rPr>
                <w:sz w:val="24"/>
                <w:szCs w:val="24"/>
              </w:rPr>
              <w:t>NTEGER</w:t>
            </w:r>
          </w:p>
        </w:tc>
        <w:tc>
          <w:tcPr>
            <w:tcW w:w="1420" w:type="dxa"/>
            <w:vAlign w:val="center"/>
          </w:tcPr>
          <w:p w14:paraId="2566676F"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14:paraId="649AC418" w14:textId="77777777" w:rsidR="00C612D2" w:rsidRDefault="00C612D2" w:rsidP="002B5C51">
            <w:pPr>
              <w:pStyle w:val="a0"/>
              <w:spacing w:line="360" w:lineRule="auto"/>
              <w:ind w:firstLine="0"/>
              <w:jc w:val="center"/>
              <w:rPr>
                <w:sz w:val="24"/>
                <w:szCs w:val="24"/>
              </w:rPr>
            </w:pPr>
          </w:p>
        </w:tc>
        <w:tc>
          <w:tcPr>
            <w:tcW w:w="1412" w:type="dxa"/>
            <w:vAlign w:val="center"/>
          </w:tcPr>
          <w:p w14:paraId="2061C475" w14:textId="77777777" w:rsidR="00C612D2" w:rsidRDefault="00C612D2" w:rsidP="002B5C51">
            <w:pPr>
              <w:pStyle w:val="a0"/>
              <w:spacing w:line="360" w:lineRule="auto"/>
              <w:ind w:firstLine="0"/>
              <w:jc w:val="center"/>
              <w:rPr>
                <w:sz w:val="24"/>
                <w:szCs w:val="24"/>
              </w:rPr>
            </w:pPr>
            <w:r>
              <w:rPr>
                <w:rFonts w:hint="eastAsia"/>
                <w:sz w:val="24"/>
                <w:szCs w:val="24"/>
              </w:rPr>
              <w:t>评论</w:t>
            </w:r>
            <w:r>
              <w:rPr>
                <w:rFonts w:hint="eastAsia"/>
                <w:sz w:val="24"/>
                <w:szCs w:val="24"/>
              </w:rPr>
              <w:t>id</w:t>
            </w:r>
            <w:r>
              <w:rPr>
                <w:rFonts w:hint="eastAsia"/>
                <w:sz w:val="24"/>
                <w:szCs w:val="24"/>
              </w:rPr>
              <w:t>，</w:t>
            </w:r>
            <w:proofErr w:type="gramStart"/>
            <w:r>
              <w:rPr>
                <w:rFonts w:hint="eastAsia"/>
                <w:sz w:val="24"/>
                <w:szCs w:val="24"/>
              </w:rPr>
              <w:t>外键</w:t>
            </w:r>
            <w:proofErr w:type="gramEnd"/>
          </w:p>
        </w:tc>
      </w:tr>
      <w:tr w:rsidR="00C612D2" w14:paraId="50477C74" w14:textId="77777777" w:rsidTr="002B5C51">
        <w:trPr>
          <w:trHeight w:val="467"/>
        </w:trPr>
        <w:tc>
          <w:tcPr>
            <w:tcW w:w="1607" w:type="dxa"/>
            <w:vAlign w:val="center"/>
          </w:tcPr>
          <w:p w14:paraId="49E7F087" w14:textId="77777777" w:rsidR="00C612D2" w:rsidRDefault="00C612D2" w:rsidP="002B5C51">
            <w:pPr>
              <w:pStyle w:val="a0"/>
              <w:spacing w:line="360" w:lineRule="auto"/>
              <w:ind w:firstLine="0"/>
              <w:jc w:val="center"/>
              <w:rPr>
                <w:sz w:val="24"/>
                <w:szCs w:val="24"/>
              </w:rPr>
            </w:pPr>
            <w:r>
              <w:rPr>
                <w:rFonts w:hint="eastAsia"/>
                <w:sz w:val="24"/>
                <w:szCs w:val="24"/>
              </w:rPr>
              <w:t>o</w:t>
            </w:r>
            <w:r>
              <w:rPr>
                <w:sz w:val="24"/>
                <w:szCs w:val="24"/>
              </w:rPr>
              <w:t>wner</w:t>
            </w:r>
          </w:p>
        </w:tc>
        <w:tc>
          <w:tcPr>
            <w:tcW w:w="1740" w:type="dxa"/>
            <w:vAlign w:val="center"/>
          </w:tcPr>
          <w:p w14:paraId="6203354C" w14:textId="77777777" w:rsidR="00C612D2" w:rsidRDefault="00C612D2" w:rsidP="002B5C51">
            <w:pPr>
              <w:pStyle w:val="a0"/>
              <w:spacing w:line="360" w:lineRule="auto"/>
              <w:ind w:firstLine="0"/>
              <w:jc w:val="center"/>
              <w:rPr>
                <w:sz w:val="24"/>
                <w:szCs w:val="24"/>
              </w:rPr>
            </w:pPr>
            <w:r>
              <w:rPr>
                <w:sz w:val="24"/>
                <w:szCs w:val="24"/>
              </w:rPr>
              <w:t>INTEGER</w:t>
            </w:r>
          </w:p>
        </w:tc>
        <w:tc>
          <w:tcPr>
            <w:tcW w:w="1420" w:type="dxa"/>
            <w:vAlign w:val="center"/>
          </w:tcPr>
          <w:p w14:paraId="30207EAD"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14:paraId="69A8730F" w14:textId="77777777" w:rsidR="00C612D2" w:rsidRDefault="00C612D2" w:rsidP="002B5C51">
            <w:pPr>
              <w:pStyle w:val="a0"/>
              <w:spacing w:line="360" w:lineRule="auto"/>
              <w:ind w:firstLine="0"/>
              <w:jc w:val="center"/>
              <w:rPr>
                <w:sz w:val="24"/>
                <w:szCs w:val="24"/>
              </w:rPr>
            </w:pPr>
          </w:p>
        </w:tc>
        <w:tc>
          <w:tcPr>
            <w:tcW w:w="1412" w:type="dxa"/>
            <w:vAlign w:val="center"/>
          </w:tcPr>
          <w:p w14:paraId="7E52F9D6" w14:textId="77777777" w:rsidR="00C612D2" w:rsidRDefault="00C612D2" w:rsidP="002B5C51">
            <w:pPr>
              <w:pStyle w:val="a0"/>
              <w:spacing w:line="360" w:lineRule="auto"/>
              <w:ind w:firstLine="0"/>
              <w:jc w:val="center"/>
              <w:rPr>
                <w:sz w:val="24"/>
                <w:szCs w:val="24"/>
              </w:rPr>
            </w:pPr>
            <w:r>
              <w:rPr>
                <w:rFonts w:hint="eastAsia"/>
                <w:sz w:val="24"/>
                <w:szCs w:val="24"/>
              </w:rPr>
              <w:t>回复作者</w:t>
            </w:r>
            <w:r>
              <w:rPr>
                <w:rFonts w:hint="eastAsia"/>
                <w:sz w:val="24"/>
                <w:szCs w:val="24"/>
              </w:rPr>
              <w:t>i</w:t>
            </w:r>
            <w:r>
              <w:rPr>
                <w:sz w:val="24"/>
                <w:szCs w:val="24"/>
              </w:rPr>
              <w:t xml:space="preserve">d, </w:t>
            </w:r>
            <w:proofErr w:type="gramStart"/>
            <w:r>
              <w:rPr>
                <w:rFonts w:hint="eastAsia"/>
                <w:sz w:val="24"/>
                <w:szCs w:val="24"/>
              </w:rPr>
              <w:t>外键</w:t>
            </w:r>
            <w:proofErr w:type="gramEnd"/>
          </w:p>
        </w:tc>
      </w:tr>
      <w:tr w:rsidR="00C612D2" w14:paraId="0D3B032A" w14:textId="77777777" w:rsidTr="002B5C51">
        <w:trPr>
          <w:trHeight w:val="467"/>
        </w:trPr>
        <w:tc>
          <w:tcPr>
            <w:tcW w:w="1607" w:type="dxa"/>
            <w:vAlign w:val="center"/>
          </w:tcPr>
          <w:p w14:paraId="617E55C4" w14:textId="77777777" w:rsidR="00C612D2" w:rsidRDefault="00C612D2" w:rsidP="002B5C51">
            <w:pPr>
              <w:pStyle w:val="a0"/>
              <w:spacing w:line="360" w:lineRule="auto"/>
              <w:ind w:firstLine="0"/>
              <w:jc w:val="center"/>
              <w:rPr>
                <w:sz w:val="24"/>
                <w:szCs w:val="24"/>
              </w:rPr>
            </w:pPr>
            <w:r>
              <w:rPr>
                <w:rFonts w:hint="eastAsia"/>
                <w:sz w:val="24"/>
                <w:szCs w:val="24"/>
              </w:rPr>
              <w:t>responder</w:t>
            </w:r>
          </w:p>
        </w:tc>
        <w:tc>
          <w:tcPr>
            <w:tcW w:w="1740" w:type="dxa"/>
            <w:vAlign w:val="center"/>
          </w:tcPr>
          <w:p w14:paraId="46AD220F" w14:textId="77777777" w:rsidR="00C612D2" w:rsidRDefault="00C612D2" w:rsidP="002B5C51">
            <w:pPr>
              <w:pStyle w:val="a0"/>
              <w:spacing w:line="360" w:lineRule="auto"/>
              <w:ind w:firstLine="0"/>
              <w:jc w:val="center"/>
              <w:rPr>
                <w:sz w:val="24"/>
                <w:szCs w:val="24"/>
              </w:rPr>
            </w:pPr>
            <w:r>
              <w:rPr>
                <w:rFonts w:hint="eastAsia"/>
                <w:sz w:val="24"/>
                <w:szCs w:val="24"/>
              </w:rPr>
              <w:t>I</w:t>
            </w:r>
            <w:r>
              <w:rPr>
                <w:sz w:val="24"/>
                <w:szCs w:val="24"/>
              </w:rPr>
              <w:t>NTEGER</w:t>
            </w:r>
          </w:p>
        </w:tc>
        <w:tc>
          <w:tcPr>
            <w:tcW w:w="1420" w:type="dxa"/>
            <w:vAlign w:val="center"/>
          </w:tcPr>
          <w:p w14:paraId="7B007BD4"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14:paraId="5C9B60CF" w14:textId="77777777" w:rsidR="00C612D2" w:rsidRDefault="00C612D2" w:rsidP="002B5C51">
            <w:pPr>
              <w:pStyle w:val="a0"/>
              <w:spacing w:line="360" w:lineRule="auto"/>
              <w:ind w:firstLine="0"/>
              <w:jc w:val="center"/>
              <w:rPr>
                <w:sz w:val="24"/>
                <w:szCs w:val="24"/>
              </w:rPr>
            </w:pPr>
          </w:p>
        </w:tc>
        <w:tc>
          <w:tcPr>
            <w:tcW w:w="1412" w:type="dxa"/>
            <w:vAlign w:val="center"/>
          </w:tcPr>
          <w:p w14:paraId="4FDDDB83" w14:textId="77777777" w:rsidR="00C612D2" w:rsidRDefault="00C612D2" w:rsidP="002B5C51">
            <w:pPr>
              <w:pStyle w:val="a0"/>
              <w:spacing w:line="360" w:lineRule="auto"/>
              <w:ind w:firstLine="0"/>
              <w:jc w:val="center"/>
              <w:rPr>
                <w:sz w:val="24"/>
                <w:szCs w:val="24"/>
              </w:rPr>
            </w:pPr>
            <w:r>
              <w:rPr>
                <w:rFonts w:hint="eastAsia"/>
                <w:sz w:val="24"/>
                <w:szCs w:val="24"/>
              </w:rPr>
              <w:t>被回复者</w:t>
            </w:r>
            <w:r>
              <w:rPr>
                <w:rFonts w:hint="eastAsia"/>
                <w:sz w:val="24"/>
                <w:szCs w:val="24"/>
              </w:rPr>
              <w:t>id</w:t>
            </w:r>
            <w:r>
              <w:rPr>
                <w:rFonts w:hint="eastAsia"/>
                <w:sz w:val="24"/>
                <w:szCs w:val="24"/>
              </w:rPr>
              <w:t>，</w:t>
            </w:r>
            <w:proofErr w:type="gramStart"/>
            <w:r>
              <w:rPr>
                <w:rFonts w:hint="eastAsia"/>
                <w:sz w:val="24"/>
                <w:szCs w:val="24"/>
              </w:rPr>
              <w:t>外键</w:t>
            </w:r>
            <w:proofErr w:type="gramEnd"/>
          </w:p>
        </w:tc>
      </w:tr>
      <w:tr w:rsidR="00C612D2" w14:paraId="4DA007E6" w14:textId="77777777" w:rsidTr="002B5C51">
        <w:trPr>
          <w:trHeight w:val="467"/>
        </w:trPr>
        <w:tc>
          <w:tcPr>
            <w:tcW w:w="1607" w:type="dxa"/>
            <w:vAlign w:val="center"/>
          </w:tcPr>
          <w:p w14:paraId="2BF51C2E" w14:textId="77777777" w:rsidR="00C612D2" w:rsidRDefault="00C612D2" w:rsidP="002B5C51">
            <w:pPr>
              <w:pStyle w:val="a0"/>
              <w:spacing w:line="360" w:lineRule="auto"/>
              <w:ind w:firstLine="0"/>
              <w:jc w:val="center"/>
              <w:rPr>
                <w:sz w:val="24"/>
                <w:szCs w:val="24"/>
              </w:rPr>
            </w:pPr>
            <w:r>
              <w:rPr>
                <w:sz w:val="24"/>
                <w:szCs w:val="24"/>
              </w:rPr>
              <w:lastRenderedPageBreak/>
              <w:t>content</w:t>
            </w:r>
          </w:p>
        </w:tc>
        <w:tc>
          <w:tcPr>
            <w:tcW w:w="1740" w:type="dxa"/>
            <w:vAlign w:val="center"/>
          </w:tcPr>
          <w:p w14:paraId="7546D3D8"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EXT</w:t>
            </w:r>
          </w:p>
        </w:tc>
        <w:tc>
          <w:tcPr>
            <w:tcW w:w="1420" w:type="dxa"/>
            <w:vAlign w:val="center"/>
          </w:tcPr>
          <w:p w14:paraId="3939FC15"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824" w:type="dxa"/>
            <w:vAlign w:val="center"/>
          </w:tcPr>
          <w:p w14:paraId="008879CA" w14:textId="77777777" w:rsidR="00C612D2" w:rsidRDefault="00C612D2" w:rsidP="002B5C51">
            <w:pPr>
              <w:pStyle w:val="a0"/>
              <w:spacing w:line="360" w:lineRule="auto"/>
              <w:ind w:firstLine="0"/>
              <w:jc w:val="center"/>
              <w:rPr>
                <w:sz w:val="24"/>
                <w:szCs w:val="24"/>
              </w:rPr>
            </w:pPr>
          </w:p>
        </w:tc>
        <w:tc>
          <w:tcPr>
            <w:tcW w:w="1412" w:type="dxa"/>
            <w:vAlign w:val="center"/>
          </w:tcPr>
          <w:p w14:paraId="0EB4EACA" w14:textId="77777777" w:rsidR="00C612D2" w:rsidRDefault="00C612D2" w:rsidP="002B5C51">
            <w:pPr>
              <w:pStyle w:val="a0"/>
              <w:spacing w:line="360" w:lineRule="auto"/>
              <w:ind w:firstLine="0"/>
              <w:jc w:val="center"/>
              <w:rPr>
                <w:sz w:val="24"/>
                <w:szCs w:val="24"/>
              </w:rPr>
            </w:pPr>
            <w:r>
              <w:rPr>
                <w:rFonts w:hint="eastAsia"/>
                <w:sz w:val="24"/>
                <w:szCs w:val="24"/>
              </w:rPr>
              <w:t>回复内容</w:t>
            </w:r>
          </w:p>
        </w:tc>
      </w:tr>
      <w:tr w:rsidR="00C612D2" w14:paraId="6EAC950F" w14:textId="77777777" w:rsidTr="002B5C51">
        <w:trPr>
          <w:trHeight w:val="467"/>
        </w:trPr>
        <w:tc>
          <w:tcPr>
            <w:tcW w:w="1607" w:type="dxa"/>
            <w:vAlign w:val="center"/>
          </w:tcPr>
          <w:p w14:paraId="0F5BD099" w14:textId="77777777" w:rsidR="00C612D2" w:rsidRDefault="00C612D2" w:rsidP="002B5C51">
            <w:pPr>
              <w:pStyle w:val="a0"/>
              <w:spacing w:line="360" w:lineRule="auto"/>
              <w:ind w:firstLine="0"/>
              <w:jc w:val="center"/>
              <w:rPr>
                <w:sz w:val="24"/>
                <w:szCs w:val="24"/>
              </w:rPr>
            </w:pPr>
            <w:proofErr w:type="spellStart"/>
            <w:r>
              <w:rPr>
                <w:sz w:val="24"/>
                <w:szCs w:val="24"/>
              </w:rPr>
              <w:t>date_time</w:t>
            </w:r>
            <w:proofErr w:type="spellEnd"/>
          </w:p>
        </w:tc>
        <w:tc>
          <w:tcPr>
            <w:tcW w:w="1740" w:type="dxa"/>
            <w:vAlign w:val="center"/>
          </w:tcPr>
          <w:p w14:paraId="505E24B2" w14:textId="77777777" w:rsidR="00C612D2" w:rsidRDefault="00C612D2" w:rsidP="002B5C51">
            <w:pPr>
              <w:pStyle w:val="a0"/>
              <w:spacing w:line="360" w:lineRule="auto"/>
              <w:ind w:firstLine="0"/>
              <w:jc w:val="center"/>
              <w:rPr>
                <w:sz w:val="24"/>
                <w:szCs w:val="24"/>
              </w:rPr>
            </w:pPr>
            <w:r>
              <w:rPr>
                <w:sz w:val="24"/>
                <w:szCs w:val="24"/>
              </w:rPr>
              <w:t>TIMESTAMP</w:t>
            </w:r>
          </w:p>
        </w:tc>
        <w:tc>
          <w:tcPr>
            <w:tcW w:w="1420" w:type="dxa"/>
            <w:vAlign w:val="center"/>
          </w:tcPr>
          <w:p w14:paraId="46B29376"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824" w:type="dxa"/>
            <w:vAlign w:val="center"/>
          </w:tcPr>
          <w:p w14:paraId="4BCFE4B1" w14:textId="77777777" w:rsidR="00C612D2" w:rsidRDefault="00C612D2" w:rsidP="002B5C51">
            <w:pPr>
              <w:pStyle w:val="a0"/>
              <w:spacing w:line="360" w:lineRule="auto"/>
              <w:ind w:firstLine="0"/>
              <w:jc w:val="center"/>
              <w:rPr>
                <w:sz w:val="24"/>
                <w:szCs w:val="24"/>
              </w:rPr>
            </w:pPr>
            <w:r>
              <w:rPr>
                <w:rFonts w:hint="eastAsia"/>
                <w:sz w:val="24"/>
                <w:szCs w:val="24"/>
              </w:rPr>
              <w:t>C</w:t>
            </w:r>
            <w:r>
              <w:rPr>
                <w:sz w:val="24"/>
                <w:szCs w:val="24"/>
              </w:rPr>
              <w:t>URRENT_TIMESTAMP</w:t>
            </w:r>
          </w:p>
        </w:tc>
        <w:tc>
          <w:tcPr>
            <w:tcW w:w="1412" w:type="dxa"/>
            <w:vAlign w:val="center"/>
          </w:tcPr>
          <w:p w14:paraId="01853771" w14:textId="77777777" w:rsidR="00C612D2" w:rsidRDefault="00C612D2" w:rsidP="002B5C51">
            <w:pPr>
              <w:pStyle w:val="a0"/>
              <w:spacing w:line="360" w:lineRule="auto"/>
              <w:ind w:firstLine="0"/>
              <w:jc w:val="center"/>
              <w:rPr>
                <w:sz w:val="24"/>
                <w:szCs w:val="24"/>
              </w:rPr>
            </w:pPr>
            <w:r>
              <w:rPr>
                <w:rFonts w:hint="eastAsia"/>
                <w:sz w:val="24"/>
                <w:szCs w:val="24"/>
              </w:rPr>
              <w:t>回复发布的时间戳</w:t>
            </w:r>
            <w:r>
              <w:rPr>
                <w:rFonts w:hint="eastAsia"/>
                <w:sz w:val="24"/>
                <w:szCs w:val="24"/>
              </w:rPr>
              <w:t xml:space="preserve"> </w:t>
            </w:r>
          </w:p>
        </w:tc>
      </w:tr>
    </w:tbl>
    <w:p w14:paraId="6DDF4454" w14:textId="77777777" w:rsidR="00C612D2" w:rsidRPr="006913C1" w:rsidRDefault="00C612D2" w:rsidP="00C612D2">
      <w:pPr>
        <w:pStyle w:val="a0"/>
        <w:spacing w:line="360" w:lineRule="auto"/>
        <w:ind w:firstLine="0"/>
        <w:jc w:val="center"/>
        <w:rPr>
          <w:sz w:val="24"/>
          <w:szCs w:val="24"/>
        </w:rPr>
      </w:pPr>
      <w:r>
        <w:rPr>
          <w:rFonts w:hint="eastAsia"/>
          <w:sz w:val="24"/>
          <w:szCs w:val="24"/>
        </w:rPr>
        <w:t>表</w:t>
      </w:r>
      <w:r>
        <w:rPr>
          <w:rFonts w:hint="eastAsia"/>
          <w:sz w:val="24"/>
          <w:szCs w:val="24"/>
        </w:rPr>
        <w:t>3-6</w:t>
      </w:r>
      <w:r>
        <w:rPr>
          <w:sz w:val="24"/>
          <w:szCs w:val="24"/>
        </w:rPr>
        <w:t xml:space="preserve"> </w:t>
      </w:r>
      <w:r>
        <w:rPr>
          <w:rFonts w:hint="eastAsia"/>
          <w:sz w:val="24"/>
          <w:szCs w:val="24"/>
        </w:rPr>
        <w:t>回复数据表设计</w:t>
      </w:r>
    </w:p>
    <w:p w14:paraId="294D34D7" w14:textId="77777777" w:rsidR="00C612D2" w:rsidRPr="000F4715" w:rsidRDefault="00C612D2" w:rsidP="00C612D2">
      <w:pPr>
        <w:pStyle w:val="a0"/>
        <w:spacing w:line="360" w:lineRule="auto"/>
        <w:ind w:firstLine="0"/>
        <w:jc w:val="left"/>
        <w:rPr>
          <w:sz w:val="24"/>
          <w:szCs w:val="24"/>
        </w:rPr>
      </w:pPr>
      <w:r>
        <w:rPr>
          <w:rFonts w:hint="eastAsia"/>
          <w:sz w:val="24"/>
          <w:szCs w:val="24"/>
        </w:rPr>
        <w:t>表名：</w:t>
      </w:r>
      <w:r>
        <w:rPr>
          <w:rFonts w:hint="eastAsia"/>
          <w:sz w:val="24"/>
          <w:szCs w:val="24"/>
        </w:rPr>
        <w:t>likes</w:t>
      </w:r>
    </w:p>
    <w:tbl>
      <w:tblPr>
        <w:tblStyle w:val="afd"/>
        <w:tblW w:w="0" w:type="auto"/>
        <w:tblLook w:val="04A0" w:firstRow="1" w:lastRow="0" w:firstColumn="1" w:lastColumn="0" w:noHBand="0" w:noVBand="1"/>
      </w:tblPr>
      <w:tblGrid>
        <w:gridCol w:w="1453"/>
        <w:gridCol w:w="1693"/>
        <w:gridCol w:w="1161"/>
        <w:gridCol w:w="2843"/>
        <w:gridCol w:w="1146"/>
      </w:tblGrid>
      <w:tr w:rsidR="00C612D2" w14:paraId="5767EA05" w14:textId="77777777" w:rsidTr="002B5C51">
        <w:trPr>
          <w:trHeight w:val="467"/>
        </w:trPr>
        <w:tc>
          <w:tcPr>
            <w:tcW w:w="1607" w:type="dxa"/>
            <w:shd w:val="clear" w:color="auto" w:fill="D9D9D9" w:themeFill="background1" w:themeFillShade="D9"/>
            <w:vAlign w:val="center"/>
          </w:tcPr>
          <w:p w14:paraId="11F0EC5B" w14:textId="77777777" w:rsidR="00C612D2" w:rsidRDefault="00C612D2" w:rsidP="002B5C51">
            <w:pPr>
              <w:pStyle w:val="a0"/>
              <w:spacing w:line="360" w:lineRule="auto"/>
              <w:ind w:firstLine="0"/>
              <w:jc w:val="center"/>
              <w:rPr>
                <w:sz w:val="24"/>
                <w:szCs w:val="24"/>
              </w:rPr>
            </w:pPr>
            <w:r>
              <w:rPr>
                <w:rFonts w:hint="eastAsia"/>
                <w:sz w:val="24"/>
                <w:szCs w:val="24"/>
              </w:rPr>
              <w:t>字段名</w:t>
            </w:r>
          </w:p>
        </w:tc>
        <w:tc>
          <w:tcPr>
            <w:tcW w:w="1740" w:type="dxa"/>
            <w:shd w:val="clear" w:color="auto" w:fill="D9D9D9" w:themeFill="background1" w:themeFillShade="D9"/>
            <w:vAlign w:val="center"/>
          </w:tcPr>
          <w:p w14:paraId="62A82723" w14:textId="77777777" w:rsidR="00C612D2" w:rsidRDefault="00C612D2" w:rsidP="002B5C51">
            <w:pPr>
              <w:pStyle w:val="a0"/>
              <w:spacing w:line="360" w:lineRule="auto"/>
              <w:ind w:firstLine="0"/>
              <w:jc w:val="center"/>
              <w:rPr>
                <w:sz w:val="24"/>
                <w:szCs w:val="24"/>
              </w:rPr>
            </w:pPr>
            <w:r>
              <w:rPr>
                <w:rFonts w:hint="eastAsia"/>
                <w:sz w:val="24"/>
                <w:szCs w:val="24"/>
              </w:rPr>
              <w:t>数据类型</w:t>
            </w:r>
          </w:p>
        </w:tc>
        <w:tc>
          <w:tcPr>
            <w:tcW w:w="1420" w:type="dxa"/>
            <w:shd w:val="clear" w:color="auto" w:fill="D9D9D9" w:themeFill="background1" w:themeFillShade="D9"/>
            <w:vAlign w:val="center"/>
          </w:tcPr>
          <w:p w14:paraId="67F25FE0" w14:textId="77777777" w:rsidR="00C612D2" w:rsidRDefault="00C612D2" w:rsidP="002B5C51">
            <w:pPr>
              <w:pStyle w:val="a0"/>
              <w:spacing w:line="360" w:lineRule="auto"/>
              <w:ind w:firstLine="0"/>
              <w:jc w:val="center"/>
              <w:rPr>
                <w:sz w:val="24"/>
                <w:szCs w:val="24"/>
              </w:rPr>
            </w:pPr>
            <w:r>
              <w:rPr>
                <w:rFonts w:hint="eastAsia"/>
                <w:sz w:val="24"/>
                <w:szCs w:val="24"/>
              </w:rPr>
              <w:t>是否可以为空</w:t>
            </w:r>
          </w:p>
        </w:tc>
        <w:tc>
          <w:tcPr>
            <w:tcW w:w="2824" w:type="dxa"/>
            <w:shd w:val="clear" w:color="auto" w:fill="D9D9D9" w:themeFill="background1" w:themeFillShade="D9"/>
            <w:vAlign w:val="center"/>
          </w:tcPr>
          <w:p w14:paraId="5854FF5F" w14:textId="77777777" w:rsidR="00C612D2" w:rsidRDefault="00C612D2" w:rsidP="002B5C51">
            <w:pPr>
              <w:pStyle w:val="a0"/>
              <w:spacing w:line="360" w:lineRule="auto"/>
              <w:ind w:firstLine="0"/>
              <w:jc w:val="center"/>
              <w:rPr>
                <w:sz w:val="24"/>
                <w:szCs w:val="24"/>
              </w:rPr>
            </w:pPr>
            <w:r>
              <w:rPr>
                <w:rFonts w:hint="eastAsia"/>
                <w:sz w:val="24"/>
                <w:szCs w:val="24"/>
              </w:rPr>
              <w:t>默认值</w:t>
            </w:r>
          </w:p>
        </w:tc>
        <w:tc>
          <w:tcPr>
            <w:tcW w:w="1412" w:type="dxa"/>
            <w:shd w:val="clear" w:color="auto" w:fill="D9D9D9" w:themeFill="background1" w:themeFillShade="D9"/>
            <w:vAlign w:val="center"/>
          </w:tcPr>
          <w:p w14:paraId="4FD5C809" w14:textId="77777777" w:rsidR="00C612D2" w:rsidRDefault="00C612D2" w:rsidP="002B5C51">
            <w:pPr>
              <w:pStyle w:val="a0"/>
              <w:spacing w:line="360" w:lineRule="auto"/>
              <w:ind w:firstLine="0"/>
              <w:jc w:val="center"/>
              <w:rPr>
                <w:sz w:val="24"/>
                <w:szCs w:val="24"/>
              </w:rPr>
            </w:pPr>
            <w:r>
              <w:rPr>
                <w:rFonts w:hint="eastAsia"/>
                <w:sz w:val="24"/>
                <w:szCs w:val="24"/>
              </w:rPr>
              <w:t>说明</w:t>
            </w:r>
          </w:p>
        </w:tc>
      </w:tr>
      <w:tr w:rsidR="00C612D2" w14:paraId="69AB8CCA" w14:textId="77777777" w:rsidTr="002B5C51">
        <w:trPr>
          <w:trHeight w:val="467"/>
        </w:trPr>
        <w:tc>
          <w:tcPr>
            <w:tcW w:w="1607" w:type="dxa"/>
            <w:vAlign w:val="center"/>
          </w:tcPr>
          <w:p w14:paraId="4889991C" w14:textId="77777777" w:rsidR="00C612D2" w:rsidRDefault="00C612D2" w:rsidP="002B5C51">
            <w:pPr>
              <w:pStyle w:val="a0"/>
              <w:spacing w:line="360" w:lineRule="auto"/>
              <w:ind w:firstLine="0"/>
              <w:jc w:val="center"/>
              <w:rPr>
                <w:sz w:val="24"/>
                <w:szCs w:val="24"/>
              </w:rPr>
            </w:pPr>
            <w:r>
              <w:rPr>
                <w:rFonts w:hint="eastAsia"/>
                <w:sz w:val="24"/>
                <w:szCs w:val="24"/>
              </w:rPr>
              <w:t>l</w:t>
            </w:r>
            <w:r>
              <w:rPr>
                <w:sz w:val="24"/>
                <w:szCs w:val="24"/>
              </w:rPr>
              <w:t>id</w:t>
            </w:r>
          </w:p>
        </w:tc>
        <w:tc>
          <w:tcPr>
            <w:tcW w:w="1740" w:type="dxa"/>
            <w:vAlign w:val="center"/>
          </w:tcPr>
          <w:p w14:paraId="61C39219" w14:textId="77777777" w:rsidR="00C612D2" w:rsidRDefault="00C612D2" w:rsidP="002B5C51">
            <w:pPr>
              <w:pStyle w:val="a0"/>
              <w:spacing w:line="360" w:lineRule="auto"/>
              <w:ind w:firstLine="0"/>
              <w:jc w:val="center"/>
              <w:rPr>
                <w:sz w:val="24"/>
                <w:szCs w:val="24"/>
              </w:rPr>
            </w:pPr>
            <w:r>
              <w:rPr>
                <w:rFonts w:hint="eastAsia"/>
                <w:sz w:val="24"/>
                <w:szCs w:val="24"/>
              </w:rPr>
              <w:t>S</w:t>
            </w:r>
            <w:r>
              <w:rPr>
                <w:sz w:val="24"/>
                <w:szCs w:val="24"/>
              </w:rPr>
              <w:t>ERIAL</w:t>
            </w:r>
          </w:p>
        </w:tc>
        <w:tc>
          <w:tcPr>
            <w:tcW w:w="1420" w:type="dxa"/>
            <w:vAlign w:val="center"/>
          </w:tcPr>
          <w:p w14:paraId="26C8BB80"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14:paraId="7DCDDEFC" w14:textId="77777777" w:rsidR="00C612D2" w:rsidRDefault="00C612D2" w:rsidP="002B5C51">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412" w:type="dxa"/>
            <w:vAlign w:val="center"/>
          </w:tcPr>
          <w:p w14:paraId="5DF0604F" w14:textId="77777777" w:rsidR="00C612D2" w:rsidRDefault="00C612D2" w:rsidP="002B5C51">
            <w:pPr>
              <w:pStyle w:val="a0"/>
              <w:spacing w:line="360" w:lineRule="auto"/>
              <w:ind w:firstLine="0"/>
              <w:jc w:val="center"/>
              <w:rPr>
                <w:sz w:val="24"/>
                <w:szCs w:val="24"/>
              </w:rPr>
            </w:pPr>
            <w:proofErr w:type="gramStart"/>
            <w:r>
              <w:rPr>
                <w:rFonts w:hint="eastAsia"/>
                <w:sz w:val="24"/>
                <w:szCs w:val="24"/>
              </w:rPr>
              <w:t>点赞</w:t>
            </w:r>
            <w:proofErr w:type="gramEnd"/>
            <w:r>
              <w:rPr>
                <w:rFonts w:hint="eastAsia"/>
                <w:sz w:val="24"/>
                <w:szCs w:val="24"/>
              </w:rPr>
              <w:t>id</w:t>
            </w:r>
            <w:r>
              <w:rPr>
                <w:rFonts w:hint="eastAsia"/>
                <w:sz w:val="24"/>
                <w:szCs w:val="24"/>
              </w:rPr>
              <w:t>，主键</w:t>
            </w:r>
          </w:p>
        </w:tc>
      </w:tr>
      <w:tr w:rsidR="00C612D2" w14:paraId="5A3B7817" w14:textId="77777777" w:rsidTr="002B5C51">
        <w:trPr>
          <w:trHeight w:val="467"/>
        </w:trPr>
        <w:tc>
          <w:tcPr>
            <w:tcW w:w="1607" w:type="dxa"/>
            <w:vAlign w:val="center"/>
          </w:tcPr>
          <w:p w14:paraId="75451645" w14:textId="77777777" w:rsidR="00C612D2" w:rsidRDefault="00C612D2" w:rsidP="002B5C51">
            <w:pPr>
              <w:pStyle w:val="a0"/>
              <w:spacing w:line="360" w:lineRule="auto"/>
              <w:ind w:firstLine="0"/>
              <w:jc w:val="center"/>
              <w:rPr>
                <w:sz w:val="24"/>
                <w:szCs w:val="24"/>
              </w:rPr>
            </w:pPr>
            <w:proofErr w:type="spellStart"/>
            <w:r>
              <w:rPr>
                <w:rFonts w:hint="eastAsia"/>
                <w:sz w:val="24"/>
                <w:szCs w:val="24"/>
              </w:rPr>
              <w:t>oa</w:t>
            </w:r>
            <w:r>
              <w:rPr>
                <w:sz w:val="24"/>
                <w:szCs w:val="24"/>
              </w:rPr>
              <w:t>id</w:t>
            </w:r>
            <w:proofErr w:type="spellEnd"/>
          </w:p>
        </w:tc>
        <w:tc>
          <w:tcPr>
            <w:tcW w:w="1740" w:type="dxa"/>
            <w:vAlign w:val="center"/>
          </w:tcPr>
          <w:p w14:paraId="76743CB0" w14:textId="77777777" w:rsidR="00C612D2" w:rsidRDefault="00C612D2" w:rsidP="002B5C51">
            <w:pPr>
              <w:pStyle w:val="a0"/>
              <w:spacing w:line="360" w:lineRule="auto"/>
              <w:ind w:firstLine="0"/>
              <w:jc w:val="center"/>
              <w:rPr>
                <w:sz w:val="24"/>
                <w:szCs w:val="24"/>
              </w:rPr>
            </w:pPr>
            <w:r>
              <w:rPr>
                <w:rFonts w:hint="eastAsia"/>
                <w:sz w:val="24"/>
                <w:szCs w:val="24"/>
              </w:rPr>
              <w:t>I</w:t>
            </w:r>
            <w:r>
              <w:rPr>
                <w:sz w:val="24"/>
                <w:szCs w:val="24"/>
              </w:rPr>
              <w:t>NTEGER</w:t>
            </w:r>
          </w:p>
        </w:tc>
        <w:tc>
          <w:tcPr>
            <w:tcW w:w="1420" w:type="dxa"/>
            <w:vAlign w:val="center"/>
          </w:tcPr>
          <w:p w14:paraId="6449343B"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14:paraId="6765A4DB" w14:textId="77777777" w:rsidR="00C612D2" w:rsidRDefault="00C612D2" w:rsidP="002B5C51">
            <w:pPr>
              <w:pStyle w:val="a0"/>
              <w:spacing w:line="360" w:lineRule="auto"/>
              <w:ind w:firstLine="0"/>
              <w:jc w:val="center"/>
              <w:rPr>
                <w:sz w:val="24"/>
                <w:szCs w:val="24"/>
              </w:rPr>
            </w:pPr>
          </w:p>
        </w:tc>
        <w:tc>
          <w:tcPr>
            <w:tcW w:w="1412" w:type="dxa"/>
            <w:vAlign w:val="center"/>
          </w:tcPr>
          <w:p w14:paraId="41725534" w14:textId="77777777" w:rsidR="00C612D2" w:rsidRDefault="00C612D2" w:rsidP="002B5C51">
            <w:pPr>
              <w:pStyle w:val="a0"/>
              <w:spacing w:line="360" w:lineRule="auto"/>
              <w:ind w:firstLine="0"/>
              <w:jc w:val="center"/>
              <w:rPr>
                <w:sz w:val="24"/>
                <w:szCs w:val="24"/>
              </w:rPr>
            </w:pPr>
            <w:r>
              <w:rPr>
                <w:rFonts w:hint="eastAsia"/>
                <w:sz w:val="24"/>
                <w:szCs w:val="24"/>
              </w:rPr>
              <w:t>原创文章</w:t>
            </w:r>
            <w:r>
              <w:rPr>
                <w:rFonts w:hint="eastAsia"/>
                <w:sz w:val="24"/>
                <w:szCs w:val="24"/>
              </w:rPr>
              <w:t>id</w:t>
            </w:r>
            <w:r>
              <w:rPr>
                <w:rFonts w:hint="eastAsia"/>
                <w:sz w:val="24"/>
                <w:szCs w:val="24"/>
              </w:rPr>
              <w:t>，</w:t>
            </w:r>
            <w:proofErr w:type="gramStart"/>
            <w:r>
              <w:rPr>
                <w:rFonts w:hint="eastAsia"/>
                <w:sz w:val="24"/>
                <w:szCs w:val="24"/>
              </w:rPr>
              <w:t>外键</w:t>
            </w:r>
            <w:proofErr w:type="gramEnd"/>
          </w:p>
        </w:tc>
      </w:tr>
      <w:tr w:rsidR="00C612D2" w14:paraId="55B16B65" w14:textId="77777777" w:rsidTr="002B5C51">
        <w:trPr>
          <w:trHeight w:val="467"/>
        </w:trPr>
        <w:tc>
          <w:tcPr>
            <w:tcW w:w="1607" w:type="dxa"/>
            <w:vAlign w:val="center"/>
          </w:tcPr>
          <w:p w14:paraId="367B0025" w14:textId="77777777" w:rsidR="00C612D2" w:rsidRDefault="00C612D2" w:rsidP="002B5C51">
            <w:pPr>
              <w:pStyle w:val="a0"/>
              <w:spacing w:line="360" w:lineRule="auto"/>
              <w:ind w:firstLine="0"/>
              <w:jc w:val="center"/>
              <w:rPr>
                <w:sz w:val="24"/>
                <w:szCs w:val="24"/>
              </w:rPr>
            </w:pPr>
            <w:r>
              <w:rPr>
                <w:rFonts w:hint="eastAsia"/>
                <w:sz w:val="24"/>
                <w:szCs w:val="24"/>
              </w:rPr>
              <w:t>o</w:t>
            </w:r>
            <w:r>
              <w:rPr>
                <w:sz w:val="24"/>
                <w:szCs w:val="24"/>
              </w:rPr>
              <w:t>wner</w:t>
            </w:r>
          </w:p>
        </w:tc>
        <w:tc>
          <w:tcPr>
            <w:tcW w:w="1740" w:type="dxa"/>
            <w:vAlign w:val="center"/>
          </w:tcPr>
          <w:p w14:paraId="27C15399" w14:textId="77777777" w:rsidR="00C612D2" w:rsidRDefault="00C612D2" w:rsidP="002B5C51">
            <w:pPr>
              <w:pStyle w:val="a0"/>
              <w:spacing w:line="360" w:lineRule="auto"/>
              <w:ind w:firstLine="0"/>
              <w:jc w:val="center"/>
              <w:rPr>
                <w:sz w:val="24"/>
                <w:szCs w:val="24"/>
              </w:rPr>
            </w:pPr>
            <w:r>
              <w:rPr>
                <w:sz w:val="24"/>
                <w:szCs w:val="24"/>
              </w:rPr>
              <w:t>INTEGER</w:t>
            </w:r>
          </w:p>
        </w:tc>
        <w:tc>
          <w:tcPr>
            <w:tcW w:w="1420" w:type="dxa"/>
            <w:vAlign w:val="center"/>
          </w:tcPr>
          <w:p w14:paraId="3EB0EB59"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14:paraId="24419C36" w14:textId="77777777" w:rsidR="00C612D2" w:rsidRDefault="00C612D2" w:rsidP="002B5C51">
            <w:pPr>
              <w:pStyle w:val="a0"/>
              <w:spacing w:line="360" w:lineRule="auto"/>
              <w:ind w:firstLine="0"/>
              <w:jc w:val="center"/>
              <w:rPr>
                <w:sz w:val="24"/>
                <w:szCs w:val="24"/>
              </w:rPr>
            </w:pPr>
          </w:p>
        </w:tc>
        <w:tc>
          <w:tcPr>
            <w:tcW w:w="1412" w:type="dxa"/>
            <w:vAlign w:val="center"/>
          </w:tcPr>
          <w:p w14:paraId="04128628" w14:textId="77777777" w:rsidR="00C612D2" w:rsidRDefault="00C612D2" w:rsidP="002B5C51">
            <w:pPr>
              <w:pStyle w:val="a0"/>
              <w:spacing w:line="360" w:lineRule="auto"/>
              <w:ind w:firstLine="0"/>
              <w:jc w:val="center"/>
              <w:rPr>
                <w:sz w:val="24"/>
                <w:szCs w:val="24"/>
              </w:rPr>
            </w:pPr>
            <w:r>
              <w:rPr>
                <w:rFonts w:hint="eastAsia"/>
                <w:sz w:val="24"/>
                <w:szCs w:val="24"/>
              </w:rPr>
              <w:t>回复作者</w:t>
            </w:r>
            <w:r>
              <w:rPr>
                <w:rFonts w:hint="eastAsia"/>
                <w:sz w:val="24"/>
                <w:szCs w:val="24"/>
              </w:rPr>
              <w:t>i</w:t>
            </w:r>
            <w:r>
              <w:rPr>
                <w:sz w:val="24"/>
                <w:szCs w:val="24"/>
              </w:rPr>
              <w:t xml:space="preserve">d, </w:t>
            </w:r>
            <w:proofErr w:type="gramStart"/>
            <w:r>
              <w:rPr>
                <w:rFonts w:hint="eastAsia"/>
                <w:sz w:val="24"/>
                <w:szCs w:val="24"/>
              </w:rPr>
              <w:t>外键</w:t>
            </w:r>
            <w:proofErr w:type="gramEnd"/>
          </w:p>
        </w:tc>
      </w:tr>
      <w:tr w:rsidR="00C612D2" w14:paraId="35831FEB" w14:textId="77777777" w:rsidTr="002B5C51">
        <w:trPr>
          <w:trHeight w:val="467"/>
        </w:trPr>
        <w:tc>
          <w:tcPr>
            <w:tcW w:w="1607" w:type="dxa"/>
            <w:vAlign w:val="center"/>
          </w:tcPr>
          <w:p w14:paraId="1271EABE" w14:textId="77777777" w:rsidR="00C612D2" w:rsidRDefault="00C612D2" w:rsidP="002B5C51">
            <w:pPr>
              <w:pStyle w:val="a0"/>
              <w:spacing w:line="360" w:lineRule="auto"/>
              <w:ind w:firstLine="0"/>
              <w:jc w:val="center"/>
              <w:rPr>
                <w:sz w:val="24"/>
                <w:szCs w:val="24"/>
              </w:rPr>
            </w:pPr>
            <w:proofErr w:type="spellStart"/>
            <w:r>
              <w:rPr>
                <w:sz w:val="24"/>
                <w:szCs w:val="24"/>
              </w:rPr>
              <w:t>date_time</w:t>
            </w:r>
            <w:proofErr w:type="spellEnd"/>
          </w:p>
        </w:tc>
        <w:tc>
          <w:tcPr>
            <w:tcW w:w="1740" w:type="dxa"/>
            <w:vAlign w:val="center"/>
          </w:tcPr>
          <w:p w14:paraId="374747D3" w14:textId="77777777" w:rsidR="00C612D2" w:rsidRDefault="00C612D2" w:rsidP="002B5C51">
            <w:pPr>
              <w:pStyle w:val="a0"/>
              <w:spacing w:line="360" w:lineRule="auto"/>
              <w:ind w:firstLine="0"/>
              <w:jc w:val="center"/>
              <w:rPr>
                <w:sz w:val="24"/>
                <w:szCs w:val="24"/>
              </w:rPr>
            </w:pPr>
            <w:r>
              <w:rPr>
                <w:sz w:val="24"/>
                <w:szCs w:val="24"/>
              </w:rPr>
              <w:t>TIMESTAMP</w:t>
            </w:r>
          </w:p>
        </w:tc>
        <w:tc>
          <w:tcPr>
            <w:tcW w:w="1420" w:type="dxa"/>
            <w:vAlign w:val="center"/>
          </w:tcPr>
          <w:p w14:paraId="449B4A76"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824" w:type="dxa"/>
            <w:vAlign w:val="center"/>
          </w:tcPr>
          <w:p w14:paraId="14845E6C" w14:textId="77777777" w:rsidR="00C612D2" w:rsidRDefault="00C612D2" w:rsidP="002B5C51">
            <w:pPr>
              <w:pStyle w:val="a0"/>
              <w:spacing w:line="360" w:lineRule="auto"/>
              <w:ind w:firstLine="0"/>
              <w:jc w:val="center"/>
              <w:rPr>
                <w:sz w:val="24"/>
                <w:szCs w:val="24"/>
              </w:rPr>
            </w:pPr>
            <w:r>
              <w:rPr>
                <w:rFonts w:hint="eastAsia"/>
                <w:sz w:val="24"/>
                <w:szCs w:val="24"/>
              </w:rPr>
              <w:t>C</w:t>
            </w:r>
            <w:r>
              <w:rPr>
                <w:sz w:val="24"/>
                <w:szCs w:val="24"/>
              </w:rPr>
              <w:t>URRENT_TIMESTAMP</w:t>
            </w:r>
          </w:p>
        </w:tc>
        <w:tc>
          <w:tcPr>
            <w:tcW w:w="1412" w:type="dxa"/>
            <w:vAlign w:val="center"/>
          </w:tcPr>
          <w:p w14:paraId="352708A3" w14:textId="77777777" w:rsidR="00C612D2" w:rsidRDefault="00C612D2" w:rsidP="002B5C51">
            <w:pPr>
              <w:pStyle w:val="a0"/>
              <w:spacing w:line="360" w:lineRule="auto"/>
              <w:ind w:firstLine="0"/>
              <w:jc w:val="center"/>
              <w:rPr>
                <w:sz w:val="24"/>
                <w:szCs w:val="24"/>
              </w:rPr>
            </w:pPr>
            <w:r>
              <w:rPr>
                <w:rFonts w:hint="eastAsia"/>
                <w:sz w:val="24"/>
                <w:szCs w:val="24"/>
              </w:rPr>
              <w:t>回复发布的时间戳</w:t>
            </w:r>
            <w:r>
              <w:rPr>
                <w:rFonts w:hint="eastAsia"/>
                <w:sz w:val="24"/>
                <w:szCs w:val="24"/>
              </w:rPr>
              <w:t xml:space="preserve"> </w:t>
            </w:r>
          </w:p>
        </w:tc>
      </w:tr>
    </w:tbl>
    <w:p w14:paraId="026C57E3" w14:textId="77777777" w:rsidR="00C612D2" w:rsidRPr="006913C1" w:rsidRDefault="00C612D2" w:rsidP="00C612D2">
      <w:pPr>
        <w:pStyle w:val="a0"/>
        <w:spacing w:line="360" w:lineRule="auto"/>
        <w:ind w:firstLine="0"/>
        <w:jc w:val="center"/>
        <w:rPr>
          <w:sz w:val="24"/>
          <w:szCs w:val="24"/>
        </w:rPr>
      </w:pPr>
      <w:r>
        <w:rPr>
          <w:rFonts w:hint="eastAsia"/>
          <w:sz w:val="24"/>
          <w:szCs w:val="24"/>
        </w:rPr>
        <w:t>表</w:t>
      </w:r>
      <w:r>
        <w:rPr>
          <w:rFonts w:hint="eastAsia"/>
          <w:sz w:val="24"/>
          <w:szCs w:val="24"/>
        </w:rPr>
        <w:t>3-7</w:t>
      </w:r>
      <w:r>
        <w:rPr>
          <w:sz w:val="24"/>
          <w:szCs w:val="24"/>
        </w:rPr>
        <w:t xml:space="preserve"> </w:t>
      </w:r>
      <w:proofErr w:type="gramStart"/>
      <w:r>
        <w:rPr>
          <w:rFonts w:hint="eastAsia"/>
          <w:sz w:val="24"/>
          <w:szCs w:val="24"/>
        </w:rPr>
        <w:t>点赞数据表</w:t>
      </w:r>
      <w:proofErr w:type="gramEnd"/>
      <w:r>
        <w:rPr>
          <w:rFonts w:hint="eastAsia"/>
          <w:sz w:val="24"/>
          <w:szCs w:val="24"/>
        </w:rPr>
        <w:t>设计</w:t>
      </w:r>
    </w:p>
    <w:p w14:paraId="117446F5" w14:textId="77777777" w:rsidR="00C612D2" w:rsidRDefault="00C612D2" w:rsidP="00C612D2">
      <w:pPr>
        <w:pStyle w:val="a0"/>
        <w:spacing w:line="360" w:lineRule="auto"/>
        <w:ind w:firstLine="0"/>
        <w:jc w:val="left"/>
        <w:rPr>
          <w:sz w:val="24"/>
          <w:szCs w:val="24"/>
        </w:rPr>
      </w:pPr>
      <w:r>
        <w:rPr>
          <w:rFonts w:hint="eastAsia"/>
          <w:sz w:val="24"/>
          <w:szCs w:val="24"/>
        </w:rPr>
        <w:t>表名：</w:t>
      </w:r>
      <w:r>
        <w:rPr>
          <w:rFonts w:hint="eastAsia"/>
          <w:sz w:val="24"/>
          <w:szCs w:val="24"/>
        </w:rPr>
        <w:t>messages</w:t>
      </w:r>
    </w:p>
    <w:tbl>
      <w:tblPr>
        <w:tblStyle w:val="afd"/>
        <w:tblW w:w="0" w:type="auto"/>
        <w:tblLook w:val="04A0" w:firstRow="1" w:lastRow="0" w:firstColumn="1" w:lastColumn="0" w:noHBand="0" w:noVBand="1"/>
      </w:tblPr>
      <w:tblGrid>
        <w:gridCol w:w="1431"/>
        <w:gridCol w:w="1790"/>
        <w:gridCol w:w="1124"/>
        <w:gridCol w:w="2843"/>
        <w:gridCol w:w="1108"/>
      </w:tblGrid>
      <w:tr w:rsidR="00C612D2" w14:paraId="0CB21F5A" w14:textId="77777777" w:rsidTr="002B5C51">
        <w:trPr>
          <w:trHeight w:val="467"/>
        </w:trPr>
        <w:tc>
          <w:tcPr>
            <w:tcW w:w="1602" w:type="dxa"/>
            <w:shd w:val="clear" w:color="auto" w:fill="D9D9D9" w:themeFill="background1" w:themeFillShade="D9"/>
            <w:vAlign w:val="center"/>
          </w:tcPr>
          <w:p w14:paraId="34D2CDEB" w14:textId="77777777" w:rsidR="00C612D2" w:rsidRDefault="00C612D2" w:rsidP="002B5C51">
            <w:pPr>
              <w:pStyle w:val="a0"/>
              <w:spacing w:line="360" w:lineRule="auto"/>
              <w:ind w:firstLine="0"/>
              <w:jc w:val="center"/>
              <w:rPr>
                <w:sz w:val="24"/>
                <w:szCs w:val="24"/>
              </w:rPr>
            </w:pPr>
            <w:r>
              <w:rPr>
                <w:rFonts w:hint="eastAsia"/>
                <w:sz w:val="24"/>
                <w:szCs w:val="24"/>
              </w:rPr>
              <w:t>字段名</w:t>
            </w:r>
          </w:p>
        </w:tc>
        <w:tc>
          <w:tcPr>
            <w:tcW w:w="1759" w:type="dxa"/>
            <w:shd w:val="clear" w:color="auto" w:fill="D9D9D9" w:themeFill="background1" w:themeFillShade="D9"/>
            <w:vAlign w:val="center"/>
          </w:tcPr>
          <w:p w14:paraId="16328199" w14:textId="77777777" w:rsidR="00C612D2" w:rsidRDefault="00C612D2" w:rsidP="002B5C51">
            <w:pPr>
              <w:pStyle w:val="a0"/>
              <w:spacing w:line="360" w:lineRule="auto"/>
              <w:ind w:firstLine="0"/>
              <w:jc w:val="center"/>
              <w:rPr>
                <w:sz w:val="24"/>
                <w:szCs w:val="24"/>
              </w:rPr>
            </w:pPr>
            <w:r>
              <w:rPr>
                <w:rFonts w:hint="eastAsia"/>
                <w:sz w:val="24"/>
                <w:szCs w:val="24"/>
              </w:rPr>
              <w:t>数据类型</w:t>
            </w:r>
          </w:p>
        </w:tc>
        <w:tc>
          <w:tcPr>
            <w:tcW w:w="1413" w:type="dxa"/>
            <w:shd w:val="clear" w:color="auto" w:fill="D9D9D9" w:themeFill="background1" w:themeFillShade="D9"/>
            <w:vAlign w:val="center"/>
          </w:tcPr>
          <w:p w14:paraId="2AA27A2A" w14:textId="77777777" w:rsidR="00C612D2" w:rsidRDefault="00C612D2" w:rsidP="002B5C51">
            <w:pPr>
              <w:pStyle w:val="a0"/>
              <w:spacing w:line="360" w:lineRule="auto"/>
              <w:ind w:firstLine="0"/>
              <w:jc w:val="center"/>
              <w:rPr>
                <w:sz w:val="24"/>
                <w:szCs w:val="24"/>
              </w:rPr>
            </w:pPr>
            <w:r>
              <w:rPr>
                <w:rFonts w:hint="eastAsia"/>
                <w:sz w:val="24"/>
                <w:szCs w:val="24"/>
              </w:rPr>
              <w:t>是否可以为空</w:t>
            </w:r>
          </w:p>
        </w:tc>
        <w:tc>
          <w:tcPr>
            <w:tcW w:w="2824" w:type="dxa"/>
            <w:shd w:val="clear" w:color="auto" w:fill="D9D9D9" w:themeFill="background1" w:themeFillShade="D9"/>
            <w:vAlign w:val="center"/>
          </w:tcPr>
          <w:p w14:paraId="36355DD9" w14:textId="77777777" w:rsidR="00C612D2" w:rsidRDefault="00C612D2" w:rsidP="002B5C51">
            <w:pPr>
              <w:pStyle w:val="a0"/>
              <w:spacing w:line="360" w:lineRule="auto"/>
              <w:ind w:firstLine="0"/>
              <w:jc w:val="center"/>
              <w:rPr>
                <w:sz w:val="24"/>
                <w:szCs w:val="24"/>
              </w:rPr>
            </w:pPr>
            <w:r>
              <w:rPr>
                <w:rFonts w:hint="eastAsia"/>
                <w:sz w:val="24"/>
                <w:szCs w:val="24"/>
              </w:rPr>
              <w:t>默认值</w:t>
            </w:r>
          </w:p>
        </w:tc>
        <w:tc>
          <w:tcPr>
            <w:tcW w:w="1405" w:type="dxa"/>
            <w:shd w:val="clear" w:color="auto" w:fill="D9D9D9" w:themeFill="background1" w:themeFillShade="D9"/>
            <w:vAlign w:val="center"/>
          </w:tcPr>
          <w:p w14:paraId="385E1756" w14:textId="77777777" w:rsidR="00C612D2" w:rsidRDefault="00C612D2" w:rsidP="002B5C51">
            <w:pPr>
              <w:pStyle w:val="a0"/>
              <w:spacing w:line="360" w:lineRule="auto"/>
              <w:ind w:firstLine="0"/>
              <w:jc w:val="center"/>
              <w:rPr>
                <w:sz w:val="24"/>
                <w:szCs w:val="24"/>
              </w:rPr>
            </w:pPr>
            <w:r>
              <w:rPr>
                <w:rFonts w:hint="eastAsia"/>
                <w:sz w:val="24"/>
                <w:szCs w:val="24"/>
              </w:rPr>
              <w:t>说明</w:t>
            </w:r>
          </w:p>
        </w:tc>
      </w:tr>
      <w:tr w:rsidR="00C612D2" w14:paraId="6CD4AB2B" w14:textId="77777777" w:rsidTr="002B5C51">
        <w:trPr>
          <w:trHeight w:val="467"/>
        </w:trPr>
        <w:tc>
          <w:tcPr>
            <w:tcW w:w="1602" w:type="dxa"/>
            <w:vAlign w:val="center"/>
          </w:tcPr>
          <w:p w14:paraId="286982C2" w14:textId="77777777" w:rsidR="00C612D2" w:rsidRDefault="00C612D2" w:rsidP="002B5C51">
            <w:pPr>
              <w:pStyle w:val="a0"/>
              <w:spacing w:line="360" w:lineRule="auto"/>
              <w:ind w:firstLine="0"/>
              <w:jc w:val="center"/>
              <w:rPr>
                <w:sz w:val="24"/>
                <w:szCs w:val="24"/>
              </w:rPr>
            </w:pPr>
            <w:r>
              <w:rPr>
                <w:rFonts w:hint="eastAsia"/>
                <w:sz w:val="24"/>
                <w:szCs w:val="24"/>
              </w:rPr>
              <w:t>m</w:t>
            </w:r>
            <w:r>
              <w:rPr>
                <w:sz w:val="24"/>
                <w:szCs w:val="24"/>
              </w:rPr>
              <w:t>id</w:t>
            </w:r>
          </w:p>
        </w:tc>
        <w:tc>
          <w:tcPr>
            <w:tcW w:w="1759" w:type="dxa"/>
            <w:vAlign w:val="center"/>
          </w:tcPr>
          <w:p w14:paraId="72CA15C1" w14:textId="77777777" w:rsidR="00C612D2" w:rsidRDefault="00C612D2" w:rsidP="002B5C51">
            <w:pPr>
              <w:pStyle w:val="a0"/>
              <w:spacing w:line="360" w:lineRule="auto"/>
              <w:ind w:firstLine="0"/>
              <w:jc w:val="center"/>
              <w:rPr>
                <w:sz w:val="24"/>
                <w:szCs w:val="24"/>
              </w:rPr>
            </w:pPr>
            <w:r>
              <w:rPr>
                <w:rFonts w:hint="eastAsia"/>
                <w:sz w:val="24"/>
                <w:szCs w:val="24"/>
              </w:rPr>
              <w:t>S</w:t>
            </w:r>
            <w:r>
              <w:rPr>
                <w:sz w:val="24"/>
                <w:szCs w:val="24"/>
              </w:rPr>
              <w:t>ERIAL</w:t>
            </w:r>
          </w:p>
        </w:tc>
        <w:tc>
          <w:tcPr>
            <w:tcW w:w="1413" w:type="dxa"/>
            <w:vAlign w:val="center"/>
          </w:tcPr>
          <w:p w14:paraId="4DB17FAE"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14:paraId="2D7C05B6" w14:textId="77777777" w:rsidR="00C612D2" w:rsidRDefault="00C612D2" w:rsidP="002B5C51">
            <w:pPr>
              <w:pStyle w:val="a0"/>
              <w:spacing w:line="360" w:lineRule="auto"/>
              <w:ind w:firstLine="0"/>
              <w:jc w:val="center"/>
              <w:rPr>
                <w:sz w:val="24"/>
                <w:szCs w:val="24"/>
              </w:rPr>
            </w:pPr>
            <w:r>
              <w:rPr>
                <w:rFonts w:hint="eastAsia"/>
                <w:sz w:val="24"/>
                <w:szCs w:val="24"/>
              </w:rPr>
              <w:t>序列</w:t>
            </w:r>
            <w:proofErr w:type="gramStart"/>
            <w:r>
              <w:rPr>
                <w:rFonts w:hint="eastAsia"/>
                <w:sz w:val="24"/>
                <w:szCs w:val="24"/>
              </w:rPr>
              <w:t>递增值</w:t>
            </w:r>
            <w:proofErr w:type="gramEnd"/>
          </w:p>
        </w:tc>
        <w:tc>
          <w:tcPr>
            <w:tcW w:w="1405" w:type="dxa"/>
            <w:vAlign w:val="center"/>
          </w:tcPr>
          <w:p w14:paraId="09F3E63F" w14:textId="77777777" w:rsidR="00C612D2" w:rsidRDefault="00C612D2" w:rsidP="002B5C51">
            <w:pPr>
              <w:pStyle w:val="a0"/>
              <w:spacing w:line="360" w:lineRule="auto"/>
              <w:ind w:firstLine="0"/>
              <w:jc w:val="center"/>
              <w:rPr>
                <w:sz w:val="24"/>
                <w:szCs w:val="24"/>
              </w:rPr>
            </w:pPr>
            <w:r>
              <w:rPr>
                <w:rFonts w:hint="eastAsia"/>
                <w:sz w:val="24"/>
                <w:szCs w:val="24"/>
              </w:rPr>
              <w:t>消息</w:t>
            </w:r>
            <w:r>
              <w:rPr>
                <w:rFonts w:hint="eastAsia"/>
                <w:sz w:val="24"/>
                <w:szCs w:val="24"/>
              </w:rPr>
              <w:t>id</w:t>
            </w:r>
            <w:r>
              <w:rPr>
                <w:rFonts w:hint="eastAsia"/>
                <w:sz w:val="24"/>
                <w:szCs w:val="24"/>
              </w:rPr>
              <w:t>，主键</w:t>
            </w:r>
          </w:p>
        </w:tc>
      </w:tr>
      <w:tr w:rsidR="00C612D2" w14:paraId="494EA33D" w14:textId="77777777" w:rsidTr="002B5C51">
        <w:trPr>
          <w:trHeight w:val="467"/>
        </w:trPr>
        <w:tc>
          <w:tcPr>
            <w:tcW w:w="1602" w:type="dxa"/>
            <w:vAlign w:val="center"/>
          </w:tcPr>
          <w:p w14:paraId="35B777E0" w14:textId="77777777" w:rsidR="00C612D2" w:rsidRDefault="00C612D2" w:rsidP="002B5C51">
            <w:pPr>
              <w:pStyle w:val="a0"/>
              <w:spacing w:line="360" w:lineRule="auto"/>
              <w:ind w:firstLine="0"/>
              <w:jc w:val="center"/>
              <w:rPr>
                <w:sz w:val="24"/>
                <w:szCs w:val="24"/>
              </w:rPr>
            </w:pPr>
            <w:proofErr w:type="spellStart"/>
            <w:r>
              <w:rPr>
                <w:rFonts w:hint="eastAsia"/>
                <w:sz w:val="24"/>
                <w:szCs w:val="24"/>
              </w:rPr>
              <w:t>uid</w:t>
            </w:r>
            <w:proofErr w:type="spellEnd"/>
          </w:p>
        </w:tc>
        <w:tc>
          <w:tcPr>
            <w:tcW w:w="1759" w:type="dxa"/>
            <w:vAlign w:val="center"/>
          </w:tcPr>
          <w:p w14:paraId="5A7E8B8A" w14:textId="77777777" w:rsidR="00C612D2" w:rsidRDefault="00C612D2" w:rsidP="002B5C51">
            <w:pPr>
              <w:pStyle w:val="a0"/>
              <w:spacing w:line="360" w:lineRule="auto"/>
              <w:ind w:firstLine="0"/>
              <w:jc w:val="center"/>
              <w:rPr>
                <w:sz w:val="24"/>
                <w:szCs w:val="24"/>
              </w:rPr>
            </w:pPr>
            <w:r>
              <w:rPr>
                <w:rFonts w:hint="eastAsia"/>
                <w:sz w:val="24"/>
                <w:szCs w:val="24"/>
              </w:rPr>
              <w:t>I</w:t>
            </w:r>
            <w:r>
              <w:rPr>
                <w:sz w:val="24"/>
                <w:szCs w:val="24"/>
              </w:rPr>
              <w:t>NTEGER</w:t>
            </w:r>
          </w:p>
        </w:tc>
        <w:tc>
          <w:tcPr>
            <w:tcW w:w="1413" w:type="dxa"/>
            <w:vAlign w:val="center"/>
          </w:tcPr>
          <w:p w14:paraId="43BC0BB1"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14:paraId="201967FC" w14:textId="77777777" w:rsidR="00C612D2" w:rsidRDefault="00C612D2" w:rsidP="002B5C51">
            <w:pPr>
              <w:pStyle w:val="a0"/>
              <w:spacing w:line="360" w:lineRule="auto"/>
              <w:ind w:firstLine="0"/>
              <w:jc w:val="center"/>
              <w:rPr>
                <w:sz w:val="24"/>
                <w:szCs w:val="24"/>
              </w:rPr>
            </w:pPr>
          </w:p>
        </w:tc>
        <w:tc>
          <w:tcPr>
            <w:tcW w:w="1405" w:type="dxa"/>
            <w:vAlign w:val="center"/>
          </w:tcPr>
          <w:p w14:paraId="09B6EA7E" w14:textId="77777777" w:rsidR="00C612D2" w:rsidRDefault="00C612D2" w:rsidP="002B5C51">
            <w:pPr>
              <w:pStyle w:val="a0"/>
              <w:spacing w:line="360" w:lineRule="auto"/>
              <w:ind w:firstLine="0"/>
              <w:jc w:val="center"/>
              <w:rPr>
                <w:sz w:val="24"/>
                <w:szCs w:val="24"/>
              </w:rPr>
            </w:pPr>
            <w:r>
              <w:rPr>
                <w:rFonts w:hint="eastAsia"/>
                <w:sz w:val="24"/>
                <w:szCs w:val="24"/>
              </w:rPr>
              <w:t>要通知的用户</w:t>
            </w:r>
            <w:r>
              <w:rPr>
                <w:rFonts w:hint="eastAsia"/>
                <w:sz w:val="24"/>
                <w:szCs w:val="24"/>
              </w:rPr>
              <w:lastRenderedPageBreak/>
              <w:t>id</w:t>
            </w:r>
            <w:r>
              <w:rPr>
                <w:rFonts w:hint="eastAsia"/>
                <w:sz w:val="24"/>
                <w:szCs w:val="24"/>
              </w:rPr>
              <w:t>，</w:t>
            </w:r>
            <w:proofErr w:type="gramStart"/>
            <w:r>
              <w:rPr>
                <w:rFonts w:hint="eastAsia"/>
                <w:sz w:val="24"/>
                <w:szCs w:val="24"/>
              </w:rPr>
              <w:t>外键</w:t>
            </w:r>
            <w:proofErr w:type="gramEnd"/>
          </w:p>
        </w:tc>
      </w:tr>
      <w:tr w:rsidR="00C612D2" w14:paraId="309BE636" w14:textId="77777777" w:rsidTr="002B5C51">
        <w:trPr>
          <w:trHeight w:val="467"/>
        </w:trPr>
        <w:tc>
          <w:tcPr>
            <w:tcW w:w="1602" w:type="dxa"/>
            <w:vAlign w:val="center"/>
          </w:tcPr>
          <w:p w14:paraId="68D92F3A" w14:textId="77777777" w:rsidR="00C612D2" w:rsidRDefault="00C612D2" w:rsidP="002B5C51">
            <w:pPr>
              <w:pStyle w:val="a0"/>
              <w:spacing w:line="360" w:lineRule="auto"/>
              <w:ind w:firstLine="0"/>
              <w:jc w:val="center"/>
              <w:rPr>
                <w:sz w:val="24"/>
                <w:szCs w:val="24"/>
              </w:rPr>
            </w:pPr>
            <w:proofErr w:type="spellStart"/>
            <w:r>
              <w:rPr>
                <w:rFonts w:hint="eastAsia"/>
                <w:sz w:val="24"/>
                <w:szCs w:val="24"/>
              </w:rPr>
              <w:lastRenderedPageBreak/>
              <w:t>o</w:t>
            </w:r>
            <w:r>
              <w:rPr>
                <w:sz w:val="24"/>
                <w:szCs w:val="24"/>
              </w:rPr>
              <w:t>aid</w:t>
            </w:r>
            <w:proofErr w:type="spellEnd"/>
          </w:p>
        </w:tc>
        <w:tc>
          <w:tcPr>
            <w:tcW w:w="1759" w:type="dxa"/>
            <w:vAlign w:val="center"/>
          </w:tcPr>
          <w:p w14:paraId="6EF5BCA1" w14:textId="77777777" w:rsidR="00C612D2" w:rsidRDefault="00C612D2" w:rsidP="002B5C51">
            <w:pPr>
              <w:pStyle w:val="a0"/>
              <w:spacing w:line="360" w:lineRule="auto"/>
              <w:ind w:firstLine="0"/>
              <w:jc w:val="center"/>
              <w:rPr>
                <w:sz w:val="24"/>
                <w:szCs w:val="24"/>
              </w:rPr>
            </w:pPr>
            <w:r>
              <w:rPr>
                <w:sz w:val="24"/>
                <w:szCs w:val="24"/>
              </w:rPr>
              <w:t>INTEGER</w:t>
            </w:r>
          </w:p>
        </w:tc>
        <w:tc>
          <w:tcPr>
            <w:tcW w:w="1413" w:type="dxa"/>
            <w:vAlign w:val="center"/>
          </w:tcPr>
          <w:p w14:paraId="6452504A"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14:paraId="44DF24FD" w14:textId="77777777" w:rsidR="00C612D2" w:rsidRDefault="00C612D2" w:rsidP="002B5C51">
            <w:pPr>
              <w:pStyle w:val="a0"/>
              <w:spacing w:line="360" w:lineRule="auto"/>
              <w:ind w:firstLine="0"/>
              <w:jc w:val="center"/>
              <w:rPr>
                <w:sz w:val="24"/>
                <w:szCs w:val="24"/>
              </w:rPr>
            </w:pPr>
          </w:p>
        </w:tc>
        <w:tc>
          <w:tcPr>
            <w:tcW w:w="1405" w:type="dxa"/>
            <w:vAlign w:val="center"/>
          </w:tcPr>
          <w:p w14:paraId="3F9ACC49" w14:textId="77777777" w:rsidR="00C612D2" w:rsidRDefault="00C612D2" w:rsidP="002B5C51">
            <w:pPr>
              <w:pStyle w:val="a0"/>
              <w:spacing w:line="360" w:lineRule="auto"/>
              <w:ind w:firstLine="0"/>
              <w:jc w:val="center"/>
              <w:rPr>
                <w:sz w:val="24"/>
                <w:szCs w:val="24"/>
              </w:rPr>
            </w:pPr>
            <w:r>
              <w:rPr>
                <w:rFonts w:hint="eastAsia"/>
                <w:sz w:val="24"/>
                <w:szCs w:val="24"/>
              </w:rPr>
              <w:t>消息所属的原创文章</w:t>
            </w:r>
            <w:r>
              <w:rPr>
                <w:rFonts w:hint="eastAsia"/>
                <w:sz w:val="24"/>
                <w:szCs w:val="24"/>
              </w:rPr>
              <w:t>i</w:t>
            </w:r>
            <w:r>
              <w:rPr>
                <w:sz w:val="24"/>
                <w:szCs w:val="24"/>
              </w:rPr>
              <w:t xml:space="preserve">d, </w:t>
            </w:r>
            <w:proofErr w:type="gramStart"/>
            <w:r>
              <w:rPr>
                <w:rFonts w:hint="eastAsia"/>
                <w:sz w:val="24"/>
                <w:szCs w:val="24"/>
              </w:rPr>
              <w:t>外键</w:t>
            </w:r>
            <w:proofErr w:type="gramEnd"/>
          </w:p>
        </w:tc>
      </w:tr>
      <w:tr w:rsidR="00C612D2" w14:paraId="1DD9C6EC" w14:textId="77777777" w:rsidTr="002B5C51">
        <w:trPr>
          <w:trHeight w:val="467"/>
        </w:trPr>
        <w:tc>
          <w:tcPr>
            <w:tcW w:w="1602" w:type="dxa"/>
            <w:vAlign w:val="center"/>
          </w:tcPr>
          <w:p w14:paraId="67DB695A"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itle</w:t>
            </w:r>
          </w:p>
        </w:tc>
        <w:tc>
          <w:tcPr>
            <w:tcW w:w="1759" w:type="dxa"/>
            <w:vAlign w:val="center"/>
          </w:tcPr>
          <w:p w14:paraId="67658353" w14:textId="77777777" w:rsidR="00C612D2" w:rsidRDefault="00C612D2" w:rsidP="002B5C51">
            <w:pPr>
              <w:pStyle w:val="a0"/>
              <w:spacing w:line="360" w:lineRule="auto"/>
              <w:ind w:firstLine="0"/>
              <w:jc w:val="center"/>
              <w:rPr>
                <w:sz w:val="24"/>
                <w:szCs w:val="24"/>
              </w:rPr>
            </w:pPr>
            <w:proofErr w:type="gramStart"/>
            <w:r>
              <w:rPr>
                <w:rFonts w:hint="eastAsia"/>
                <w:sz w:val="24"/>
                <w:szCs w:val="24"/>
              </w:rPr>
              <w:t>V</w:t>
            </w:r>
            <w:r>
              <w:rPr>
                <w:sz w:val="24"/>
                <w:szCs w:val="24"/>
              </w:rPr>
              <w:t>ARCHAR(</w:t>
            </w:r>
            <w:proofErr w:type="gramEnd"/>
            <w:r>
              <w:rPr>
                <w:sz w:val="24"/>
                <w:szCs w:val="24"/>
              </w:rPr>
              <w:t>20)</w:t>
            </w:r>
          </w:p>
        </w:tc>
        <w:tc>
          <w:tcPr>
            <w:tcW w:w="1413" w:type="dxa"/>
            <w:vAlign w:val="center"/>
          </w:tcPr>
          <w:p w14:paraId="3C6BFAFE"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824" w:type="dxa"/>
            <w:vAlign w:val="center"/>
          </w:tcPr>
          <w:p w14:paraId="1588B512" w14:textId="77777777" w:rsidR="00C612D2" w:rsidRDefault="00C612D2" w:rsidP="002B5C51">
            <w:pPr>
              <w:pStyle w:val="a0"/>
              <w:spacing w:line="360" w:lineRule="auto"/>
              <w:ind w:firstLine="0"/>
              <w:jc w:val="center"/>
              <w:rPr>
                <w:sz w:val="24"/>
                <w:szCs w:val="24"/>
              </w:rPr>
            </w:pPr>
          </w:p>
        </w:tc>
        <w:tc>
          <w:tcPr>
            <w:tcW w:w="1405" w:type="dxa"/>
            <w:vAlign w:val="center"/>
          </w:tcPr>
          <w:p w14:paraId="3897425D" w14:textId="77777777" w:rsidR="00C612D2" w:rsidRDefault="00C612D2" w:rsidP="002B5C51">
            <w:pPr>
              <w:pStyle w:val="a0"/>
              <w:spacing w:line="360" w:lineRule="auto"/>
              <w:ind w:firstLine="0"/>
              <w:jc w:val="center"/>
              <w:rPr>
                <w:sz w:val="24"/>
                <w:szCs w:val="24"/>
              </w:rPr>
            </w:pPr>
            <w:r>
              <w:rPr>
                <w:rFonts w:hint="eastAsia"/>
                <w:sz w:val="24"/>
                <w:szCs w:val="24"/>
              </w:rPr>
              <w:t>消息标题</w:t>
            </w:r>
            <w:r>
              <w:rPr>
                <w:rFonts w:hint="eastAsia"/>
                <w:sz w:val="24"/>
                <w:szCs w:val="24"/>
              </w:rPr>
              <w:t xml:space="preserve"> </w:t>
            </w:r>
          </w:p>
        </w:tc>
      </w:tr>
      <w:tr w:rsidR="00C612D2" w14:paraId="4EBA29AB" w14:textId="77777777" w:rsidTr="002B5C51">
        <w:trPr>
          <w:trHeight w:val="467"/>
        </w:trPr>
        <w:tc>
          <w:tcPr>
            <w:tcW w:w="1602" w:type="dxa"/>
            <w:vAlign w:val="center"/>
          </w:tcPr>
          <w:p w14:paraId="46B11D1B" w14:textId="77777777" w:rsidR="00C612D2" w:rsidRDefault="00C612D2" w:rsidP="002B5C51">
            <w:pPr>
              <w:pStyle w:val="a0"/>
              <w:spacing w:line="360" w:lineRule="auto"/>
              <w:ind w:firstLine="0"/>
              <w:jc w:val="center"/>
              <w:rPr>
                <w:sz w:val="24"/>
                <w:szCs w:val="24"/>
              </w:rPr>
            </w:pPr>
            <w:r>
              <w:rPr>
                <w:rFonts w:hint="eastAsia"/>
                <w:sz w:val="24"/>
                <w:szCs w:val="24"/>
              </w:rPr>
              <w:t>c</w:t>
            </w:r>
            <w:r>
              <w:rPr>
                <w:sz w:val="24"/>
                <w:szCs w:val="24"/>
              </w:rPr>
              <w:t>ontent</w:t>
            </w:r>
          </w:p>
        </w:tc>
        <w:tc>
          <w:tcPr>
            <w:tcW w:w="1759" w:type="dxa"/>
            <w:vAlign w:val="center"/>
          </w:tcPr>
          <w:p w14:paraId="13B678B1"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EXT</w:t>
            </w:r>
          </w:p>
        </w:tc>
        <w:tc>
          <w:tcPr>
            <w:tcW w:w="1413" w:type="dxa"/>
            <w:vAlign w:val="center"/>
          </w:tcPr>
          <w:p w14:paraId="5A40D6A5" w14:textId="77777777" w:rsidR="00C612D2" w:rsidRDefault="00C612D2" w:rsidP="002B5C51">
            <w:pPr>
              <w:pStyle w:val="a0"/>
              <w:spacing w:line="360" w:lineRule="auto"/>
              <w:ind w:firstLine="0"/>
              <w:jc w:val="center"/>
              <w:rPr>
                <w:sz w:val="24"/>
                <w:szCs w:val="24"/>
              </w:rPr>
            </w:pPr>
            <w:r>
              <w:rPr>
                <w:rFonts w:hint="eastAsia"/>
                <w:sz w:val="24"/>
                <w:szCs w:val="24"/>
              </w:rPr>
              <w:t>Y</w:t>
            </w:r>
            <w:r>
              <w:rPr>
                <w:sz w:val="24"/>
                <w:szCs w:val="24"/>
              </w:rPr>
              <w:t>ES</w:t>
            </w:r>
          </w:p>
        </w:tc>
        <w:tc>
          <w:tcPr>
            <w:tcW w:w="2824" w:type="dxa"/>
            <w:vAlign w:val="center"/>
          </w:tcPr>
          <w:p w14:paraId="04776890" w14:textId="77777777" w:rsidR="00C612D2" w:rsidRDefault="00C612D2" w:rsidP="002B5C51">
            <w:pPr>
              <w:pStyle w:val="a0"/>
              <w:spacing w:line="360" w:lineRule="auto"/>
              <w:ind w:firstLine="0"/>
              <w:jc w:val="center"/>
              <w:rPr>
                <w:sz w:val="24"/>
                <w:szCs w:val="24"/>
              </w:rPr>
            </w:pPr>
          </w:p>
        </w:tc>
        <w:tc>
          <w:tcPr>
            <w:tcW w:w="1405" w:type="dxa"/>
            <w:vAlign w:val="center"/>
          </w:tcPr>
          <w:p w14:paraId="73F31003" w14:textId="77777777" w:rsidR="00C612D2" w:rsidRDefault="00C612D2" w:rsidP="002B5C51">
            <w:pPr>
              <w:pStyle w:val="a0"/>
              <w:spacing w:line="360" w:lineRule="auto"/>
              <w:ind w:firstLine="0"/>
              <w:jc w:val="center"/>
              <w:rPr>
                <w:sz w:val="24"/>
                <w:szCs w:val="24"/>
              </w:rPr>
            </w:pPr>
            <w:r>
              <w:rPr>
                <w:rFonts w:hint="eastAsia"/>
                <w:sz w:val="24"/>
                <w:szCs w:val="24"/>
              </w:rPr>
              <w:t>消息详情</w:t>
            </w:r>
          </w:p>
        </w:tc>
      </w:tr>
      <w:tr w:rsidR="00C612D2" w14:paraId="475518A7" w14:textId="77777777" w:rsidTr="002B5C51">
        <w:trPr>
          <w:trHeight w:val="467"/>
        </w:trPr>
        <w:tc>
          <w:tcPr>
            <w:tcW w:w="1602" w:type="dxa"/>
            <w:vAlign w:val="center"/>
          </w:tcPr>
          <w:p w14:paraId="56DD5239" w14:textId="77777777" w:rsidR="00C612D2" w:rsidRDefault="00C612D2" w:rsidP="002B5C51">
            <w:pPr>
              <w:pStyle w:val="a0"/>
              <w:spacing w:line="360" w:lineRule="auto"/>
              <w:ind w:firstLine="0"/>
              <w:jc w:val="center"/>
              <w:rPr>
                <w:sz w:val="24"/>
                <w:szCs w:val="24"/>
              </w:rPr>
            </w:pPr>
            <w:r>
              <w:rPr>
                <w:rFonts w:hint="eastAsia"/>
                <w:sz w:val="24"/>
                <w:szCs w:val="24"/>
              </w:rPr>
              <w:t>u</w:t>
            </w:r>
            <w:r>
              <w:rPr>
                <w:sz w:val="24"/>
                <w:szCs w:val="24"/>
              </w:rPr>
              <w:t>nread</w:t>
            </w:r>
          </w:p>
        </w:tc>
        <w:tc>
          <w:tcPr>
            <w:tcW w:w="1759" w:type="dxa"/>
            <w:vAlign w:val="center"/>
          </w:tcPr>
          <w:p w14:paraId="03A82B07" w14:textId="77777777" w:rsidR="00C612D2" w:rsidRDefault="00C612D2" w:rsidP="002B5C51">
            <w:pPr>
              <w:pStyle w:val="a0"/>
              <w:spacing w:line="360" w:lineRule="auto"/>
              <w:ind w:firstLine="0"/>
              <w:jc w:val="center"/>
              <w:rPr>
                <w:sz w:val="24"/>
                <w:szCs w:val="24"/>
              </w:rPr>
            </w:pPr>
            <w:r>
              <w:rPr>
                <w:rFonts w:hint="eastAsia"/>
                <w:sz w:val="24"/>
                <w:szCs w:val="24"/>
              </w:rPr>
              <w:t>B</w:t>
            </w:r>
            <w:r>
              <w:rPr>
                <w:sz w:val="24"/>
                <w:szCs w:val="24"/>
              </w:rPr>
              <w:t>OOLEAN</w:t>
            </w:r>
          </w:p>
        </w:tc>
        <w:tc>
          <w:tcPr>
            <w:tcW w:w="1413" w:type="dxa"/>
            <w:vAlign w:val="center"/>
          </w:tcPr>
          <w:p w14:paraId="6587689C" w14:textId="77777777" w:rsidR="00C612D2" w:rsidRDefault="00C612D2" w:rsidP="002B5C51">
            <w:pPr>
              <w:pStyle w:val="a0"/>
              <w:spacing w:line="360" w:lineRule="auto"/>
              <w:ind w:firstLine="0"/>
              <w:jc w:val="center"/>
              <w:rPr>
                <w:sz w:val="24"/>
                <w:szCs w:val="24"/>
              </w:rPr>
            </w:pPr>
            <w:r>
              <w:rPr>
                <w:rFonts w:hint="eastAsia"/>
                <w:sz w:val="24"/>
                <w:szCs w:val="24"/>
              </w:rPr>
              <w:t>N</w:t>
            </w:r>
            <w:r>
              <w:rPr>
                <w:sz w:val="24"/>
                <w:szCs w:val="24"/>
              </w:rPr>
              <w:t>O</w:t>
            </w:r>
          </w:p>
        </w:tc>
        <w:tc>
          <w:tcPr>
            <w:tcW w:w="2824" w:type="dxa"/>
            <w:vAlign w:val="center"/>
          </w:tcPr>
          <w:p w14:paraId="16C503F0"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RUE</w:t>
            </w:r>
          </w:p>
        </w:tc>
        <w:tc>
          <w:tcPr>
            <w:tcW w:w="1405" w:type="dxa"/>
            <w:vAlign w:val="center"/>
          </w:tcPr>
          <w:p w14:paraId="1F34CACF" w14:textId="77777777" w:rsidR="00C612D2" w:rsidRDefault="00C612D2" w:rsidP="002B5C51">
            <w:pPr>
              <w:pStyle w:val="a0"/>
              <w:spacing w:line="360" w:lineRule="auto"/>
              <w:ind w:firstLine="0"/>
              <w:jc w:val="center"/>
              <w:rPr>
                <w:sz w:val="24"/>
                <w:szCs w:val="24"/>
              </w:rPr>
            </w:pPr>
            <w:r>
              <w:rPr>
                <w:rFonts w:hint="eastAsia"/>
                <w:sz w:val="24"/>
                <w:szCs w:val="24"/>
              </w:rPr>
              <w:t>是否已读</w:t>
            </w:r>
          </w:p>
        </w:tc>
      </w:tr>
      <w:tr w:rsidR="00C612D2" w14:paraId="057FEEF9" w14:textId="77777777" w:rsidTr="002B5C51">
        <w:trPr>
          <w:trHeight w:val="467"/>
        </w:trPr>
        <w:tc>
          <w:tcPr>
            <w:tcW w:w="1602" w:type="dxa"/>
            <w:vAlign w:val="center"/>
          </w:tcPr>
          <w:p w14:paraId="269F9403" w14:textId="77777777" w:rsidR="00C612D2" w:rsidRDefault="00C612D2" w:rsidP="002B5C51">
            <w:pPr>
              <w:pStyle w:val="a0"/>
              <w:spacing w:line="360" w:lineRule="auto"/>
              <w:ind w:firstLine="0"/>
              <w:jc w:val="center"/>
              <w:rPr>
                <w:sz w:val="24"/>
                <w:szCs w:val="24"/>
              </w:rPr>
            </w:pPr>
            <w:proofErr w:type="spellStart"/>
            <w:r>
              <w:rPr>
                <w:sz w:val="24"/>
                <w:szCs w:val="24"/>
              </w:rPr>
              <w:t>date_time</w:t>
            </w:r>
            <w:proofErr w:type="spellEnd"/>
          </w:p>
        </w:tc>
        <w:tc>
          <w:tcPr>
            <w:tcW w:w="1759" w:type="dxa"/>
            <w:vAlign w:val="center"/>
          </w:tcPr>
          <w:p w14:paraId="52FE0CA8" w14:textId="77777777" w:rsidR="00C612D2" w:rsidRDefault="00C612D2" w:rsidP="002B5C51">
            <w:pPr>
              <w:pStyle w:val="a0"/>
              <w:spacing w:line="360" w:lineRule="auto"/>
              <w:ind w:firstLine="0"/>
              <w:jc w:val="center"/>
              <w:rPr>
                <w:sz w:val="24"/>
                <w:szCs w:val="24"/>
              </w:rPr>
            </w:pPr>
            <w:r>
              <w:rPr>
                <w:rFonts w:hint="eastAsia"/>
                <w:sz w:val="24"/>
                <w:szCs w:val="24"/>
              </w:rPr>
              <w:t>T</w:t>
            </w:r>
            <w:r>
              <w:rPr>
                <w:sz w:val="24"/>
                <w:szCs w:val="24"/>
              </w:rPr>
              <w:t>IMESTAMP</w:t>
            </w:r>
          </w:p>
        </w:tc>
        <w:tc>
          <w:tcPr>
            <w:tcW w:w="1413" w:type="dxa"/>
            <w:vAlign w:val="center"/>
          </w:tcPr>
          <w:p w14:paraId="77387380" w14:textId="77777777" w:rsidR="00C612D2" w:rsidRDefault="00C612D2" w:rsidP="002B5C51">
            <w:pPr>
              <w:pStyle w:val="a0"/>
              <w:spacing w:line="360" w:lineRule="auto"/>
              <w:ind w:firstLine="0"/>
              <w:jc w:val="center"/>
              <w:rPr>
                <w:sz w:val="24"/>
                <w:szCs w:val="24"/>
              </w:rPr>
            </w:pPr>
            <w:r>
              <w:rPr>
                <w:sz w:val="24"/>
                <w:szCs w:val="24"/>
              </w:rPr>
              <w:t>YES</w:t>
            </w:r>
          </w:p>
        </w:tc>
        <w:tc>
          <w:tcPr>
            <w:tcW w:w="2824" w:type="dxa"/>
            <w:vAlign w:val="center"/>
          </w:tcPr>
          <w:p w14:paraId="4BB3F9F9" w14:textId="77777777" w:rsidR="00C612D2" w:rsidRDefault="00C612D2" w:rsidP="002B5C51">
            <w:pPr>
              <w:pStyle w:val="a0"/>
              <w:spacing w:line="360" w:lineRule="auto"/>
              <w:ind w:firstLine="0"/>
              <w:jc w:val="center"/>
              <w:rPr>
                <w:sz w:val="24"/>
                <w:szCs w:val="24"/>
              </w:rPr>
            </w:pPr>
            <w:r>
              <w:rPr>
                <w:rFonts w:hint="eastAsia"/>
                <w:sz w:val="24"/>
                <w:szCs w:val="24"/>
              </w:rPr>
              <w:t>C</w:t>
            </w:r>
            <w:r>
              <w:rPr>
                <w:sz w:val="24"/>
                <w:szCs w:val="24"/>
              </w:rPr>
              <w:t>URRENT_TIMESTAMP</w:t>
            </w:r>
          </w:p>
        </w:tc>
        <w:tc>
          <w:tcPr>
            <w:tcW w:w="1405" w:type="dxa"/>
            <w:vAlign w:val="center"/>
          </w:tcPr>
          <w:p w14:paraId="5289A4B1" w14:textId="77777777" w:rsidR="00C612D2" w:rsidRDefault="00C612D2" w:rsidP="002B5C51">
            <w:pPr>
              <w:pStyle w:val="a0"/>
              <w:spacing w:line="360" w:lineRule="auto"/>
              <w:ind w:firstLine="0"/>
              <w:jc w:val="center"/>
              <w:rPr>
                <w:sz w:val="24"/>
                <w:szCs w:val="24"/>
              </w:rPr>
            </w:pPr>
            <w:r>
              <w:rPr>
                <w:rFonts w:hint="eastAsia"/>
                <w:sz w:val="24"/>
                <w:szCs w:val="24"/>
              </w:rPr>
              <w:t>消息的时间戳</w:t>
            </w:r>
          </w:p>
        </w:tc>
      </w:tr>
    </w:tbl>
    <w:p w14:paraId="17FF83AD" w14:textId="77777777" w:rsidR="00C612D2" w:rsidRDefault="00C612D2" w:rsidP="00C612D2">
      <w:pPr>
        <w:pStyle w:val="a0"/>
        <w:spacing w:line="360" w:lineRule="auto"/>
        <w:ind w:firstLine="0"/>
        <w:jc w:val="center"/>
        <w:rPr>
          <w:sz w:val="24"/>
          <w:szCs w:val="24"/>
        </w:rPr>
      </w:pPr>
      <w:r>
        <w:rPr>
          <w:rFonts w:hint="eastAsia"/>
          <w:sz w:val="24"/>
          <w:szCs w:val="24"/>
        </w:rPr>
        <w:t>表</w:t>
      </w:r>
      <w:r>
        <w:rPr>
          <w:rFonts w:hint="eastAsia"/>
          <w:sz w:val="24"/>
          <w:szCs w:val="24"/>
        </w:rPr>
        <w:t>3-8</w:t>
      </w:r>
      <w:r>
        <w:rPr>
          <w:sz w:val="24"/>
          <w:szCs w:val="24"/>
        </w:rPr>
        <w:t xml:space="preserve"> </w:t>
      </w:r>
      <w:r>
        <w:rPr>
          <w:rFonts w:hint="eastAsia"/>
          <w:sz w:val="24"/>
          <w:szCs w:val="24"/>
        </w:rPr>
        <w:t>通知消息数据表设计</w:t>
      </w:r>
    </w:p>
    <w:p w14:paraId="406B46AF" w14:textId="77777777" w:rsidR="00C612D2" w:rsidRPr="00DE7A83" w:rsidRDefault="00C612D2" w:rsidP="00C612D2">
      <w:pPr>
        <w:pStyle w:val="2"/>
        <w:jc w:val="both"/>
        <w:rPr>
          <w:rFonts w:ascii="黑体" w:eastAsia="黑体" w:hAnsi="黑体"/>
        </w:rPr>
      </w:pPr>
      <w:bookmarkStart w:id="438" w:name="_Toc5726369"/>
      <w:proofErr w:type="spellStart"/>
      <w:r w:rsidRPr="00DE7A83">
        <w:rPr>
          <w:rFonts w:ascii="黑体" w:eastAsia="黑体" w:hAnsi="黑体" w:hint="eastAsia"/>
        </w:rPr>
        <w:t>后端A</w:t>
      </w:r>
      <w:r w:rsidRPr="00DE7A83">
        <w:rPr>
          <w:rFonts w:ascii="黑体" w:eastAsia="黑体" w:hAnsi="黑体"/>
        </w:rPr>
        <w:t>PI</w:t>
      </w:r>
      <w:r w:rsidRPr="00DE7A83">
        <w:rPr>
          <w:rFonts w:ascii="黑体" w:eastAsia="黑体" w:hAnsi="黑体" w:hint="eastAsia"/>
        </w:rPr>
        <w:t>设计</w:t>
      </w:r>
      <w:bookmarkEnd w:id="438"/>
      <w:proofErr w:type="spellEnd"/>
    </w:p>
    <w:p w14:paraId="6E83824F" w14:textId="77777777" w:rsidR="00C612D2" w:rsidRDefault="00C612D2" w:rsidP="00C612D2">
      <w:pPr>
        <w:pStyle w:val="a0"/>
        <w:spacing w:line="360" w:lineRule="auto"/>
        <w:rPr>
          <w:sz w:val="24"/>
          <w:szCs w:val="24"/>
        </w:rPr>
      </w:pPr>
      <w:r>
        <w:rPr>
          <w:rFonts w:hint="eastAsia"/>
          <w:sz w:val="24"/>
          <w:szCs w:val="24"/>
        </w:rPr>
        <w:t>因为前端</w:t>
      </w:r>
      <w:r>
        <w:rPr>
          <w:rFonts w:hint="eastAsia"/>
          <w:sz w:val="24"/>
          <w:szCs w:val="24"/>
        </w:rPr>
        <w:t>M</w:t>
      </w:r>
      <w:r>
        <w:rPr>
          <w:sz w:val="24"/>
          <w:szCs w:val="24"/>
        </w:rPr>
        <w:t>VVM</w:t>
      </w:r>
      <w:r>
        <w:rPr>
          <w:rFonts w:hint="eastAsia"/>
          <w:sz w:val="24"/>
          <w:szCs w:val="24"/>
        </w:rPr>
        <w:t>框架的出现，包括前端页面路由，页面渲染在内的大量的工作可以交给前端完成。在本系统中，后端服务只负责响应</w:t>
      </w:r>
      <w:proofErr w:type="spellStart"/>
      <w:r>
        <w:rPr>
          <w:rFonts w:hint="eastAsia"/>
          <w:sz w:val="24"/>
          <w:szCs w:val="24"/>
        </w:rPr>
        <w:t>R</w:t>
      </w:r>
      <w:r>
        <w:rPr>
          <w:sz w:val="24"/>
          <w:szCs w:val="24"/>
        </w:rPr>
        <w:t>ESTfult</w:t>
      </w:r>
      <w:proofErr w:type="spellEnd"/>
      <w:r>
        <w:rPr>
          <w:sz w:val="24"/>
          <w:szCs w:val="24"/>
        </w:rPr>
        <w:t xml:space="preserve"> API</w:t>
      </w:r>
      <w:r>
        <w:rPr>
          <w:rFonts w:hint="eastAsia"/>
          <w:sz w:val="24"/>
          <w:szCs w:val="24"/>
        </w:rPr>
        <w:t>，前端和后端通过</w:t>
      </w:r>
      <w:r>
        <w:rPr>
          <w:sz w:val="24"/>
          <w:szCs w:val="24"/>
        </w:rPr>
        <w:t>AJAX</w:t>
      </w:r>
      <w:r>
        <w:rPr>
          <w:rFonts w:hint="eastAsia"/>
          <w:sz w:val="24"/>
          <w:szCs w:val="24"/>
        </w:rPr>
        <w:t>进行数据交互，因此</w:t>
      </w:r>
      <w:r>
        <w:rPr>
          <w:rFonts w:hint="eastAsia"/>
          <w:sz w:val="24"/>
          <w:szCs w:val="24"/>
        </w:rPr>
        <w:t>A</w:t>
      </w:r>
      <w:r>
        <w:rPr>
          <w:sz w:val="24"/>
          <w:szCs w:val="24"/>
        </w:rPr>
        <w:t>PI</w:t>
      </w:r>
      <w:r>
        <w:rPr>
          <w:rFonts w:hint="eastAsia"/>
          <w:sz w:val="24"/>
          <w:szCs w:val="24"/>
        </w:rPr>
        <w:t>的设计是非常重要的。</w:t>
      </w:r>
    </w:p>
    <w:p w14:paraId="462B0FA1" w14:textId="77777777" w:rsidR="00C612D2" w:rsidRDefault="00C612D2" w:rsidP="00C612D2">
      <w:pPr>
        <w:pStyle w:val="a0"/>
        <w:spacing w:line="360" w:lineRule="auto"/>
        <w:rPr>
          <w:sz w:val="24"/>
          <w:szCs w:val="24"/>
        </w:rPr>
      </w:pPr>
      <w:r>
        <w:rPr>
          <w:rFonts w:hint="eastAsia"/>
          <w:sz w:val="24"/>
          <w:szCs w:val="24"/>
        </w:rPr>
        <w:t>本系统的</w:t>
      </w:r>
      <w:r>
        <w:rPr>
          <w:rFonts w:hint="eastAsia"/>
          <w:sz w:val="24"/>
          <w:szCs w:val="24"/>
        </w:rPr>
        <w:t>A</w:t>
      </w:r>
      <w:r>
        <w:rPr>
          <w:sz w:val="24"/>
          <w:szCs w:val="24"/>
        </w:rPr>
        <w:t>PI</w:t>
      </w:r>
      <w:r>
        <w:rPr>
          <w:rFonts w:hint="eastAsia"/>
          <w:sz w:val="24"/>
          <w:szCs w:val="24"/>
        </w:rPr>
        <w:t>，传递的数据统一为</w:t>
      </w:r>
      <w:r>
        <w:rPr>
          <w:rFonts w:hint="eastAsia"/>
          <w:sz w:val="24"/>
          <w:szCs w:val="24"/>
        </w:rPr>
        <w:t>J</w:t>
      </w:r>
      <w:r>
        <w:rPr>
          <w:sz w:val="24"/>
          <w:szCs w:val="24"/>
        </w:rPr>
        <w:t>SON</w:t>
      </w:r>
      <w:r>
        <w:rPr>
          <w:rFonts w:hint="eastAsia"/>
          <w:sz w:val="24"/>
          <w:szCs w:val="24"/>
        </w:rPr>
        <w:t>格式，因此前端发送的</w:t>
      </w:r>
      <w:r>
        <w:rPr>
          <w:rFonts w:hint="eastAsia"/>
          <w:sz w:val="24"/>
          <w:szCs w:val="24"/>
        </w:rPr>
        <w:t>http</w:t>
      </w:r>
      <w:r>
        <w:rPr>
          <w:rFonts w:hint="eastAsia"/>
          <w:sz w:val="24"/>
          <w:szCs w:val="24"/>
        </w:rPr>
        <w:t>请求需要添加</w:t>
      </w:r>
      <w:r>
        <w:rPr>
          <w:rFonts w:hint="eastAsia"/>
          <w:sz w:val="24"/>
          <w:szCs w:val="24"/>
        </w:rPr>
        <w:t>Content-Type</w:t>
      </w:r>
      <w:r>
        <w:rPr>
          <w:rFonts w:hint="eastAsia"/>
          <w:sz w:val="24"/>
          <w:szCs w:val="24"/>
        </w:rPr>
        <w:t>：</w:t>
      </w:r>
      <w:r>
        <w:rPr>
          <w:rFonts w:hint="eastAsia"/>
          <w:sz w:val="24"/>
          <w:szCs w:val="24"/>
        </w:rPr>
        <w:t>application/json</w:t>
      </w:r>
      <w:r>
        <w:rPr>
          <w:rFonts w:hint="eastAsia"/>
          <w:sz w:val="24"/>
          <w:szCs w:val="24"/>
        </w:rPr>
        <w:t>字段。后端返回的数据</w:t>
      </w:r>
      <w:r>
        <w:rPr>
          <w:rFonts w:hint="eastAsia"/>
          <w:sz w:val="24"/>
          <w:szCs w:val="24"/>
        </w:rPr>
        <w:t>J</w:t>
      </w:r>
      <w:r>
        <w:rPr>
          <w:sz w:val="24"/>
          <w:szCs w:val="24"/>
        </w:rPr>
        <w:t>SON</w:t>
      </w:r>
      <w:r>
        <w:rPr>
          <w:rFonts w:hint="eastAsia"/>
          <w:sz w:val="24"/>
          <w:szCs w:val="24"/>
        </w:rPr>
        <w:t>格式为：</w:t>
      </w:r>
    </w:p>
    <w:p w14:paraId="7D0361EF" w14:textId="77777777" w:rsidR="00C612D2" w:rsidRPr="00E71E0E" w:rsidRDefault="00C612D2" w:rsidP="00C612D2">
      <w:pPr>
        <w:pStyle w:val="a0"/>
        <w:spacing w:line="360" w:lineRule="auto"/>
        <w:rPr>
          <w:sz w:val="24"/>
          <w:szCs w:val="24"/>
        </w:rPr>
      </w:pPr>
      <w:r w:rsidRPr="00E71E0E">
        <w:rPr>
          <w:sz w:val="24"/>
          <w:szCs w:val="24"/>
        </w:rPr>
        <w:t>{</w:t>
      </w:r>
    </w:p>
    <w:p w14:paraId="05D114D9" w14:textId="77777777" w:rsidR="00C612D2" w:rsidRPr="00E71E0E" w:rsidRDefault="00C612D2" w:rsidP="00C612D2">
      <w:pPr>
        <w:pStyle w:val="a0"/>
        <w:spacing w:line="360" w:lineRule="auto"/>
        <w:rPr>
          <w:sz w:val="24"/>
          <w:szCs w:val="24"/>
        </w:rPr>
      </w:pPr>
      <w:r w:rsidRPr="00E71E0E">
        <w:rPr>
          <w:sz w:val="24"/>
          <w:szCs w:val="24"/>
        </w:rPr>
        <w:t xml:space="preserve">      succeed: true,</w:t>
      </w:r>
    </w:p>
    <w:p w14:paraId="41198899" w14:textId="77777777" w:rsidR="00C612D2" w:rsidRPr="00E71E0E" w:rsidRDefault="00C612D2" w:rsidP="00C612D2">
      <w:pPr>
        <w:pStyle w:val="a0"/>
        <w:spacing w:line="360" w:lineRule="auto"/>
        <w:rPr>
          <w:sz w:val="24"/>
          <w:szCs w:val="24"/>
        </w:rPr>
      </w:pPr>
      <w:r w:rsidRPr="00E71E0E">
        <w:rPr>
          <w:sz w:val="24"/>
          <w:szCs w:val="24"/>
        </w:rPr>
        <w:t xml:space="preserve">      </w:t>
      </w:r>
      <w:proofErr w:type="spellStart"/>
      <w:r w:rsidRPr="00E71E0E">
        <w:rPr>
          <w:sz w:val="24"/>
          <w:szCs w:val="24"/>
        </w:rPr>
        <w:t>errorCode</w:t>
      </w:r>
      <w:proofErr w:type="spellEnd"/>
      <w:r w:rsidRPr="00E71E0E">
        <w:rPr>
          <w:sz w:val="24"/>
          <w:szCs w:val="24"/>
        </w:rPr>
        <w:t>: -1,</w:t>
      </w:r>
    </w:p>
    <w:p w14:paraId="0B9A1F2A" w14:textId="77777777" w:rsidR="00C612D2" w:rsidRPr="00E71E0E" w:rsidRDefault="00C612D2" w:rsidP="00C612D2">
      <w:pPr>
        <w:pStyle w:val="a0"/>
        <w:spacing w:line="360" w:lineRule="auto"/>
        <w:rPr>
          <w:sz w:val="24"/>
          <w:szCs w:val="24"/>
        </w:rPr>
      </w:pPr>
      <w:r w:rsidRPr="00E71E0E">
        <w:rPr>
          <w:sz w:val="24"/>
          <w:szCs w:val="24"/>
        </w:rPr>
        <w:t xml:space="preserve">      message: null,</w:t>
      </w:r>
    </w:p>
    <w:p w14:paraId="32AA4FF9" w14:textId="77777777" w:rsidR="00C612D2" w:rsidRPr="00E71E0E" w:rsidRDefault="00C612D2" w:rsidP="00C612D2">
      <w:pPr>
        <w:pStyle w:val="a0"/>
        <w:spacing w:line="360" w:lineRule="auto"/>
        <w:rPr>
          <w:sz w:val="24"/>
          <w:szCs w:val="24"/>
        </w:rPr>
      </w:pPr>
      <w:r w:rsidRPr="00E71E0E">
        <w:rPr>
          <w:sz w:val="24"/>
          <w:szCs w:val="24"/>
        </w:rPr>
        <w:t xml:space="preserve">      data: {</w:t>
      </w:r>
    </w:p>
    <w:p w14:paraId="4ACAC265" w14:textId="77777777" w:rsidR="00C612D2" w:rsidRPr="00E71E0E" w:rsidRDefault="00C612D2" w:rsidP="00C612D2">
      <w:pPr>
        <w:pStyle w:val="a0"/>
        <w:spacing w:line="360" w:lineRule="auto"/>
        <w:rPr>
          <w:sz w:val="24"/>
          <w:szCs w:val="24"/>
        </w:rPr>
      </w:pPr>
      <w:r w:rsidRPr="00E71E0E">
        <w:rPr>
          <w:rFonts w:hint="eastAsia"/>
          <w:sz w:val="24"/>
          <w:szCs w:val="24"/>
        </w:rPr>
        <w:t xml:space="preserve">        // </w:t>
      </w:r>
      <w:r w:rsidRPr="00E71E0E">
        <w:rPr>
          <w:rFonts w:hint="eastAsia"/>
          <w:sz w:val="24"/>
          <w:szCs w:val="24"/>
        </w:rPr>
        <w:t>响应</w:t>
      </w:r>
      <w:r>
        <w:rPr>
          <w:rFonts w:hint="eastAsia"/>
          <w:sz w:val="24"/>
          <w:szCs w:val="24"/>
        </w:rPr>
        <w:t>得到的数据</w:t>
      </w:r>
      <w:r w:rsidRPr="00E71E0E">
        <w:rPr>
          <w:rFonts w:hint="eastAsia"/>
          <w:sz w:val="24"/>
          <w:szCs w:val="24"/>
        </w:rPr>
        <w:t>，各个接口各不相同</w:t>
      </w:r>
    </w:p>
    <w:p w14:paraId="5F908CB5" w14:textId="77777777" w:rsidR="00C612D2" w:rsidRPr="00E71E0E" w:rsidRDefault="00C612D2" w:rsidP="00C612D2">
      <w:pPr>
        <w:pStyle w:val="a0"/>
        <w:spacing w:line="360" w:lineRule="auto"/>
        <w:rPr>
          <w:sz w:val="24"/>
          <w:szCs w:val="24"/>
        </w:rPr>
      </w:pPr>
      <w:r w:rsidRPr="00E71E0E">
        <w:rPr>
          <w:sz w:val="24"/>
          <w:szCs w:val="24"/>
        </w:rPr>
        <w:t xml:space="preserve">      }</w:t>
      </w:r>
    </w:p>
    <w:p w14:paraId="4772EACC" w14:textId="77777777" w:rsidR="00C612D2" w:rsidRDefault="00C612D2" w:rsidP="00C612D2">
      <w:pPr>
        <w:pStyle w:val="a0"/>
        <w:spacing w:line="360" w:lineRule="auto"/>
        <w:ind w:firstLine="0"/>
        <w:rPr>
          <w:sz w:val="24"/>
          <w:szCs w:val="24"/>
        </w:rPr>
      </w:pPr>
      <w:r w:rsidRPr="00E71E0E">
        <w:rPr>
          <w:sz w:val="24"/>
          <w:szCs w:val="24"/>
        </w:rPr>
        <w:t xml:space="preserve">    }</w:t>
      </w:r>
    </w:p>
    <w:p w14:paraId="1EA6754B" w14:textId="77777777" w:rsidR="00C612D2" w:rsidRDefault="00C612D2" w:rsidP="00C612D2">
      <w:pPr>
        <w:pStyle w:val="a0"/>
        <w:spacing w:line="360" w:lineRule="auto"/>
        <w:ind w:firstLine="0"/>
        <w:rPr>
          <w:sz w:val="24"/>
          <w:szCs w:val="24"/>
        </w:rPr>
      </w:pPr>
      <w:r>
        <w:rPr>
          <w:rFonts w:hint="eastAsia"/>
          <w:sz w:val="24"/>
          <w:szCs w:val="24"/>
        </w:rPr>
        <w:lastRenderedPageBreak/>
        <w:t>API</w:t>
      </w:r>
      <w:r>
        <w:rPr>
          <w:rFonts w:hint="eastAsia"/>
          <w:sz w:val="24"/>
          <w:szCs w:val="24"/>
        </w:rPr>
        <w:t>设计满足</w:t>
      </w:r>
      <w:r>
        <w:rPr>
          <w:rFonts w:hint="eastAsia"/>
          <w:sz w:val="24"/>
          <w:szCs w:val="24"/>
        </w:rPr>
        <w:t>REST</w:t>
      </w:r>
      <w:r>
        <w:rPr>
          <w:rFonts w:hint="eastAsia"/>
          <w:sz w:val="24"/>
          <w:szCs w:val="24"/>
        </w:rPr>
        <w:t>规范，即</w:t>
      </w:r>
      <w:proofErr w:type="spellStart"/>
      <w:r>
        <w:rPr>
          <w:rFonts w:hint="eastAsia"/>
          <w:sz w:val="24"/>
          <w:szCs w:val="24"/>
        </w:rPr>
        <w:t>url</w:t>
      </w:r>
      <w:proofErr w:type="spellEnd"/>
      <w:r>
        <w:rPr>
          <w:rFonts w:hint="eastAsia"/>
          <w:sz w:val="24"/>
          <w:szCs w:val="24"/>
        </w:rPr>
        <w:t>代表资源，请求方法代表对资源的操作，其中资源种类包括</w:t>
      </w:r>
      <w:proofErr w:type="spellStart"/>
      <w:r>
        <w:rPr>
          <w:rFonts w:hint="eastAsia"/>
          <w:sz w:val="24"/>
          <w:szCs w:val="24"/>
        </w:rPr>
        <w:t>collected_</w:t>
      </w:r>
      <w:r>
        <w:rPr>
          <w:sz w:val="24"/>
          <w:szCs w:val="24"/>
        </w:rPr>
        <w:t>articles</w:t>
      </w:r>
      <w:proofErr w:type="spellEnd"/>
      <w:r>
        <w:rPr>
          <w:rFonts w:hint="eastAsia"/>
          <w:sz w:val="24"/>
          <w:szCs w:val="24"/>
        </w:rPr>
        <w:t>、</w:t>
      </w:r>
      <w:proofErr w:type="spellStart"/>
      <w:r>
        <w:rPr>
          <w:rFonts w:hint="eastAsia"/>
          <w:sz w:val="24"/>
          <w:szCs w:val="24"/>
        </w:rPr>
        <w:t>original</w:t>
      </w:r>
      <w:r>
        <w:rPr>
          <w:sz w:val="24"/>
          <w:szCs w:val="24"/>
        </w:rPr>
        <w:t>_articles</w:t>
      </w:r>
      <w:proofErr w:type="spellEnd"/>
      <w:r>
        <w:rPr>
          <w:rFonts w:hint="eastAsia"/>
          <w:sz w:val="24"/>
          <w:szCs w:val="24"/>
        </w:rPr>
        <w:t>、</w:t>
      </w:r>
      <w:r>
        <w:rPr>
          <w:rFonts w:hint="eastAsia"/>
          <w:sz w:val="24"/>
          <w:szCs w:val="24"/>
        </w:rPr>
        <w:t>u</w:t>
      </w:r>
      <w:r>
        <w:rPr>
          <w:sz w:val="24"/>
          <w:szCs w:val="24"/>
        </w:rPr>
        <w:t>ser</w:t>
      </w:r>
      <w:r>
        <w:rPr>
          <w:rFonts w:hint="eastAsia"/>
          <w:sz w:val="24"/>
          <w:szCs w:val="24"/>
        </w:rPr>
        <w:t>s</w:t>
      </w:r>
      <w:r>
        <w:rPr>
          <w:rFonts w:hint="eastAsia"/>
          <w:sz w:val="24"/>
          <w:szCs w:val="24"/>
        </w:rPr>
        <w:t>三种，原创文章下评论、点赞、回复资源包含在</w:t>
      </w:r>
      <w:proofErr w:type="spellStart"/>
      <w:r>
        <w:rPr>
          <w:rFonts w:hint="eastAsia"/>
          <w:sz w:val="24"/>
          <w:szCs w:val="24"/>
        </w:rPr>
        <w:t>original</w:t>
      </w:r>
      <w:r>
        <w:rPr>
          <w:sz w:val="24"/>
          <w:szCs w:val="24"/>
        </w:rPr>
        <w:t>_articles</w:t>
      </w:r>
      <w:proofErr w:type="spellEnd"/>
      <w:r>
        <w:rPr>
          <w:rFonts w:hint="eastAsia"/>
          <w:sz w:val="24"/>
          <w:szCs w:val="24"/>
        </w:rPr>
        <w:t>下，与用户相关的消息包含在</w:t>
      </w:r>
      <w:r>
        <w:rPr>
          <w:rFonts w:hint="eastAsia"/>
          <w:sz w:val="24"/>
          <w:szCs w:val="24"/>
        </w:rPr>
        <w:t>users</w:t>
      </w:r>
      <w:r>
        <w:rPr>
          <w:rFonts w:hint="eastAsia"/>
          <w:sz w:val="24"/>
          <w:szCs w:val="24"/>
        </w:rPr>
        <w:t>下。具体</w:t>
      </w:r>
      <w:r>
        <w:rPr>
          <w:rFonts w:hint="eastAsia"/>
          <w:sz w:val="24"/>
          <w:szCs w:val="24"/>
        </w:rPr>
        <w:t>A</w:t>
      </w:r>
      <w:r>
        <w:rPr>
          <w:sz w:val="24"/>
          <w:szCs w:val="24"/>
        </w:rPr>
        <w:t>PI</w:t>
      </w:r>
      <w:r>
        <w:rPr>
          <w:rFonts w:hint="eastAsia"/>
          <w:sz w:val="24"/>
          <w:szCs w:val="24"/>
        </w:rPr>
        <w:t>设计如下：</w:t>
      </w:r>
    </w:p>
    <w:tbl>
      <w:tblPr>
        <w:tblStyle w:val="afd"/>
        <w:tblW w:w="10808" w:type="dxa"/>
        <w:jc w:val="center"/>
        <w:tblLook w:val="04A0" w:firstRow="1" w:lastRow="0" w:firstColumn="1" w:lastColumn="0" w:noHBand="0" w:noVBand="1"/>
      </w:tblPr>
      <w:tblGrid>
        <w:gridCol w:w="1123"/>
        <w:gridCol w:w="4139"/>
        <w:gridCol w:w="1116"/>
        <w:gridCol w:w="2709"/>
        <w:gridCol w:w="1721"/>
      </w:tblGrid>
      <w:tr w:rsidR="00C612D2" w14:paraId="47E61451" w14:textId="77777777" w:rsidTr="002B5C51">
        <w:trPr>
          <w:jc w:val="center"/>
        </w:trPr>
        <w:tc>
          <w:tcPr>
            <w:tcW w:w="1123" w:type="dxa"/>
            <w:shd w:val="clear" w:color="auto" w:fill="D9D9D9" w:themeFill="background1" w:themeFillShade="D9"/>
            <w:vAlign w:val="center"/>
          </w:tcPr>
          <w:p w14:paraId="72EE8846" w14:textId="77777777" w:rsidR="00C612D2" w:rsidRPr="00753CD4" w:rsidRDefault="00C612D2" w:rsidP="002B5C51">
            <w:pPr>
              <w:pStyle w:val="a0"/>
              <w:spacing w:line="360" w:lineRule="auto"/>
              <w:ind w:firstLine="0"/>
              <w:jc w:val="center"/>
              <w:rPr>
                <w:b/>
                <w:sz w:val="24"/>
                <w:szCs w:val="24"/>
              </w:rPr>
            </w:pPr>
            <w:r w:rsidRPr="00753CD4">
              <w:rPr>
                <w:rFonts w:hint="eastAsia"/>
                <w:b/>
                <w:sz w:val="24"/>
                <w:szCs w:val="24"/>
              </w:rPr>
              <w:t>请求方法</w:t>
            </w:r>
          </w:p>
        </w:tc>
        <w:tc>
          <w:tcPr>
            <w:tcW w:w="4139" w:type="dxa"/>
            <w:shd w:val="clear" w:color="auto" w:fill="D9D9D9" w:themeFill="background1" w:themeFillShade="D9"/>
            <w:vAlign w:val="center"/>
          </w:tcPr>
          <w:p w14:paraId="43EED0F4" w14:textId="77777777" w:rsidR="00C612D2" w:rsidRPr="00753CD4" w:rsidRDefault="00C612D2" w:rsidP="002B5C51">
            <w:pPr>
              <w:pStyle w:val="a0"/>
              <w:spacing w:line="360" w:lineRule="auto"/>
              <w:ind w:firstLine="0"/>
              <w:jc w:val="center"/>
              <w:rPr>
                <w:b/>
                <w:sz w:val="24"/>
                <w:szCs w:val="24"/>
              </w:rPr>
            </w:pPr>
            <w:r w:rsidRPr="00753CD4">
              <w:rPr>
                <w:rFonts w:hint="eastAsia"/>
                <w:b/>
                <w:sz w:val="24"/>
                <w:szCs w:val="24"/>
              </w:rPr>
              <w:t>请求</w:t>
            </w:r>
            <w:r w:rsidRPr="00753CD4">
              <w:rPr>
                <w:rFonts w:hint="eastAsia"/>
                <w:b/>
                <w:sz w:val="24"/>
                <w:szCs w:val="24"/>
              </w:rPr>
              <w:t>U</w:t>
            </w:r>
            <w:r w:rsidRPr="00753CD4">
              <w:rPr>
                <w:b/>
                <w:sz w:val="24"/>
                <w:szCs w:val="24"/>
              </w:rPr>
              <w:t>RL</w:t>
            </w:r>
          </w:p>
        </w:tc>
        <w:tc>
          <w:tcPr>
            <w:tcW w:w="1116" w:type="dxa"/>
            <w:shd w:val="clear" w:color="auto" w:fill="D9D9D9" w:themeFill="background1" w:themeFillShade="D9"/>
            <w:vAlign w:val="center"/>
          </w:tcPr>
          <w:p w14:paraId="3BD2ED4B" w14:textId="77777777" w:rsidR="00C612D2" w:rsidRPr="00753CD4" w:rsidRDefault="00C612D2" w:rsidP="002B5C51">
            <w:pPr>
              <w:pStyle w:val="a0"/>
              <w:spacing w:line="360" w:lineRule="auto"/>
              <w:ind w:firstLine="0"/>
              <w:jc w:val="center"/>
              <w:rPr>
                <w:b/>
                <w:sz w:val="24"/>
                <w:szCs w:val="24"/>
              </w:rPr>
            </w:pPr>
            <w:r w:rsidRPr="00753CD4">
              <w:rPr>
                <w:rFonts w:hint="eastAsia"/>
                <w:b/>
                <w:sz w:val="24"/>
                <w:szCs w:val="24"/>
              </w:rPr>
              <w:t>查询参数</w:t>
            </w:r>
          </w:p>
        </w:tc>
        <w:tc>
          <w:tcPr>
            <w:tcW w:w="2256" w:type="dxa"/>
            <w:shd w:val="clear" w:color="auto" w:fill="D9D9D9" w:themeFill="background1" w:themeFillShade="D9"/>
            <w:vAlign w:val="center"/>
          </w:tcPr>
          <w:p w14:paraId="25E6291E" w14:textId="77777777" w:rsidR="00C612D2" w:rsidRPr="00753CD4" w:rsidRDefault="00C612D2" w:rsidP="002B5C51">
            <w:pPr>
              <w:pStyle w:val="a0"/>
              <w:spacing w:line="360" w:lineRule="auto"/>
              <w:ind w:firstLine="0"/>
              <w:jc w:val="center"/>
              <w:rPr>
                <w:b/>
                <w:sz w:val="24"/>
                <w:szCs w:val="24"/>
              </w:rPr>
            </w:pPr>
            <w:r w:rsidRPr="00753CD4">
              <w:rPr>
                <w:rFonts w:hint="eastAsia"/>
                <w:b/>
                <w:sz w:val="24"/>
                <w:szCs w:val="24"/>
              </w:rPr>
              <w:t>请求</w:t>
            </w:r>
            <w:r>
              <w:rPr>
                <w:rFonts w:hint="eastAsia"/>
                <w:b/>
                <w:sz w:val="24"/>
                <w:szCs w:val="24"/>
              </w:rPr>
              <w:t>内容所需字段</w:t>
            </w:r>
          </w:p>
        </w:tc>
        <w:tc>
          <w:tcPr>
            <w:tcW w:w="2174" w:type="dxa"/>
            <w:shd w:val="clear" w:color="auto" w:fill="D9D9D9" w:themeFill="background1" w:themeFillShade="D9"/>
            <w:vAlign w:val="center"/>
          </w:tcPr>
          <w:p w14:paraId="09C439B2" w14:textId="77777777" w:rsidR="00C612D2" w:rsidRPr="00753CD4" w:rsidRDefault="00C612D2" w:rsidP="002B5C51">
            <w:pPr>
              <w:pStyle w:val="a0"/>
              <w:spacing w:line="360" w:lineRule="auto"/>
              <w:ind w:firstLine="0"/>
              <w:jc w:val="center"/>
              <w:rPr>
                <w:b/>
                <w:sz w:val="24"/>
                <w:szCs w:val="24"/>
              </w:rPr>
            </w:pPr>
            <w:r w:rsidRPr="00753CD4">
              <w:rPr>
                <w:rFonts w:hint="eastAsia"/>
                <w:b/>
                <w:sz w:val="24"/>
                <w:szCs w:val="24"/>
              </w:rPr>
              <w:t>说明</w:t>
            </w:r>
          </w:p>
        </w:tc>
      </w:tr>
      <w:tr w:rsidR="00C612D2" w14:paraId="04481711" w14:textId="77777777" w:rsidTr="002B5C51">
        <w:trPr>
          <w:jc w:val="center"/>
        </w:trPr>
        <w:tc>
          <w:tcPr>
            <w:tcW w:w="1123" w:type="dxa"/>
            <w:vAlign w:val="center"/>
          </w:tcPr>
          <w:p w14:paraId="60A6392C" w14:textId="77777777" w:rsidR="00C612D2" w:rsidRDefault="00C612D2" w:rsidP="002B5C51">
            <w:pPr>
              <w:pStyle w:val="a0"/>
              <w:spacing w:line="360" w:lineRule="auto"/>
              <w:ind w:firstLine="0"/>
              <w:jc w:val="center"/>
              <w:rPr>
                <w:sz w:val="24"/>
                <w:szCs w:val="24"/>
              </w:rPr>
            </w:pPr>
            <w:r>
              <w:rPr>
                <w:rFonts w:hint="eastAsia"/>
                <w:sz w:val="24"/>
                <w:szCs w:val="24"/>
              </w:rPr>
              <w:t>G</w:t>
            </w:r>
            <w:r>
              <w:rPr>
                <w:sz w:val="24"/>
                <w:szCs w:val="24"/>
              </w:rPr>
              <w:t>ET</w:t>
            </w:r>
          </w:p>
        </w:tc>
        <w:tc>
          <w:tcPr>
            <w:tcW w:w="4139" w:type="dxa"/>
            <w:vAlign w:val="center"/>
          </w:tcPr>
          <w:p w14:paraId="63EC2D57" w14:textId="77777777" w:rsidR="00C612D2" w:rsidRDefault="00C612D2" w:rsidP="002B5C51">
            <w:pPr>
              <w:pStyle w:val="a0"/>
              <w:spacing w:line="360" w:lineRule="auto"/>
              <w:ind w:firstLine="0"/>
              <w:jc w:val="center"/>
              <w:rPr>
                <w:sz w:val="24"/>
                <w:szCs w:val="24"/>
              </w:rPr>
            </w:pPr>
            <w:r w:rsidRPr="00E71E0E">
              <w:rPr>
                <w:sz w:val="24"/>
                <w:szCs w:val="24"/>
              </w:rPr>
              <w:t>/</w:t>
            </w:r>
            <w:proofErr w:type="spellStart"/>
            <w:r w:rsidRPr="00E71E0E">
              <w:rPr>
                <w:sz w:val="24"/>
                <w:szCs w:val="24"/>
              </w:rPr>
              <w:t>collected_articles</w:t>
            </w:r>
            <w:proofErr w:type="spellEnd"/>
            <w:r w:rsidRPr="00E71E0E">
              <w:rPr>
                <w:sz w:val="24"/>
                <w:szCs w:val="24"/>
              </w:rPr>
              <w:t>/{tag}</w:t>
            </w:r>
          </w:p>
        </w:tc>
        <w:tc>
          <w:tcPr>
            <w:tcW w:w="1116" w:type="dxa"/>
            <w:vAlign w:val="center"/>
          </w:tcPr>
          <w:p w14:paraId="76945312" w14:textId="77777777" w:rsidR="00C612D2" w:rsidRDefault="00C612D2" w:rsidP="002B5C51">
            <w:pPr>
              <w:pStyle w:val="a0"/>
              <w:spacing w:line="360" w:lineRule="auto"/>
              <w:ind w:firstLine="0"/>
              <w:jc w:val="center"/>
              <w:rPr>
                <w:sz w:val="24"/>
                <w:szCs w:val="24"/>
              </w:rPr>
            </w:pPr>
            <w:proofErr w:type="spellStart"/>
            <w:proofErr w:type="gramStart"/>
            <w:r>
              <w:rPr>
                <w:sz w:val="24"/>
                <w:szCs w:val="24"/>
              </w:rPr>
              <w:t>s</w:t>
            </w:r>
            <w:r>
              <w:rPr>
                <w:rFonts w:hint="eastAsia"/>
                <w:sz w:val="24"/>
                <w:szCs w:val="24"/>
              </w:rPr>
              <w:t>tart</w:t>
            </w:r>
            <w:r>
              <w:rPr>
                <w:sz w:val="24"/>
                <w:szCs w:val="24"/>
              </w:rPr>
              <w:t>,num</w:t>
            </w:r>
            <w:proofErr w:type="spellEnd"/>
            <w:proofErr w:type="gramEnd"/>
          </w:p>
        </w:tc>
        <w:tc>
          <w:tcPr>
            <w:tcW w:w="2256" w:type="dxa"/>
            <w:vAlign w:val="center"/>
          </w:tcPr>
          <w:p w14:paraId="3343CC08" w14:textId="77777777" w:rsidR="00C612D2" w:rsidRDefault="00C612D2" w:rsidP="002B5C51">
            <w:pPr>
              <w:pStyle w:val="a0"/>
              <w:spacing w:line="360" w:lineRule="auto"/>
              <w:ind w:firstLine="0"/>
              <w:jc w:val="center"/>
              <w:rPr>
                <w:sz w:val="24"/>
                <w:szCs w:val="24"/>
              </w:rPr>
            </w:pPr>
          </w:p>
        </w:tc>
        <w:tc>
          <w:tcPr>
            <w:tcW w:w="2174" w:type="dxa"/>
            <w:vAlign w:val="center"/>
          </w:tcPr>
          <w:p w14:paraId="4AF7175D" w14:textId="77777777" w:rsidR="00C612D2" w:rsidRDefault="00C612D2" w:rsidP="002B5C51">
            <w:pPr>
              <w:pStyle w:val="a0"/>
              <w:spacing w:line="360" w:lineRule="auto"/>
              <w:ind w:firstLine="0"/>
              <w:jc w:val="center"/>
              <w:rPr>
                <w:sz w:val="24"/>
                <w:szCs w:val="24"/>
              </w:rPr>
            </w:pPr>
            <w:r>
              <w:rPr>
                <w:rFonts w:hint="eastAsia"/>
                <w:sz w:val="24"/>
                <w:szCs w:val="24"/>
              </w:rPr>
              <w:t>获取收藏的文章列表</w:t>
            </w:r>
          </w:p>
        </w:tc>
      </w:tr>
      <w:tr w:rsidR="00C612D2" w14:paraId="245B29CE" w14:textId="77777777" w:rsidTr="002B5C51">
        <w:trPr>
          <w:jc w:val="center"/>
        </w:trPr>
        <w:tc>
          <w:tcPr>
            <w:tcW w:w="1123" w:type="dxa"/>
            <w:vAlign w:val="center"/>
          </w:tcPr>
          <w:p w14:paraId="5CA99734" w14:textId="77777777" w:rsidR="00C612D2" w:rsidRDefault="00C612D2" w:rsidP="002B5C51">
            <w:pPr>
              <w:pStyle w:val="a0"/>
              <w:spacing w:line="360" w:lineRule="auto"/>
              <w:ind w:firstLine="0"/>
              <w:jc w:val="center"/>
              <w:rPr>
                <w:sz w:val="24"/>
                <w:szCs w:val="24"/>
              </w:rPr>
            </w:pPr>
            <w:r>
              <w:rPr>
                <w:rFonts w:hint="eastAsia"/>
                <w:sz w:val="24"/>
                <w:szCs w:val="24"/>
              </w:rPr>
              <w:t>G</w:t>
            </w:r>
            <w:r>
              <w:rPr>
                <w:sz w:val="24"/>
                <w:szCs w:val="24"/>
              </w:rPr>
              <w:t>ET</w:t>
            </w:r>
          </w:p>
        </w:tc>
        <w:tc>
          <w:tcPr>
            <w:tcW w:w="4139" w:type="dxa"/>
            <w:vAlign w:val="center"/>
          </w:tcPr>
          <w:p w14:paraId="711A9049" w14:textId="77777777" w:rsidR="00C612D2" w:rsidRDefault="00C612D2" w:rsidP="002B5C51">
            <w:pPr>
              <w:pStyle w:val="a0"/>
              <w:spacing w:line="360" w:lineRule="auto"/>
              <w:ind w:firstLine="0"/>
              <w:jc w:val="center"/>
              <w:rPr>
                <w:sz w:val="24"/>
                <w:szCs w:val="24"/>
              </w:rPr>
            </w:pPr>
            <w:r w:rsidRPr="00753CD4">
              <w:rPr>
                <w:sz w:val="24"/>
                <w:szCs w:val="24"/>
              </w:rPr>
              <w:t>/</w:t>
            </w:r>
            <w:proofErr w:type="spellStart"/>
            <w:r w:rsidRPr="00753CD4">
              <w:rPr>
                <w:sz w:val="24"/>
                <w:szCs w:val="24"/>
              </w:rPr>
              <w:t>collected_articles</w:t>
            </w:r>
            <w:proofErr w:type="spellEnd"/>
            <w:r w:rsidRPr="00753CD4">
              <w:rPr>
                <w:sz w:val="24"/>
                <w:szCs w:val="24"/>
              </w:rPr>
              <w:t>/a/{</w:t>
            </w:r>
            <w:proofErr w:type="spellStart"/>
            <w:r>
              <w:rPr>
                <w:sz w:val="24"/>
                <w:szCs w:val="24"/>
              </w:rPr>
              <w:t>cai</w:t>
            </w:r>
            <w:r w:rsidRPr="00753CD4">
              <w:rPr>
                <w:sz w:val="24"/>
                <w:szCs w:val="24"/>
              </w:rPr>
              <w:t>d</w:t>
            </w:r>
            <w:proofErr w:type="spellEnd"/>
            <w:r w:rsidRPr="00753CD4">
              <w:rPr>
                <w:sz w:val="24"/>
                <w:szCs w:val="24"/>
              </w:rPr>
              <w:t>}</w:t>
            </w:r>
          </w:p>
        </w:tc>
        <w:tc>
          <w:tcPr>
            <w:tcW w:w="1116" w:type="dxa"/>
            <w:vAlign w:val="center"/>
          </w:tcPr>
          <w:p w14:paraId="231E3E07" w14:textId="77777777" w:rsidR="00C612D2" w:rsidRDefault="00C612D2" w:rsidP="002B5C51">
            <w:pPr>
              <w:pStyle w:val="a0"/>
              <w:spacing w:line="360" w:lineRule="auto"/>
              <w:ind w:firstLine="0"/>
              <w:jc w:val="center"/>
              <w:rPr>
                <w:sz w:val="24"/>
                <w:szCs w:val="24"/>
              </w:rPr>
            </w:pPr>
          </w:p>
        </w:tc>
        <w:tc>
          <w:tcPr>
            <w:tcW w:w="2256" w:type="dxa"/>
            <w:vAlign w:val="center"/>
          </w:tcPr>
          <w:p w14:paraId="5A3E4F9C" w14:textId="77777777" w:rsidR="00C612D2" w:rsidRDefault="00C612D2" w:rsidP="002B5C51">
            <w:pPr>
              <w:pStyle w:val="a0"/>
              <w:spacing w:line="360" w:lineRule="auto"/>
              <w:ind w:firstLine="0"/>
              <w:jc w:val="center"/>
              <w:rPr>
                <w:sz w:val="24"/>
                <w:szCs w:val="24"/>
              </w:rPr>
            </w:pPr>
          </w:p>
        </w:tc>
        <w:tc>
          <w:tcPr>
            <w:tcW w:w="2174" w:type="dxa"/>
            <w:vAlign w:val="center"/>
          </w:tcPr>
          <w:p w14:paraId="2380EEF0" w14:textId="77777777" w:rsidR="00C612D2" w:rsidRDefault="00C612D2" w:rsidP="002B5C51">
            <w:pPr>
              <w:pStyle w:val="a0"/>
              <w:spacing w:line="360" w:lineRule="auto"/>
              <w:ind w:firstLine="0"/>
              <w:jc w:val="center"/>
              <w:rPr>
                <w:sz w:val="24"/>
                <w:szCs w:val="24"/>
              </w:rPr>
            </w:pPr>
            <w:r>
              <w:rPr>
                <w:rFonts w:hint="eastAsia"/>
                <w:sz w:val="24"/>
                <w:szCs w:val="24"/>
              </w:rPr>
              <w:t>获取收藏的文章内容</w:t>
            </w:r>
          </w:p>
        </w:tc>
      </w:tr>
      <w:tr w:rsidR="00C612D2" w14:paraId="5B78EBB1" w14:textId="77777777" w:rsidTr="002B5C51">
        <w:trPr>
          <w:jc w:val="center"/>
        </w:trPr>
        <w:tc>
          <w:tcPr>
            <w:tcW w:w="1123" w:type="dxa"/>
            <w:vAlign w:val="center"/>
          </w:tcPr>
          <w:p w14:paraId="585F9BA7" w14:textId="77777777" w:rsidR="00C612D2" w:rsidRDefault="00C612D2" w:rsidP="002B5C51">
            <w:pPr>
              <w:pStyle w:val="a0"/>
              <w:spacing w:line="360" w:lineRule="auto"/>
              <w:ind w:firstLine="0"/>
              <w:jc w:val="center"/>
              <w:rPr>
                <w:sz w:val="24"/>
                <w:szCs w:val="24"/>
              </w:rPr>
            </w:pPr>
            <w:r>
              <w:rPr>
                <w:rFonts w:hint="eastAsia"/>
                <w:sz w:val="24"/>
                <w:szCs w:val="24"/>
              </w:rPr>
              <w:t>G</w:t>
            </w:r>
            <w:r>
              <w:rPr>
                <w:sz w:val="24"/>
                <w:szCs w:val="24"/>
              </w:rPr>
              <w:t>ET</w:t>
            </w:r>
          </w:p>
        </w:tc>
        <w:tc>
          <w:tcPr>
            <w:tcW w:w="4139" w:type="dxa"/>
            <w:vMerge w:val="restart"/>
            <w:vAlign w:val="center"/>
          </w:tcPr>
          <w:p w14:paraId="66E32B02" w14:textId="77777777" w:rsidR="00C612D2" w:rsidRDefault="00C612D2" w:rsidP="002B5C51">
            <w:pPr>
              <w:pStyle w:val="a0"/>
              <w:spacing w:line="360" w:lineRule="auto"/>
              <w:ind w:firstLine="0"/>
              <w:jc w:val="center"/>
              <w:rPr>
                <w:sz w:val="24"/>
                <w:szCs w:val="24"/>
              </w:rPr>
            </w:pPr>
            <w:r w:rsidRPr="00753CD4">
              <w:rPr>
                <w:sz w:val="24"/>
                <w:szCs w:val="24"/>
              </w:rPr>
              <w:t>/</w:t>
            </w:r>
            <w:proofErr w:type="spellStart"/>
            <w:r w:rsidRPr="00753CD4">
              <w:rPr>
                <w:sz w:val="24"/>
                <w:szCs w:val="24"/>
              </w:rPr>
              <w:t>original_articles</w:t>
            </w:r>
            <w:proofErr w:type="spellEnd"/>
          </w:p>
        </w:tc>
        <w:tc>
          <w:tcPr>
            <w:tcW w:w="1116" w:type="dxa"/>
            <w:vAlign w:val="center"/>
          </w:tcPr>
          <w:p w14:paraId="33F5E7A9" w14:textId="77777777" w:rsidR="00C612D2" w:rsidRDefault="00C612D2" w:rsidP="002B5C51">
            <w:pPr>
              <w:pStyle w:val="a0"/>
              <w:spacing w:line="360" w:lineRule="auto"/>
              <w:ind w:firstLine="0"/>
              <w:jc w:val="center"/>
              <w:rPr>
                <w:sz w:val="24"/>
                <w:szCs w:val="24"/>
              </w:rPr>
            </w:pPr>
            <w:proofErr w:type="spellStart"/>
            <w:proofErr w:type="gramStart"/>
            <w:r>
              <w:rPr>
                <w:sz w:val="24"/>
                <w:szCs w:val="24"/>
              </w:rPr>
              <w:t>s</w:t>
            </w:r>
            <w:r>
              <w:rPr>
                <w:rFonts w:hint="eastAsia"/>
                <w:sz w:val="24"/>
                <w:szCs w:val="24"/>
              </w:rPr>
              <w:t>tart</w:t>
            </w:r>
            <w:r>
              <w:rPr>
                <w:sz w:val="24"/>
                <w:szCs w:val="24"/>
              </w:rPr>
              <w:t>,num</w:t>
            </w:r>
            <w:proofErr w:type="spellEnd"/>
            <w:proofErr w:type="gramEnd"/>
          </w:p>
        </w:tc>
        <w:tc>
          <w:tcPr>
            <w:tcW w:w="2256" w:type="dxa"/>
            <w:vAlign w:val="center"/>
          </w:tcPr>
          <w:p w14:paraId="7BC50280" w14:textId="77777777" w:rsidR="00C612D2" w:rsidRDefault="00C612D2" w:rsidP="002B5C51">
            <w:pPr>
              <w:pStyle w:val="a0"/>
              <w:spacing w:line="360" w:lineRule="auto"/>
              <w:ind w:firstLine="0"/>
              <w:jc w:val="center"/>
              <w:rPr>
                <w:sz w:val="24"/>
                <w:szCs w:val="24"/>
              </w:rPr>
            </w:pPr>
          </w:p>
        </w:tc>
        <w:tc>
          <w:tcPr>
            <w:tcW w:w="2174" w:type="dxa"/>
            <w:vAlign w:val="center"/>
          </w:tcPr>
          <w:p w14:paraId="4FFDECF9" w14:textId="77777777" w:rsidR="00C612D2" w:rsidRDefault="00C612D2" w:rsidP="002B5C51">
            <w:pPr>
              <w:pStyle w:val="a0"/>
              <w:spacing w:line="360" w:lineRule="auto"/>
              <w:ind w:firstLine="0"/>
              <w:jc w:val="center"/>
              <w:rPr>
                <w:sz w:val="24"/>
                <w:szCs w:val="24"/>
              </w:rPr>
            </w:pPr>
            <w:r>
              <w:rPr>
                <w:rFonts w:hint="eastAsia"/>
                <w:sz w:val="24"/>
                <w:szCs w:val="24"/>
              </w:rPr>
              <w:t>获取原创文章列表</w:t>
            </w:r>
          </w:p>
        </w:tc>
      </w:tr>
      <w:tr w:rsidR="00C612D2" w14:paraId="291150CA" w14:textId="77777777" w:rsidTr="002B5C51">
        <w:trPr>
          <w:jc w:val="center"/>
        </w:trPr>
        <w:tc>
          <w:tcPr>
            <w:tcW w:w="1123" w:type="dxa"/>
            <w:vAlign w:val="center"/>
          </w:tcPr>
          <w:p w14:paraId="48F6B9F8" w14:textId="77777777" w:rsidR="00C612D2" w:rsidRDefault="00C612D2" w:rsidP="002B5C51">
            <w:pPr>
              <w:pStyle w:val="a0"/>
              <w:spacing w:line="360" w:lineRule="auto"/>
              <w:ind w:firstLine="0"/>
              <w:jc w:val="center"/>
              <w:rPr>
                <w:sz w:val="24"/>
                <w:szCs w:val="24"/>
              </w:rPr>
            </w:pPr>
            <w:r>
              <w:rPr>
                <w:rFonts w:hint="eastAsia"/>
                <w:sz w:val="24"/>
                <w:szCs w:val="24"/>
              </w:rPr>
              <w:t>P</w:t>
            </w:r>
            <w:r>
              <w:rPr>
                <w:sz w:val="24"/>
                <w:szCs w:val="24"/>
              </w:rPr>
              <w:t>OST</w:t>
            </w:r>
          </w:p>
        </w:tc>
        <w:tc>
          <w:tcPr>
            <w:tcW w:w="4139" w:type="dxa"/>
            <w:vMerge/>
            <w:vAlign w:val="center"/>
          </w:tcPr>
          <w:p w14:paraId="3C4942AD" w14:textId="77777777" w:rsidR="00C612D2" w:rsidRDefault="00C612D2" w:rsidP="002B5C51">
            <w:pPr>
              <w:pStyle w:val="a0"/>
              <w:spacing w:line="360" w:lineRule="auto"/>
              <w:ind w:firstLine="0"/>
              <w:jc w:val="center"/>
              <w:rPr>
                <w:sz w:val="24"/>
                <w:szCs w:val="24"/>
              </w:rPr>
            </w:pPr>
          </w:p>
        </w:tc>
        <w:tc>
          <w:tcPr>
            <w:tcW w:w="1116" w:type="dxa"/>
            <w:vAlign w:val="center"/>
          </w:tcPr>
          <w:p w14:paraId="618FA9AF" w14:textId="77777777" w:rsidR="00C612D2" w:rsidRDefault="00C612D2" w:rsidP="002B5C51">
            <w:pPr>
              <w:pStyle w:val="a0"/>
              <w:spacing w:line="360" w:lineRule="auto"/>
              <w:ind w:firstLine="0"/>
              <w:jc w:val="center"/>
              <w:rPr>
                <w:sz w:val="24"/>
                <w:szCs w:val="24"/>
              </w:rPr>
            </w:pPr>
          </w:p>
        </w:tc>
        <w:tc>
          <w:tcPr>
            <w:tcW w:w="2256" w:type="dxa"/>
            <w:vAlign w:val="center"/>
          </w:tcPr>
          <w:p w14:paraId="5F6D7950" w14:textId="77777777" w:rsidR="00C612D2" w:rsidRDefault="00C612D2" w:rsidP="002B5C51">
            <w:pPr>
              <w:pStyle w:val="a0"/>
              <w:spacing w:line="360" w:lineRule="auto"/>
              <w:ind w:firstLine="0"/>
              <w:jc w:val="center"/>
              <w:rPr>
                <w:sz w:val="24"/>
                <w:szCs w:val="24"/>
              </w:rPr>
            </w:pPr>
            <w:proofErr w:type="spellStart"/>
            <w:proofErr w:type="gramStart"/>
            <w:r>
              <w:rPr>
                <w:rFonts w:hint="eastAsia"/>
                <w:sz w:val="24"/>
                <w:szCs w:val="24"/>
              </w:rPr>
              <w:t>title</w:t>
            </w:r>
            <w:r>
              <w:rPr>
                <w:sz w:val="24"/>
                <w:szCs w:val="24"/>
              </w:rPr>
              <w:t>,author</w:t>
            </w:r>
            <w:proofErr w:type="gramEnd"/>
            <w:r>
              <w:rPr>
                <w:sz w:val="24"/>
                <w:szCs w:val="24"/>
              </w:rPr>
              <w:t>,content</w:t>
            </w:r>
            <w:proofErr w:type="spellEnd"/>
          </w:p>
        </w:tc>
        <w:tc>
          <w:tcPr>
            <w:tcW w:w="2174" w:type="dxa"/>
            <w:vAlign w:val="center"/>
          </w:tcPr>
          <w:p w14:paraId="05D3CAA2" w14:textId="77777777" w:rsidR="00C612D2" w:rsidRDefault="00C612D2" w:rsidP="002B5C51">
            <w:pPr>
              <w:pStyle w:val="a0"/>
              <w:spacing w:line="360" w:lineRule="auto"/>
              <w:ind w:firstLine="0"/>
              <w:jc w:val="center"/>
              <w:rPr>
                <w:sz w:val="24"/>
                <w:szCs w:val="24"/>
              </w:rPr>
            </w:pPr>
            <w:r>
              <w:rPr>
                <w:rFonts w:hint="eastAsia"/>
                <w:sz w:val="24"/>
                <w:szCs w:val="24"/>
              </w:rPr>
              <w:t>发布原创文章</w:t>
            </w:r>
          </w:p>
        </w:tc>
      </w:tr>
      <w:tr w:rsidR="00C612D2" w14:paraId="26B1B4AA" w14:textId="77777777" w:rsidTr="002B5C51">
        <w:trPr>
          <w:jc w:val="center"/>
        </w:trPr>
        <w:tc>
          <w:tcPr>
            <w:tcW w:w="1123" w:type="dxa"/>
            <w:vAlign w:val="center"/>
          </w:tcPr>
          <w:p w14:paraId="1855281B" w14:textId="77777777" w:rsidR="00C612D2" w:rsidRDefault="00C612D2" w:rsidP="002B5C51">
            <w:pPr>
              <w:pStyle w:val="a0"/>
              <w:spacing w:line="360" w:lineRule="auto"/>
              <w:ind w:firstLine="0"/>
              <w:jc w:val="center"/>
              <w:rPr>
                <w:sz w:val="24"/>
                <w:szCs w:val="24"/>
              </w:rPr>
            </w:pPr>
            <w:r>
              <w:rPr>
                <w:rFonts w:hint="eastAsia"/>
                <w:sz w:val="24"/>
                <w:szCs w:val="24"/>
              </w:rPr>
              <w:t>G</w:t>
            </w:r>
            <w:r>
              <w:rPr>
                <w:sz w:val="24"/>
                <w:szCs w:val="24"/>
              </w:rPr>
              <w:t>ET</w:t>
            </w:r>
          </w:p>
        </w:tc>
        <w:tc>
          <w:tcPr>
            <w:tcW w:w="4139" w:type="dxa"/>
            <w:vMerge w:val="restart"/>
            <w:vAlign w:val="center"/>
          </w:tcPr>
          <w:p w14:paraId="15F05BAB" w14:textId="77777777" w:rsidR="00C612D2" w:rsidRDefault="00C612D2" w:rsidP="002B5C51">
            <w:pPr>
              <w:pStyle w:val="a0"/>
              <w:spacing w:line="360" w:lineRule="auto"/>
              <w:ind w:firstLine="0"/>
              <w:jc w:val="center"/>
              <w:rPr>
                <w:sz w:val="24"/>
                <w:szCs w:val="24"/>
              </w:rPr>
            </w:pPr>
            <w:r w:rsidRPr="00753CD4">
              <w:rPr>
                <w:sz w:val="24"/>
                <w:szCs w:val="24"/>
              </w:rPr>
              <w:t>/</w:t>
            </w:r>
            <w:proofErr w:type="spellStart"/>
            <w:r w:rsidRPr="00753CD4">
              <w:rPr>
                <w:sz w:val="24"/>
                <w:szCs w:val="24"/>
              </w:rPr>
              <w:t>original_articles</w:t>
            </w:r>
            <w:proofErr w:type="spellEnd"/>
            <w:r>
              <w:rPr>
                <w:sz w:val="24"/>
                <w:szCs w:val="24"/>
              </w:rPr>
              <w:t>/{</w:t>
            </w:r>
            <w:proofErr w:type="spellStart"/>
            <w:r>
              <w:rPr>
                <w:sz w:val="24"/>
                <w:szCs w:val="24"/>
              </w:rPr>
              <w:t>oaid</w:t>
            </w:r>
            <w:proofErr w:type="spellEnd"/>
            <w:r>
              <w:rPr>
                <w:sz w:val="24"/>
                <w:szCs w:val="24"/>
              </w:rPr>
              <w:t>}</w:t>
            </w:r>
          </w:p>
        </w:tc>
        <w:tc>
          <w:tcPr>
            <w:tcW w:w="1116" w:type="dxa"/>
            <w:vAlign w:val="center"/>
          </w:tcPr>
          <w:p w14:paraId="40F96A04" w14:textId="77777777" w:rsidR="00C612D2" w:rsidRDefault="00C612D2" w:rsidP="002B5C51">
            <w:pPr>
              <w:pStyle w:val="a0"/>
              <w:spacing w:line="360" w:lineRule="auto"/>
              <w:ind w:firstLine="0"/>
              <w:jc w:val="center"/>
              <w:rPr>
                <w:sz w:val="24"/>
                <w:szCs w:val="24"/>
              </w:rPr>
            </w:pPr>
          </w:p>
        </w:tc>
        <w:tc>
          <w:tcPr>
            <w:tcW w:w="2256" w:type="dxa"/>
            <w:vAlign w:val="center"/>
          </w:tcPr>
          <w:p w14:paraId="3B64EC74" w14:textId="77777777" w:rsidR="00C612D2" w:rsidRDefault="00C612D2" w:rsidP="002B5C51">
            <w:pPr>
              <w:pStyle w:val="a0"/>
              <w:spacing w:line="360" w:lineRule="auto"/>
              <w:ind w:firstLine="0"/>
              <w:jc w:val="center"/>
              <w:rPr>
                <w:sz w:val="24"/>
                <w:szCs w:val="24"/>
              </w:rPr>
            </w:pPr>
          </w:p>
        </w:tc>
        <w:tc>
          <w:tcPr>
            <w:tcW w:w="2174" w:type="dxa"/>
            <w:vAlign w:val="center"/>
          </w:tcPr>
          <w:p w14:paraId="29CFDF2E" w14:textId="77777777" w:rsidR="00C612D2" w:rsidRDefault="00C612D2" w:rsidP="002B5C51">
            <w:pPr>
              <w:pStyle w:val="a0"/>
              <w:spacing w:line="360" w:lineRule="auto"/>
              <w:ind w:firstLine="0"/>
              <w:jc w:val="center"/>
              <w:rPr>
                <w:sz w:val="24"/>
                <w:szCs w:val="24"/>
              </w:rPr>
            </w:pPr>
            <w:r>
              <w:rPr>
                <w:rFonts w:hint="eastAsia"/>
                <w:sz w:val="24"/>
                <w:szCs w:val="24"/>
              </w:rPr>
              <w:t>获取原创文章内容</w:t>
            </w:r>
          </w:p>
        </w:tc>
      </w:tr>
      <w:tr w:rsidR="00C612D2" w14:paraId="18C1649A" w14:textId="77777777" w:rsidTr="002B5C51">
        <w:trPr>
          <w:jc w:val="center"/>
        </w:trPr>
        <w:tc>
          <w:tcPr>
            <w:tcW w:w="1123" w:type="dxa"/>
            <w:vAlign w:val="center"/>
          </w:tcPr>
          <w:p w14:paraId="0A6CA624" w14:textId="77777777" w:rsidR="00C612D2" w:rsidRDefault="00C612D2" w:rsidP="002B5C51">
            <w:pPr>
              <w:pStyle w:val="a0"/>
              <w:spacing w:line="360" w:lineRule="auto"/>
              <w:ind w:firstLine="0"/>
              <w:jc w:val="center"/>
              <w:rPr>
                <w:sz w:val="24"/>
                <w:szCs w:val="24"/>
              </w:rPr>
            </w:pPr>
            <w:r>
              <w:rPr>
                <w:rFonts w:hint="eastAsia"/>
                <w:sz w:val="24"/>
                <w:szCs w:val="24"/>
              </w:rPr>
              <w:t>P</w:t>
            </w:r>
            <w:r>
              <w:rPr>
                <w:sz w:val="24"/>
                <w:szCs w:val="24"/>
              </w:rPr>
              <w:t>UT</w:t>
            </w:r>
          </w:p>
        </w:tc>
        <w:tc>
          <w:tcPr>
            <w:tcW w:w="4139" w:type="dxa"/>
            <w:vMerge/>
            <w:vAlign w:val="center"/>
          </w:tcPr>
          <w:p w14:paraId="052E7864" w14:textId="77777777" w:rsidR="00C612D2" w:rsidRDefault="00C612D2" w:rsidP="002B5C51">
            <w:pPr>
              <w:pStyle w:val="a0"/>
              <w:spacing w:line="360" w:lineRule="auto"/>
              <w:ind w:firstLine="0"/>
              <w:jc w:val="center"/>
              <w:rPr>
                <w:sz w:val="24"/>
                <w:szCs w:val="24"/>
              </w:rPr>
            </w:pPr>
          </w:p>
        </w:tc>
        <w:tc>
          <w:tcPr>
            <w:tcW w:w="1116" w:type="dxa"/>
            <w:vAlign w:val="center"/>
          </w:tcPr>
          <w:p w14:paraId="62CD487A" w14:textId="77777777" w:rsidR="00C612D2" w:rsidRDefault="00C612D2" w:rsidP="002B5C51">
            <w:pPr>
              <w:pStyle w:val="a0"/>
              <w:spacing w:line="360" w:lineRule="auto"/>
              <w:ind w:firstLine="0"/>
              <w:jc w:val="center"/>
              <w:rPr>
                <w:sz w:val="24"/>
                <w:szCs w:val="24"/>
              </w:rPr>
            </w:pPr>
          </w:p>
        </w:tc>
        <w:tc>
          <w:tcPr>
            <w:tcW w:w="2256" w:type="dxa"/>
            <w:vAlign w:val="center"/>
          </w:tcPr>
          <w:p w14:paraId="78625A57" w14:textId="77777777" w:rsidR="00C612D2" w:rsidRDefault="00C612D2" w:rsidP="002B5C51">
            <w:pPr>
              <w:pStyle w:val="a0"/>
              <w:spacing w:line="360" w:lineRule="auto"/>
              <w:ind w:firstLine="0"/>
              <w:jc w:val="center"/>
              <w:rPr>
                <w:sz w:val="24"/>
                <w:szCs w:val="24"/>
              </w:rPr>
            </w:pPr>
            <w:proofErr w:type="spellStart"/>
            <w:proofErr w:type="gramStart"/>
            <w:r>
              <w:rPr>
                <w:rFonts w:hint="eastAsia"/>
                <w:sz w:val="24"/>
                <w:szCs w:val="24"/>
              </w:rPr>
              <w:t>title</w:t>
            </w:r>
            <w:r>
              <w:rPr>
                <w:sz w:val="24"/>
                <w:szCs w:val="24"/>
              </w:rPr>
              <w:t>,content</w:t>
            </w:r>
            <w:proofErr w:type="spellEnd"/>
            <w:proofErr w:type="gramEnd"/>
          </w:p>
        </w:tc>
        <w:tc>
          <w:tcPr>
            <w:tcW w:w="2174" w:type="dxa"/>
            <w:vAlign w:val="center"/>
          </w:tcPr>
          <w:p w14:paraId="7030BCA1" w14:textId="77777777" w:rsidR="00C612D2" w:rsidRDefault="00C612D2" w:rsidP="002B5C51">
            <w:pPr>
              <w:pStyle w:val="a0"/>
              <w:spacing w:line="360" w:lineRule="auto"/>
              <w:ind w:firstLine="0"/>
              <w:jc w:val="center"/>
              <w:rPr>
                <w:sz w:val="24"/>
                <w:szCs w:val="24"/>
              </w:rPr>
            </w:pPr>
            <w:r>
              <w:rPr>
                <w:rFonts w:hint="eastAsia"/>
                <w:sz w:val="24"/>
                <w:szCs w:val="24"/>
              </w:rPr>
              <w:t>修改原创文章内容</w:t>
            </w:r>
          </w:p>
        </w:tc>
      </w:tr>
      <w:tr w:rsidR="00C612D2" w14:paraId="1EA0A7C2" w14:textId="77777777" w:rsidTr="002B5C51">
        <w:trPr>
          <w:jc w:val="center"/>
        </w:trPr>
        <w:tc>
          <w:tcPr>
            <w:tcW w:w="1123" w:type="dxa"/>
            <w:vAlign w:val="center"/>
          </w:tcPr>
          <w:p w14:paraId="4E3D2204" w14:textId="77777777" w:rsidR="00C612D2" w:rsidRDefault="00C612D2" w:rsidP="002B5C51">
            <w:pPr>
              <w:pStyle w:val="a0"/>
              <w:spacing w:line="360" w:lineRule="auto"/>
              <w:ind w:firstLine="0"/>
              <w:jc w:val="center"/>
              <w:rPr>
                <w:sz w:val="24"/>
                <w:szCs w:val="24"/>
              </w:rPr>
            </w:pPr>
            <w:r>
              <w:rPr>
                <w:rFonts w:hint="eastAsia"/>
                <w:sz w:val="24"/>
                <w:szCs w:val="24"/>
              </w:rPr>
              <w:t>D</w:t>
            </w:r>
            <w:r>
              <w:rPr>
                <w:sz w:val="24"/>
                <w:szCs w:val="24"/>
              </w:rPr>
              <w:t>ELETE</w:t>
            </w:r>
          </w:p>
        </w:tc>
        <w:tc>
          <w:tcPr>
            <w:tcW w:w="4139" w:type="dxa"/>
            <w:vMerge/>
            <w:vAlign w:val="center"/>
          </w:tcPr>
          <w:p w14:paraId="1A4EC487" w14:textId="77777777" w:rsidR="00C612D2" w:rsidRDefault="00C612D2" w:rsidP="002B5C51">
            <w:pPr>
              <w:pStyle w:val="a0"/>
              <w:spacing w:line="360" w:lineRule="auto"/>
              <w:ind w:firstLine="0"/>
              <w:jc w:val="center"/>
              <w:rPr>
                <w:sz w:val="24"/>
                <w:szCs w:val="24"/>
              </w:rPr>
            </w:pPr>
          </w:p>
        </w:tc>
        <w:tc>
          <w:tcPr>
            <w:tcW w:w="1116" w:type="dxa"/>
            <w:vAlign w:val="center"/>
          </w:tcPr>
          <w:p w14:paraId="5AD6370C" w14:textId="77777777" w:rsidR="00C612D2" w:rsidRDefault="00C612D2" w:rsidP="002B5C51">
            <w:pPr>
              <w:pStyle w:val="a0"/>
              <w:spacing w:line="360" w:lineRule="auto"/>
              <w:ind w:firstLine="0"/>
              <w:jc w:val="center"/>
              <w:rPr>
                <w:sz w:val="24"/>
                <w:szCs w:val="24"/>
              </w:rPr>
            </w:pPr>
          </w:p>
        </w:tc>
        <w:tc>
          <w:tcPr>
            <w:tcW w:w="2256" w:type="dxa"/>
            <w:vAlign w:val="center"/>
          </w:tcPr>
          <w:p w14:paraId="670AB68D" w14:textId="77777777" w:rsidR="00C612D2" w:rsidRDefault="00C612D2" w:rsidP="002B5C51">
            <w:pPr>
              <w:pStyle w:val="a0"/>
              <w:spacing w:line="360" w:lineRule="auto"/>
              <w:ind w:firstLine="0"/>
              <w:jc w:val="center"/>
              <w:rPr>
                <w:sz w:val="24"/>
                <w:szCs w:val="24"/>
              </w:rPr>
            </w:pPr>
          </w:p>
        </w:tc>
        <w:tc>
          <w:tcPr>
            <w:tcW w:w="2174" w:type="dxa"/>
            <w:vAlign w:val="center"/>
          </w:tcPr>
          <w:p w14:paraId="210A2E58" w14:textId="77777777" w:rsidR="00C612D2" w:rsidRDefault="00C612D2" w:rsidP="002B5C51">
            <w:pPr>
              <w:pStyle w:val="a0"/>
              <w:spacing w:line="360" w:lineRule="auto"/>
              <w:ind w:firstLine="0"/>
              <w:jc w:val="center"/>
              <w:rPr>
                <w:sz w:val="24"/>
                <w:szCs w:val="24"/>
              </w:rPr>
            </w:pPr>
            <w:r>
              <w:rPr>
                <w:rFonts w:hint="eastAsia"/>
                <w:sz w:val="24"/>
                <w:szCs w:val="24"/>
              </w:rPr>
              <w:t>删除原创文章</w:t>
            </w:r>
          </w:p>
        </w:tc>
      </w:tr>
      <w:tr w:rsidR="00C612D2" w14:paraId="792A6BC4" w14:textId="77777777" w:rsidTr="002B5C51">
        <w:trPr>
          <w:jc w:val="center"/>
        </w:trPr>
        <w:tc>
          <w:tcPr>
            <w:tcW w:w="1123" w:type="dxa"/>
            <w:vAlign w:val="center"/>
          </w:tcPr>
          <w:p w14:paraId="14508363" w14:textId="77777777" w:rsidR="00C612D2" w:rsidRDefault="00C612D2" w:rsidP="002B5C51">
            <w:pPr>
              <w:pStyle w:val="a0"/>
              <w:spacing w:line="360" w:lineRule="auto"/>
              <w:ind w:firstLine="0"/>
              <w:jc w:val="center"/>
              <w:rPr>
                <w:sz w:val="24"/>
                <w:szCs w:val="24"/>
              </w:rPr>
            </w:pPr>
            <w:r>
              <w:rPr>
                <w:rFonts w:hint="eastAsia"/>
                <w:sz w:val="24"/>
                <w:szCs w:val="24"/>
              </w:rPr>
              <w:t>G</w:t>
            </w:r>
            <w:r>
              <w:rPr>
                <w:sz w:val="24"/>
                <w:szCs w:val="24"/>
              </w:rPr>
              <w:t>ET</w:t>
            </w:r>
          </w:p>
        </w:tc>
        <w:tc>
          <w:tcPr>
            <w:tcW w:w="4139" w:type="dxa"/>
            <w:vMerge w:val="restart"/>
            <w:vAlign w:val="center"/>
          </w:tcPr>
          <w:p w14:paraId="6FCD327F" w14:textId="77777777" w:rsidR="00C612D2" w:rsidRDefault="00C612D2" w:rsidP="002B5C51">
            <w:pPr>
              <w:pStyle w:val="a0"/>
              <w:spacing w:line="360" w:lineRule="auto"/>
              <w:ind w:firstLine="0"/>
              <w:jc w:val="center"/>
              <w:rPr>
                <w:sz w:val="24"/>
                <w:szCs w:val="24"/>
              </w:rPr>
            </w:pPr>
            <w:r w:rsidRPr="00CF341B">
              <w:rPr>
                <w:sz w:val="24"/>
                <w:szCs w:val="24"/>
              </w:rPr>
              <w:t>/</w:t>
            </w:r>
            <w:proofErr w:type="spellStart"/>
            <w:r w:rsidRPr="00CF341B">
              <w:rPr>
                <w:sz w:val="24"/>
                <w:szCs w:val="24"/>
              </w:rPr>
              <w:t>original_articles</w:t>
            </w:r>
            <w:proofErr w:type="spellEnd"/>
            <w:r w:rsidRPr="00CF341B">
              <w:rPr>
                <w:sz w:val="24"/>
                <w:szCs w:val="24"/>
              </w:rPr>
              <w:t>/{</w:t>
            </w:r>
            <w:proofErr w:type="spellStart"/>
            <w:r>
              <w:rPr>
                <w:sz w:val="24"/>
                <w:szCs w:val="24"/>
              </w:rPr>
              <w:t>oaid</w:t>
            </w:r>
            <w:proofErr w:type="spellEnd"/>
            <w:r w:rsidRPr="00CF341B">
              <w:rPr>
                <w:sz w:val="24"/>
                <w:szCs w:val="24"/>
              </w:rPr>
              <w:t>}/comments</w:t>
            </w:r>
          </w:p>
        </w:tc>
        <w:tc>
          <w:tcPr>
            <w:tcW w:w="1116" w:type="dxa"/>
            <w:vAlign w:val="center"/>
          </w:tcPr>
          <w:p w14:paraId="2E17218E" w14:textId="77777777" w:rsidR="00C612D2" w:rsidRDefault="00C612D2" w:rsidP="002B5C51">
            <w:pPr>
              <w:pStyle w:val="a0"/>
              <w:spacing w:line="360" w:lineRule="auto"/>
              <w:ind w:firstLine="0"/>
              <w:jc w:val="center"/>
              <w:rPr>
                <w:sz w:val="24"/>
                <w:szCs w:val="24"/>
              </w:rPr>
            </w:pPr>
            <w:proofErr w:type="spellStart"/>
            <w:proofErr w:type="gramStart"/>
            <w:r>
              <w:rPr>
                <w:sz w:val="24"/>
                <w:szCs w:val="24"/>
              </w:rPr>
              <w:t>start,num</w:t>
            </w:r>
            <w:proofErr w:type="spellEnd"/>
            <w:proofErr w:type="gramEnd"/>
          </w:p>
        </w:tc>
        <w:tc>
          <w:tcPr>
            <w:tcW w:w="2256" w:type="dxa"/>
            <w:vAlign w:val="center"/>
          </w:tcPr>
          <w:p w14:paraId="486F2252" w14:textId="77777777" w:rsidR="00C612D2" w:rsidRDefault="00C612D2" w:rsidP="002B5C51">
            <w:pPr>
              <w:pStyle w:val="a0"/>
              <w:spacing w:line="360" w:lineRule="auto"/>
              <w:ind w:firstLine="0"/>
              <w:jc w:val="center"/>
              <w:rPr>
                <w:sz w:val="24"/>
                <w:szCs w:val="24"/>
              </w:rPr>
            </w:pPr>
          </w:p>
        </w:tc>
        <w:tc>
          <w:tcPr>
            <w:tcW w:w="2174" w:type="dxa"/>
            <w:vAlign w:val="center"/>
          </w:tcPr>
          <w:p w14:paraId="6A84868B" w14:textId="77777777" w:rsidR="00C612D2" w:rsidRDefault="00C612D2" w:rsidP="002B5C51">
            <w:pPr>
              <w:pStyle w:val="a0"/>
              <w:spacing w:line="360" w:lineRule="auto"/>
              <w:ind w:firstLine="0"/>
              <w:jc w:val="center"/>
              <w:rPr>
                <w:sz w:val="24"/>
                <w:szCs w:val="24"/>
              </w:rPr>
            </w:pPr>
            <w:r>
              <w:rPr>
                <w:rFonts w:hint="eastAsia"/>
                <w:sz w:val="24"/>
                <w:szCs w:val="24"/>
              </w:rPr>
              <w:t>获取评论列表</w:t>
            </w:r>
          </w:p>
        </w:tc>
      </w:tr>
      <w:tr w:rsidR="00C612D2" w14:paraId="7AA8DCA9" w14:textId="77777777" w:rsidTr="002B5C51">
        <w:trPr>
          <w:jc w:val="center"/>
        </w:trPr>
        <w:tc>
          <w:tcPr>
            <w:tcW w:w="1123" w:type="dxa"/>
            <w:vAlign w:val="center"/>
          </w:tcPr>
          <w:p w14:paraId="6B754645" w14:textId="77777777" w:rsidR="00C612D2" w:rsidRDefault="00C612D2" w:rsidP="002B5C51">
            <w:pPr>
              <w:pStyle w:val="a0"/>
              <w:spacing w:line="360" w:lineRule="auto"/>
              <w:ind w:firstLine="0"/>
              <w:jc w:val="center"/>
              <w:rPr>
                <w:sz w:val="24"/>
                <w:szCs w:val="24"/>
              </w:rPr>
            </w:pPr>
            <w:r>
              <w:rPr>
                <w:rFonts w:hint="eastAsia"/>
                <w:sz w:val="24"/>
                <w:szCs w:val="24"/>
              </w:rPr>
              <w:t>P</w:t>
            </w:r>
            <w:r>
              <w:rPr>
                <w:sz w:val="24"/>
                <w:szCs w:val="24"/>
              </w:rPr>
              <w:t>OST</w:t>
            </w:r>
          </w:p>
        </w:tc>
        <w:tc>
          <w:tcPr>
            <w:tcW w:w="4139" w:type="dxa"/>
            <w:vMerge/>
            <w:vAlign w:val="center"/>
          </w:tcPr>
          <w:p w14:paraId="0D15BFE1" w14:textId="77777777" w:rsidR="00C612D2" w:rsidRDefault="00C612D2" w:rsidP="002B5C51">
            <w:pPr>
              <w:pStyle w:val="a0"/>
              <w:spacing w:line="360" w:lineRule="auto"/>
              <w:ind w:firstLine="0"/>
              <w:jc w:val="center"/>
              <w:rPr>
                <w:sz w:val="24"/>
                <w:szCs w:val="24"/>
              </w:rPr>
            </w:pPr>
          </w:p>
        </w:tc>
        <w:tc>
          <w:tcPr>
            <w:tcW w:w="1116" w:type="dxa"/>
            <w:vAlign w:val="center"/>
          </w:tcPr>
          <w:p w14:paraId="166EC321" w14:textId="77777777" w:rsidR="00C612D2" w:rsidRDefault="00C612D2" w:rsidP="002B5C51">
            <w:pPr>
              <w:pStyle w:val="a0"/>
              <w:spacing w:line="360" w:lineRule="auto"/>
              <w:ind w:firstLine="0"/>
              <w:jc w:val="center"/>
              <w:rPr>
                <w:sz w:val="24"/>
                <w:szCs w:val="24"/>
              </w:rPr>
            </w:pPr>
          </w:p>
        </w:tc>
        <w:tc>
          <w:tcPr>
            <w:tcW w:w="2256" w:type="dxa"/>
            <w:vAlign w:val="center"/>
          </w:tcPr>
          <w:p w14:paraId="324078CB" w14:textId="77777777" w:rsidR="00C612D2" w:rsidRDefault="00C612D2" w:rsidP="002B5C51">
            <w:pPr>
              <w:pStyle w:val="a0"/>
              <w:spacing w:line="360" w:lineRule="auto"/>
              <w:ind w:firstLine="0"/>
              <w:jc w:val="center"/>
              <w:rPr>
                <w:sz w:val="24"/>
                <w:szCs w:val="24"/>
              </w:rPr>
            </w:pPr>
            <w:proofErr w:type="spellStart"/>
            <w:proofErr w:type="gramStart"/>
            <w:r>
              <w:rPr>
                <w:rFonts w:hint="eastAsia"/>
                <w:sz w:val="24"/>
                <w:szCs w:val="24"/>
              </w:rPr>
              <w:t>owner</w:t>
            </w:r>
            <w:r>
              <w:rPr>
                <w:sz w:val="24"/>
                <w:szCs w:val="24"/>
              </w:rPr>
              <w:t>,content</w:t>
            </w:r>
            <w:proofErr w:type="spellEnd"/>
            <w:proofErr w:type="gramEnd"/>
          </w:p>
        </w:tc>
        <w:tc>
          <w:tcPr>
            <w:tcW w:w="2174" w:type="dxa"/>
            <w:vAlign w:val="center"/>
          </w:tcPr>
          <w:p w14:paraId="6E66D93D" w14:textId="77777777" w:rsidR="00C612D2" w:rsidRDefault="00C612D2" w:rsidP="002B5C51">
            <w:pPr>
              <w:pStyle w:val="a0"/>
              <w:spacing w:line="360" w:lineRule="auto"/>
              <w:ind w:firstLine="0"/>
              <w:jc w:val="center"/>
              <w:rPr>
                <w:sz w:val="24"/>
                <w:szCs w:val="24"/>
              </w:rPr>
            </w:pPr>
            <w:r>
              <w:rPr>
                <w:rFonts w:hint="eastAsia"/>
                <w:sz w:val="24"/>
                <w:szCs w:val="24"/>
              </w:rPr>
              <w:t>发布评论</w:t>
            </w:r>
          </w:p>
        </w:tc>
      </w:tr>
      <w:tr w:rsidR="00C612D2" w14:paraId="7CD54E89" w14:textId="77777777" w:rsidTr="002B5C51">
        <w:trPr>
          <w:jc w:val="center"/>
        </w:trPr>
        <w:tc>
          <w:tcPr>
            <w:tcW w:w="1123" w:type="dxa"/>
            <w:vAlign w:val="center"/>
          </w:tcPr>
          <w:p w14:paraId="3B2647FD" w14:textId="77777777" w:rsidR="00C612D2" w:rsidRDefault="00C612D2" w:rsidP="002B5C51">
            <w:pPr>
              <w:pStyle w:val="a0"/>
              <w:spacing w:line="360" w:lineRule="auto"/>
              <w:ind w:firstLine="0"/>
              <w:jc w:val="center"/>
              <w:rPr>
                <w:sz w:val="24"/>
                <w:szCs w:val="24"/>
              </w:rPr>
            </w:pPr>
            <w:r>
              <w:rPr>
                <w:rFonts w:hint="eastAsia"/>
                <w:sz w:val="24"/>
                <w:szCs w:val="24"/>
              </w:rPr>
              <w:t>G</w:t>
            </w:r>
            <w:r>
              <w:rPr>
                <w:sz w:val="24"/>
                <w:szCs w:val="24"/>
              </w:rPr>
              <w:t>ET</w:t>
            </w:r>
          </w:p>
        </w:tc>
        <w:tc>
          <w:tcPr>
            <w:tcW w:w="4139" w:type="dxa"/>
            <w:vMerge w:val="restart"/>
            <w:vAlign w:val="center"/>
          </w:tcPr>
          <w:p w14:paraId="46A493D8" w14:textId="77777777" w:rsidR="00C612D2" w:rsidRDefault="00C612D2" w:rsidP="002B5C51">
            <w:pPr>
              <w:pStyle w:val="a0"/>
              <w:spacing w:line="360" w:lineRule="auto"/>
              <w:ind w:firstLine="0"/>
              <w:jc w:val="center"/>
              <w:rPr>
                <w:sz w:val="24"/>
                <w:szCs w:val="24"/>
              </w:rPr>
            </w:pPr>
            <w:r>
              <w:rPr>
                <w:rFonts w:hint="eastAsia"/>
                <w:sz w:val="24"/>
                <w:szCs w:val="24"/>
              </w:rPr>
              <w:t>/</w:t>
            </w:r>
            <w:proofErr w:type="spellStart"/>
            <w:r>
              <w:rPr>
                <w:rFonts w:hint="eastAsia"/>
                <w:sz w:val="24"/>
                <w:szCs w:val="24"/>
              </w:rPr>
              <w:t>original_</w:t>
            </w:r>
            <w:r>
              <w:rPr>
                <w:sz w:val="24"/>
                <w:szCs w:val="24"/>
              </w:rPr>
              <w:t>articles</w:t>
            </w:r>
            <w:proofErr w:type="spellEnd"/>
            <w:r>
              <w:rPr>
                <w:rFonts w:hint="eastAsia"/>
                <w:sz w:val="24"/>
                <w:szCs w:val="24"/>
              </w:rPr>
              <w:t>/</w:t>
            </w:r>
            <w:r>
              <w:rPr>
                <w:sz w:val="24"/>
                <w:szCs w:val="24"/>
              </w:rPr>
              <w:t>comments/{</w:t>
            </w:r>
            <w:proofErr w:type="spellStart"/>
            <w:r>
              <w:rPr>
                <w:sz w:val="24"/>
                <w:szCs w:val="24"/>
              </w:rPr>
              <w:t>cid</w:t>
            </w:r>
            <w:proofErr w:type="spellEnd"/>
            <w:r>
              <w:rPr>
                <w:sz w:val="24"/>
                <w:szCs w:val="24"/>
              </w:rPr>
              <w:t>}/</w:t>
            </w:r>
            <w:proofErr w:type="spellStart"/>
            <w:r>
              <w:rPr>
                <w:sz w:val="24"/>
                <w:szCs w:val="24"/>
              </w:rPr>
              <w:t>replys</w:t>
            </w:r>
            <w:proofErr w:type="spellEnd"/>
          </w:p>
        </w:tc>
        <w:tc>
          <w:tcPr>
            <w:tcW w:w="1116" w:type="dxa"/>
            <w:vAlign w:val="center"/>
          </w:tcPr>
          <w:p w14:paraId="32C8A4A1" w14:textId="77777777" w:rsidR="00C612D2" w:rsidRPr="001A27BF" w:rsidRDefault="00C612D2" w:rsidP="002B5C51">
            <w:pPr>
              <w:pStyle w:val="a0"/>
              <w:spacing w:line="360" w:lineRule="auto"/>
              <w:ind w:firstLine="0"/>
              <w:jc w:val="center"/>
              <w:rPr>
                <w:sz w:val="24"/>
                <w:szCs w:val="24"/>
              </w:rPr>
            </w:pPr>
            <w:proofErr w:type="spellStart"/>
            <w:proofErr w:type="gramStart"/>
            <w:r>
              <w:rPr>
                <w:sz w:val="24"/>
                <w:szCs w:val="24"/>
              </w:rPr>
              <w:t>start,num</w:t>
            </w:r>
            <w:proofErr w:type="spellEnd"/>
            <w:proofErr w:type="gramEnd"/>
          </w:p>
        </w:tc>
        <w:tc>
          <w:tcPr>
            <w:tcW w:w="2256" w:type="dxa"/>
            <w:vAlign w:val="center"/>
          </w:tcPr>
          <w:p w14:paraId="56608230" w14:textId="77777777" w:rsidR="00C612D2" w:rsidRDefault="00C612D2" w:rsidP="002B5C51">
            <w:pPr>
              <w:pStyle w:val="a0"/>
              <w:spacing w:line="360" w:lineRule="auto"/>
              <w:ind w:firstLine="0"/>
              <w:jc w:val="center"/>
              <w:rPr>
                <w:sz w:val="24"/>
                <w:szCs w:val="24"/>
              </w:rPr>
            </w:pPr>
          </w:p>
        </w:tc>
        <w:tc>
          <w:tcPr>
            <w:tcW w:w="2174" w:type="dxa"/>
            <w:vAlign w:val="center"/>
          </w:tcPr>
          <w:p w14:paraId="4F6F5323" w14:textId="77777777" w:rsidR="00C612D2" w:rsidRDefault="00C612D2" w:rsidP="002B5C51">
            <w:pPr>
              <w:pStyle w:val="a0"/>
              <w:spacing w:line="360" w:lineRule="auto"/>
              <w:ind w:firstLine="0"/>
              <w:jc w:val="center"/>
              <w:rPr>
                <w:sz w:val="24"/>
                <w:szCs w:val="24"/>
              </w:rPr>
            </w:pPr>
            <w:r>
              <w:rPr>
                <w:rFonts w:hint="eastAsia"/>
                <w:sz w:val="24"/>
                <w:szCs w:val="24"/>
              </w:rPr>
              <w:t>获取回复列表</w:t>
            </w:r>
          </w:p>
        </w:tc>
      </w:tr>
      <w:tr w:rsidR="00C612D2" w14:paraId="028A4A9E" w14:textId="77777777" w:rsidTr="002B5C51">
        <w:trPr>
          <w:jc w:val="center"/>
        </w:trPr>
        <w:tc>
          <w:tcPr>
            <w:tcW w:w="1123" w:type="dxa"/>
            <w:vAlign w:val="center"/>
          </w:tcPr>
          <w:p w14:paraId="1E32E265" w14:textId="77777777" w:rsidR="00C612D2" w:rsidRDefault="00C612D2" w:rsidP="002B5C51">
            <w:pPr>
              <w:pStyle w:val="a0"/>
              <w:spacing w:line="360" w:lineRule="auto"/>
              <w:ind w:firstLine="0"/>
              <w:jc w:val="center"/>
              <w:rPr>
                <w:sz w:val="24"/>
                <w:szCs w:val="24"/>
              </w:rPr>
            </w:pPr>
            <w:r>
              <w:rPr>
                <w:rFonts w:hint="eastAsia"/>
                <w:sz w:val="24"/>
                <w:szCs w:val="24"/>
              </w:rPr>
              <w:t>POST</w:t>
            </w:r>
          </w:p>
        </w:tc>
        <w:tc>
          <w:tcPr>
            <w:tcW w:w="4139" w:type="dxa"/>
            <w:vMerge/>
            <w:vAlign w:val="center"/>
          </w:tcPr>
          <w:p w14:paraId="212403A7" w14:textId="77777777" w:rsidR="00C612D2" w:rsidRDefault="00C612D2" w:rsidP="002B5C51">
            <w:pPr>
              <w:pStyle w:val="a0"/>
              <w:spacing w:line="360" w:lineRule="auto"/>
              <w:ind w:firstLine="0"/>
              <w:jc w:val="center"/>
              <w:rPr>
                <w:sz w:val="24"/>
                <w:szCs w:val="24"/>
              </w:rPr>
            </w:pPr>
          </w:p>
        </w:tc>
        <w:tc>
          <w:tcPr>
            <w:tcW w:w="1116" w:type="dxa"/>
            <w:vAlign w:val="center"/>
          </w:tcPr>
          <w:p w14:paraId="7DACD1AA" w14:textId="77777777" w:rsidR="00C612D2" w:rsidRDefault="00C612D2" w:rsidP="002B5C51">
            <w:pPr>
              <w:pStyle w:val="a0"/>
              <w:spacing w:line="360" w:lineRule="auto"/>
              <w:ind w:firstLine="0"/>
              <w:jc w:val="center"/>
              <w:rPr>
                <w:sz w:val="24"/>
                <w:szCs w:val="24"/>
              </w:rPr>
            </w:pPr>
          </w:p>
        </w:tc>
        <w:tc>
          <w:tcPr>
            <w:tcW w:w="2256" w:type="dxa"/>
            <w:vAlign w:val="center"/>
          </w:tcPr>
          <w:p w14:paraId="69F46935" w14:textId="77777777" w:rsidR="00C612D2" w:rsidRDefault="00C612D2" w:rsidP="002B5C51">
            <w:pPr>
              <w:pStyle w:val="a0"/>
              <w:spacing w:line="360" w:lineRule="auto"/>
              <w:ind w:firstLine="0"/>
              <w:jc w:val="center"/>
              <w:rPr>
                <w:sz w:val="24"/>
                <w:szCs w:val="24"/>
              </w:rPr>
            </w:pPr>
            <w:r>
              <w:rPr>
                <w:sz w:val="24"/>
                <w:szCs w:val="24"/>
              </w:rPr>
              <w:t>r</w:t>
            </w:r>
            <w:r>
              <w:rPr>
                <w:rFonts w:hint="eastAsia"/>
                <w:sz w:val="24"/>
                <w:szCs w:val="24"/>
              </w:rPr>
              <w:t>esponder</w:t>
            </w:r>
            <w:r>
              <w:rPr>
                <w:sz w:val="24"/>
                <w:szCs w:val="24"/>
              </w:rPr>
              <w:t>, owner, content</w:t>
            </w:r>
          </w:p>
        </w:tc>
        <w:tc>
          <w:tcPr>
            <w:tcW w:w="2174" w:type="dxa"/>
            <w:vAlign w:val="center"/>
          </w:tcPr>
          <w:p w14:paraId="6074F93C" w14:textId="77777777" w:rsidR="00C612D2" w:rsidRDefault="00C612D2" w:rsidP="002B5C51">
            <w:pPr>
              <w:pStyle w:val="a0"/>
              <w:spacing w:line="360" w:lineRule="auto"/>
              <w:ind w:firstLine="0"/>
              <w:jc w:val="center"/>
              <w:rPr>
                <w:sz w:val="24"/>
                <w:szCs w:val="24"/>
              </w:rPr>
            </w:pPr>
            <w:r>
              <w:rPr>
                <w:rFonts w:hint="eastAsia"/>
                <w:sz w:val="24"/>
                <w:szCs w:val="24"/>
              </w:rPr>
              <w:t>发表回复</w:t>
            </w:r>
          </w:p>
        </w:tc>
      </w:tr>
      <w:tr w:rsidR="00C612D2" w14:paraId="779BDE3D" w14:textId="77777777" w:rsidTr="002B5C51">
        <w:trPr>
          <w:jc w:val="center"/>
        </w:trPr>
        <w:tc>
          <w:tcPr>
            <w:tcW w:w="1123" w:type="dxa"/>
            <w:vAlign w:val="center"/>
          </w:tcPr>
          <w:p w14:paraId="0E5D3E62" w14:textId="77777777" w:rsidR="00C612D2" w:rsidRDefault="00C612D2" w:rsidP="002B5C51">
            <w:pPr>
              <w:pStyle w:val="a0"/>
              <w:spacing w:line="360" w:lineRule="auto"/>
              <w:ind w:firstLine="0"/>
              <w:jc w:val="center"/>
              <w:rPr>
                <w:sz w:val="24"/>
                <w:szCs w:val="24"/>
              </w:rPr>
            </w:pPr>
            <w:r>
              <w:rPr>
                <w:rFonts w:hint="eastAsia"/>
                <w:sz w:val="24"/>
                <w:szCs w:val="24"/>
              </w:rPr>
              <w:t>GET</w:t>
            </w:r>
          </w:p>
        </w:tc>
        <w:tc>
          <w:tcPr>
            <w:tcW w:w="4139" w:type="dxa"/>
            <w:vMerge w:val="restart"/>
            <w:vAlign w:val="center"/>
          </w:tcPr>
          <w:p w14:paraId="2A2EE4CF" w14:textId="77777777" w:rsidR="00C612D2" w:rsidRDefault="00C612D2" w:rsidP="002B5C51">
            <w:pPr>
              <w:pStyle w:val="a0"/>
              <w:spacing w:line="360" w:lineRule="auto"/>
              <w:ind w:firstLine="0"/>
              <w:jc w:val="center"/>
              <w:rPr>
                <w:sz w:val="24"/>
                <w:szCs w:val="24"/>
              </w:rPr>
            </w:pPr>
            <w:r>
              <w:rPr>
                <w:rFonts w:hint="eastAsia"/>
                <w:sz w:val="24"/>
                <w:szCs w:val="24"/>
              </w:rPr>
              <w:t>/</w:t>
            </w:r>
            <w:proofErr w:type="spellStart"/>
            <w:r>
              <w:rPr>
                <w:rFonts w:hint="eastAsia"/>
                <w:sz w:val="24"/>
                <w:szCs w:val="24"/>
              </w:rPr>
              <w:t>original</w:t>
            </w:r>
            <w:r>
              <w:rPr>
                <w:sz w:val="24"/>
                <w:szCs w:val="24"/>
              </w:rPr>
              <w:t>_articles</w:t>
            </w:r>
            <w:proofErr w:type="spellEnd"/>
            <w:r>
              <w:rPr>
                <w:sz w:val="24"/>
                <w:szCs w:val="24"/>
              </w:rPr>
              <w:t>/{</w:t>
            </w:r>
            <w:proofErr w:type="spellStart"/>
            <w:r>
              <w:rPr>
                <w:sz w:val="24"/>
                <w:szCs w:val="24"/>
              </w:rPr>
              <w:t>oaid</w:t>
            </w:r>
            <w:proofErr w:type="spellEnd"/>
            <w:r>
              <w:rPr>
                <w:sz w:val="24"/>
                <w:szCs w:val="24"/>
              </w:rPr>
              <w:t>}/like</w:t>
            </w:r>
          </w:p>
        </w:tc>
        <w:tc>
          <w:tcPr>
            <w:tcW w:w="1116" w:type="dxa"/>
            <w:vAlign w:val="center"/>
          </w:tcPr>
          <w:p w14:paraId="640CB44F" w14:textId="77777777" w:rsidR="00C612D2" w:rsidRDefault="00C612D2" w:rsidP="002B5C51">
            <w:pPr>
              <w:pStyle w:val="a0"/>
              <w:spacing w:line="360" w:lineRule="auto"/>
              <w:ind w:firstLine="0"/>
              <w:jc w:val="center"/>
              <w:rPr>
                <w:sz w:val="24"/>
                <w:szCs w:val="24"/>
              </w:rPr>
            </w:pPr>
          </w:p>
        </w:tc>
        <w:tc>
          <w:tcPr>
            <w:tcW w:w="2256" w:type="dxa"/>
            <w:vAlign w:val="center"/>
          </w:tcPr>
          <w:p w14:paraId="566E361B" w14:textId="77777777" w:rsidR="00C612D2" w:rsidRDefault="00C612D2" w:rsidP="002B5C51">
            <w:pPr>
              <w:pStyle w:val="a0"/>
              <w:spacing w:line="360" w:lineRule="auto"/>
              <w:ind w:firstLine="0"/>
              <w:jc w:val="center"/>
              <w:rPr>
                <w:sz w:val="24"/>
                <w:szCs w:val="24"/>
              </w:rPr>
            </w:pPr>
          </w:p>
        </w:tc>
        <w:tc>
          <w:tcPr>
            <w:tcW w:w="2174" w:type="dxa"/>
            <w:vAlign w:val="center"/>
          </w:tcPr>
          <w:p w14:paraId="5D1E89DD" w14:textId="77777777" w:rsidR="00C612D2" w:rsidRDefault="00C612D2" w:rsidP="002B5C51">
            <w:pPr>
              <w:pStyle w:val="a0"/>
              <w:spacing w:line="360" w:lineRule="auto"/>
              <w:ind w:firstLine="0"/>
              <w:jc w:val="center"/>
              <w:rPr>
                <w:sz w:val="24"/>
                <w:szCs w:val="24"/>
              </w:rPr>
            </w:pPr>
            <w:r>
              <w:rPr>
                <w:rFonts w:hint="eastAsia"/>
                <w:sz w:val="24"/>
                <w:szCs w:val="24"/>
              </w:rPr>
              <w:t>获取</w:t>
            </w:r>
            <w:proofErr w:type="gramStart"/>
            <w:r>
              <w:rPr>
                <w:rFonts w:hint="eastAsia"/>
                <w:sz w:val="24"/>
                <w:szCs w:val="24"/>
              </w:rPr>
              <w:t>点赞数</w:t>
            </w:r>
            <w:proofErr w:type="gramEnd"/>
          </w:p>
        </w:tc>
      </w:tr>
      <w:tr w:rsidR="00C612D2" w14:paraId="27292483" w14:textId="77777777" w:rsidTr="002B5C51">
        <w:trPr>
          <w:jc w:val="center"/>
        </w:trPr>
        <w:tc>
          <w:tcPr>
            <w:tcW w:w="1123" w:type="dxa"/>
            <w:vAlign w:val="center"/>
          </w:tcPr>
          <w:p w14:paraId="31A9CD23" w14:textId="77777777" w:rsidR="00C612D2" w:rsidRDefault="00C612D2" w:rsidP="002B5C51">
            <w:pPr>
              <w:pStyle w:val="a0"/>
              <w:spacing w:line="360" w:lineRule="auto"/>
              <w:ind w:firstLine="0"/>
              <w:jc w:val="center"/>
              <w:rPr>
                <w:sz w:val="24"/>
                <w:szCs w:val="24"/>
              </w:rPr>
            </w:pPr>
            <w:r>
              <w:rPr>
                <w:rFonts w:hint="eastAsia"/>
                <w:sz w:val="24"/>
                <w:szCs w:val="24"/>
              </w:rPr>
              <w:t>POST</w:t>
            </w:r>
          </w:p>
        </w:tc>
        <w:tc>
          <w:tcPr>
            <w:tcW w:w="4139" w:type="dxa"/>
            <w:vMerge/>
            <w:vAlign w:val="center"/>
          </w:tcPr>
          <w:p w14:paraId="5A2F7EAC" w14:textId="77777777" w:rsidR="00C612D2" w:rsidRDefault="00C612D2" w:rsidP="002B5C51">
            <w:pPr>
              <w:pStyle w:val="a0"/>
              <w:spacing w:line="360" w:lineRule="auto"/>
              <w:ind w:firstLine="0"/>
              <w:jc w:val="center"/>
              <w:rPr>
                <w:sz w:val="24"/>
                <w:szCs w:val="24"/>
              </w:rPr>
            </w:pPr>
          </w:p>
        </w:tc>
        <w:tc>
          <w:tcPr>
            <w:tcW w:w="1116" w:type="dxa"/>
            <w:vAlign w:val="center"/>
          </w:tcPr>
          <w:p w14:paraId="6B1B66D8" w14:textId="77777777" w:rsidR="00C612D2" w:rsidRDefault="00C612D2" w:rsidP="002B5C51">
            <w:pPr>
              <w:pStyle w:val="a0"/>
              <w:spacing w:line="360" w:lineRule="auto"/>
              <w:ind w:firstLine="0"/>
              <w:jc w:val="center"/>
              <w:rPr>
                <w:sz w:val="24"/>
                <w:szCs w:val="24"/>
              </w:rPr>
            </w:pPr>
          </w:p>
        </w:tc>
        <w:tc>
          <w:tcPr>
            <w:tcW w:w="2256" w:type="dxa"/>
            <w:vAlign w:val="center"/>
          </w:tcPr>
          <w:p w14:paraId="15456EEC" w14:textId="77777777" w:rsidR="00C612D2" w:rsidRDefault="00C612D2" w:rsidP="002B5C51">
            <w:pPr>
              <w:pStyle w:val="a0"/>
              <w:spacing w:line="360" w:lineRule="auto"/>
              <w:ind w:firstLine="0"/>
              <w:jc w:val="center"/>
              <w:rPr>
                <w:sz w:val="24"/>
                <w:szCs w:val="24"/>
              </w:rPr>
            </w:pPr>
            <w:r>
              <w:rPr>
                <w:rFonts w:hint="eastAsia"/>
                <w:sz w:val="24"/>
                <w:szCs w:val="24"/>
              </w:rPr>
              <w:t>owner</w:t>
            </w:r>
          </w:p>
        </w:tc>
        <w:tc>
          <w:tcPr>
            <w:tcW w:w="2174" w:type="dxa"/>
            <w:vAlign w:val="center"/>
          </w:tcPr>
          <w:p w14:paraId="23BD105A" w14:textId="77777777" w:rsidR="00C612D2" w:rsidRDefault="00C612D2" w:rsidP="002B5C51">
            <w:pPr>
              <w:pStyle w:val="a0"/>
              <w:spacing w:line="360" w:lineRule="auto"/>
              <w:ind w:firstLine="0"/>
              <w:jc w:val="center"/>
              <w:rPr>
                <w:sz w:val="24"/>
                <w:szCs w:val="24"/>
              </w:rPr>
            </w:pPr>
            <w:r>
              <w:rPr>
                <w:rFonts w:hint="eastAsia"/>
                <w:sz w:val="24"/>
                <w:szCs w:val="24"/>
              </w:rPr>
              <w:t>给</w:t>
            </w:r>
            <w:proofErr w:type="gramStart"/>
            <w:r>
              <w:rPr>
                <w:rFonts w:hint="eastAsia"/>
                <w:sz w:val="24"/>
                <w:szCs w:val="24"/>
              </w:rPr>
              <w:t>文章点赞</w:t>
            </w:r>
            <w:proofErr w:type="gramEnd"/>
          </w:p>
        </w:tc>
      </w:tr>
      <w:tr w:rsidR="00C612D2" w14:paraId="2ABC77DC" w14:textId="77777777" w:rsidTr="002B5C51">
        <w:trPr>
          <w:jc w:val="center"/>
        </w:trPr>
        <w:tc>
          <w:tcPr>
            <w:tcW w:w="1123" w:type="dxa"/>
            <w:vAlign w:val="center"/>
          </w:tcPr>
          <w:p w14:paraId="706A8AEE" w14:textId="77777777" w:rsidR="00C612D2" w:rsidRDefault="00C612D2" w:rsidP="002B5C51">
            <w:pPr>
              <w:pStyle w:val="a0"/>
              <w:spacing w:line="360" w:lineRule="auto"/>
              <w:ind w:firstLine="0"/>
              <w:jc w:val="center"/>
              <w:rPr>
                <w:sz w:val="24"/>
                <w:szCs w:val="24"/>
              </w:rPr>
            </w:pPr>
            <w:r>
              <w:rPr>
                <w:rFonts w:hint="eastAsia"/>
                <w:sz w:val="24"/>
                <w:szCs w:val="24"/>
              </w:rPr>
              <w:t>DELETE</w:t>
            </w:r>
          </w:p>
        </w:tc>
        <w:tc>
          <w:tcPr>
            <w:tcW w:w="4139" w:type="dxa"/>
            <w:vMerge/>
            <w:vAlign w:val="center"/>
          </w:tcPr>
          <w:p w14:paraId="4260C864" w14:textId="77777777" w:rsidR="00C612D2" w:rsidRDefault="00C612D2" w:rsidP="002B5C51">
            <w:pPr>
              <w:pStyle w:val="a0"/>
              <w:spacing w:line="360" w:lineRule="auto"/>
              <w:ind w:firstLine="0"/>
              <w:jc w:val="center"/>
              <w:rPr>
                <w:sz w:val="24"/>
                <w:szCs w:val="24"/>
              </w:rPr>
            </w:pPr>
          </w:p>
        </w:tc>
        <w:tc>
          <w:tcPr>
            <w:tcW w:w="1116" w:type="dxa"/>
            <w:vAlign w:val="center"/>
          </w:tcPr>
          <w:p w14:paraId="15F48EF4" w14:textId="77777777" w:rsidR="00C612D2" w:rsidRDefault="00C612D2" w:rsidP="002B5C51">
            <w:pPr>
              <w:pStyle w:val="a0"/>
              <w:spacing w:line="360" w:lineRule="auto"/>
              <w:ind w:firstLine="0"/>
              <w:jc w:val="center"/>
              <w:rPr>
                <w:sz w:val="24"/>
                <w:szCs w:val="24"/>
              </w:rPr>
            </w:pPr>
          </w:p>
        </w:tc>
        <w:tc>
          <w:tcPr>
            <w:tcW w:w="2256" w:type="dxa"/>
            <w:vAlign w:val="center"/>
          </w:tcPr>
          <w:p w14:paraId="621CEC52" w14:textId="77777777" w:rsidR="00C612D2" w:rsidRDefault="00C612D2" w:rsidP="002B5C51">
            <w:pPr>
              <w:pStyle w:val="a0"/>
              <w:spacing w:line="360" w:lineRule="auto"/>
              <w:ind w:firstLine="0"/>
              <w:jc w:val="center"/>
              <w:rPr>
                <w:sz w:val="24"/>
                <w:szCs w:val="24"/>
              </w:rPr>
            </w:pPr>
            <w:r>
              <w:rPr>
                <w:rFonts w:hint="eastAsia"/>
                <w:sz w:val="24"/>
                <w:szCs w:val="24"/>
              </w:rPr>
              <w:t>owner</w:t>
            </w:r>
          </w:p>
        </w:tc>
        <w:tc>
          <w:tcPr>
            <w:tcW w:w="2174" w:type="dxa"/>
            <w:vAlign w:val="center"/>
          </w:tcPr>
          <w:p w14:paraId="0AA30326" w14:textId="77777777" w:rsidR="00C612D2" w:rsidRDefault="00C612D2" w:rsidP="002B5C51">
            <w:pPr>
              <w:pStyle w:val="a0"/>
              <w:spacing w:line="360" w:lineRule="auto"/>
              <w:ind w:firstLine="0"/>
              <w:jc w:val="center"/>
              <w:rPr>
                <w:sz w:val="24"/>
                <w:szCs w:val="24"/>
              </w:rPr>
            </w:pPr>
            <w:r>
              <w:rPr>
                <w:rFonts w:hint="eastAsia"/>
                <w:sz w:val="24"/>
                <w:szCs w:val="24"/>
              </w:rPr>
              <w:t>给文章</w:t>
            </w:r>
            <w:proofErr w:type="gramStart"/>
            <w:r>
              <w:rPr>
                <w:rFonts w:hint="eastAsia"/>
                <w:sz w:val="24"/>
                <w:szCs w:val="24"/>
              </w:rPr>
              <w:t>取消点赞</w:t>
            </w:r>
            <w:proofErr w:type="gramEnd"/>
          </w:p>
        </w:tc>
      </w:tr>
      <w:tr w:rsidR="00C612D2" w14:paraId="10D5622B" w14:textId="77777777" w:rsidTr="002B5C51">
        <w:trPr>
          <w:jc w:val="center"/>
        </w:trPr>
        <w:tc>
          <w:tcPr>
            <w:tcW w:w="1123" w:type="dxa"/>
            <w:vAlign w:val="center"/>
          </w:tcPr>
          <w:p w14:paraId="1B4F0F76" w14:textId="77777777" w:rsidR="00C612D2" w:rsidRDefault="00C612D2" w:rsidP="002B5C51">
            <w:pPr>
              <w:pStyle w:val="a0"/>
              <w:spacing w:line="360" w:lineRule="auto"/>
              <w:ind w:firstLine="0"/>
              <w:jc w:val="center"/>
              <w:rPr>
                <w:sz w:val="24"/>
                <w:szCs w:val="24"/>
              </w:rPr>
            </w:pPr>
            <w:r>
              <w:rPr>
                <w:rFonts w:hint="eastAsia"/>
                <w:sz w:val="24"/>
                <w:szCs w:val="24"/>
              </w:rPr>
              <w:t>P</w:t>
            </w:r>
            <w:r>
              <w:rPr>
                <w:sz w:val="24"/>
                <w:szCs w:val="24"/>
              </w:rPr>
              <w:t>OST</w:t>
            </w:r>
          </w:p>
        </w:tc>
        <w:tc>
          <w:tcPr>
            <w:tcW w:w="4139" w:type="dxa"/>
            <w:vAlign w:val="center"/>
          </w:tcPr>
          <w:p w14:paraId="4310E1DB" w14:textId="77777777" w:rsidR="00C612D2" w:rsidRDefault="00C612D2" w:rsidP="002B5C51">
            <w:pPr>
              <w:pStyle w:val="a0"/>
              <w:spacing w:line="360" w:lineRule="auto"/>
              <w:ind w:firstLine="0"/>
              <w:jc w:val="center"/>
              <w:rPr>
                <w:sz w:val="24"/>
                <w:szCs w:val="24"/>
              </w:rPr>
            </w:pPr>
            <w:r>
              <w:rPr>
                <w:rFonts w:hint="eastAsia"/>
                <w:sz w:val="24"/>
                <w:szCs w:val="24"/>
              </w:rPr>
              <w:t>/user</w:t>
            </w:r>
            <w:r>
              <w:rPr>
                <w:sz w:val="24"/>
                <w:szCs w:val="24"/>
              </w:rPr>
              <w:t>/</w:t>
            </w:r>
            <w:r>
              <w:rPr>
                <w:rFonts w:hint="eastAsia"/>
                <w:sz w:val="24"/>
                <w:szCs w:val="24"/>
              </w:rPr>
              <w:t>login</w:t>
            </w:r>
          </w:p>
        </w:tc>
        <w:tc>
          <w:tcPr>
            <w:tcW w:w="1116" w:type="dxa"/>
            <w:vAlign w:val="center"/>
          </w:tcPr>
          <w:p w14:paraId="79B56D0A" w14:textId="77777777" w:rsidR="00C612D2" w:rsidRDefault="00C612D2" w:rsidP="002B5C51">
            <w:pPr>
              <w:pStyle w:val="a0"/>
              <w:spacing w:line="360" w:lineRule="auto"/>
              <w:ind w:firstLine="0"/>
              <w:jc w:val="center"/>
              <w:rPr>
                <w:sz w:val="24"/>
                <w:szCs w:val="24"/>
              </w:rPr>
            </w:pPr>
          </w:p>
        </w:tc>
        <w:tc>
          <w:tcPr>
            <w:tcW w:w="2256" w:type="dxa"/>
            <w:vAlign w:val="center"/>
          </w:tcPr>
          <w:p w14:paraId="40251AB5" w14:textId="77777777" w:rsidR="00C612D2" w:rsidRDefault="00C612D2" w:rsidP="002B5C51">
            <w:pPr>
              <w:pStyle w:val="a0"/>
              <w:spacing w:line="360" w:lineRule="auto"/>
              <w:ind w:firstLine="0"/>
              <w:jc w:val="center"/>
              <w:rPr>
                <w:sz w:val="24"/>
                <w:szCs w:val="24"/>
              </w:rPr>
            </w:pPr>
            <w:r>
              <w:rPr>
                <w:sz w:val="24"/>
                <w:szCs w:val="24"/>
              </w:rPr>
              <w:t>user, password</w:t>
            </w:r>
          </w:p>
        </w:tc>
        <w:tc>
          <w:tcPr>
            <w:tcW w:w="2174" w:type="dxa"/>
            <w:vAlign w:val="center"/>
          </w:tcPr>
          <w:p w14:paraId="6A7E782E" w14:textId="77777777" w:rsidR="00C612D2" w:rsidRDefault="00C612D2" w:rsidP="002B5C51">
            <w:pPr>
              <w:pStyle w:val="a0"/>
              <w:spacing w:line="360" w:lineRule="auto"/>
              <w:ind w:firstLine="0"/>
              <w:jc w:val="center"/>
              <w:rPr>
                <w:sz w:val="24"/>
                <w:szCs w:val="24"/>
              </w:rPr>
            </w:pPr>
            <w:r>
              <w:rPr>
                <w:rFonts w:hint="eastAsia"/>
                <w:sz w:val="24"/>
                <w:szCs w:val="24"/>
              </w:rPr>
              <w:t>登录接口</w:t>
            </w:r>
          </w:p>
        </w:tc>
      </w:tr>
      <w:tr w:rsidR="00C612D2" w14:paraId="7FCC63F4" w14:textId="77777777" w:rsidTr="002B5C51">
        <w:trPr>
          <w:jc w:val="center"/>
        </w:trPr>
        <w:tc>
          <w:tcPr>
            <w:tcW w:w="1123" w:type="dxa"/>
            <w:vAlign w:val="center"/>
          </w:tcPr>
          <w:p w14:paraId="6523BCD9" w14:textId="77777777" w:rsidR="00C612D2" w:rsidRDefault="00C612D2" w:rsidP="002B5C51">
            <w:pPr>
              <w:pStyle w:val="a0"/>
              <w:spacing w:line="360" w:lineRule="auto"/>
              <w:ind w:firstLine="0"/>
              <w:jc w:val="center"/>
              <w:rPr>
                <w:sz w:val="24"/>
                <w:szCs w:val="24"/>
              </w:rPr>
            </w:pPr>
            <w:r>
              <w:rPr>
                <w:rFonts w:hint="eastAsia"/>
                <w:sz w:val="24"/>
                <w:szCs w:val="24"/>
              </w:rPr>
              <w:t>P</w:t>
            </w:r>
            <w:r>
              <w:rPr>
                <w:sz w:val="24"/>
                <w:szCs w:val="24"/>
              </w:rPr>
              <w:t>OST</w:t>
            </w:r>
          </w:p>
        </w:tc>
        <w:tc>
          <w:tcPr>
            <w:tcW w:w="4139" w:type="dxa"/>
            <w:vAlign w:val="center"/>
          </w:tcPr>
          <w:p w14:paraId="2710B7A3" w14:textId="77777777" w:rsidR="00C612D2" w:rsidRDefault="00C612D2" w:rsidP="002B5C51">
            <w:pPr>
              <w:pStyle w:val="a0"/>
              <w:spacing w:line="360" w:lineRule="auto"/>
              <w:ind w:firstLine="0"/>
              <w:jc w:val="center"/>
              <w:rPr>
                <w:sz w:val="24"/>
                <w:szCs w:val="24"/>
              </w:rPr>
            </w:pPr>
            <w:r>
              <w:rPr>
                <w:rFonts w:hint="eastAsia"/>
                <w:sz w:val="24"/>
                <w:szCs w:val="24"/>
              </w:rPr>
              <w:t>/user/register</w:t>
            </w:r>
          </w:p>
        </w:tc>
        <w:tc>
          <w:tcPr>
            <w:tcW w:w="1116" w:type="dxa"/>
            <w:vAlign w:val="center"/>
          </w:tcPr>
          <w:p w14:paraId="4761A3C8" w14:textId="77777777" w:rsidR="00C612D2" w:rsidRDefault="00C612D2" w:rsidP="002B5C51">
            <w:pPr>
              <w:pStyle w:val="a0"/>
              <w:spacing w:line="360" w:lineRule="auto"/>
              <w:ind w:firstLine="0"/>
              <w:jc w:val="center"/>
              <w:rPr>
                <w:sz w:val="24"/>
                <w:szCs w:val="24"/>
              </w:rPr>
            </w:pPr>
          </w:p>
        </w:tc>
        <w:tc>
          <w:tcPr>
            <w:tcW w:w="2256" w:type="dxa"/>
            <w:vAlign w:val="center"/>
          </w:tcPr>
          <w:p w14:paraId="07D51902" w14:textId="77777777" w:rsidR="00C612D2" w:rsidRDefault="00C612D2" w:rsidP="002B5C51">
            <w:pPr>
              <w:pStyle w:val="a0"/>
              <w:spacing w:line="360" w:lineRule="auto"/>
              <w:ind w:firstLine="0"/>
              <w:jc w:val="center"/>
              <w:rPr>
                <w:sz w:val="24"/>
                <w:szCs w:val="24"/>
              </w:rPr>
            </w:pPr>
            <w:proofErr w:type="spellStart"/>
            <w:proofErr w:type="gramStart"/>
            <w:r>
              <w:rPr>
                <w:sz w:val="24"/>
                <w:szCs w:val="24"/>
              </w:rPr>
              <w:t>nickname,</w:t>
            </w:r>
            <w:r>
              <w:rPr>
                <w:rFonts w:hint="eastAsia"/>
                <w:sz w:val="24"/>
                <w:szCs w:val="24"/>
              </w:rPr>
              <w:t>password</w:t>
            </w:r>
            <w:proofErr w:type="gramEnd"/>
            <w:r>
              <w:rPr>
                <w:sz w:val="24"/>
                <w:szCs w:val="24"/>
              </w:rPr>
              <w:t>,email</w:t>
            </w:r>
            <w:proofErr w:type="spellEnd"/>
          </w:p>
        </w:tc>
        <w:tc>
          <w:tcPr>
            <w:tcW w:w="2174" w:type="dxa"/>
            <w:vAlign w:val="center"/>
          </w:tcPr>
          <w:p w14:paraId="152D240B" w14:textId="77777777" w:rsidR="00C612D2" w:rsidRDefault="00C612D2" w:rsidP="002B5C51">
            <w:pPr>
              <w:pStyle w:val="a0"/>
              <w:spacing w:line="360" w:lineRule="auto"/>
              <w:ind w:firstLine="0"/>
              <w:jc w:val="center"/>
              <w:rPr>
                <w:sz w:val="24"/>
                <w:szCs w:val="24"/>
              </w:rPr>
            </w:pPr>
            <w:r>
              <w:rPr>
                <w:rFonts w:hint="eastAsia"/>
                <w:sz w:val="24"/>
                <w:szCs w:val="24"/>
              </w:rPr>
              <w:t>注册接口</w:t>
            </w:r>
          </w:p>
        </w:tc>
      </w:tr>
      <w:tr w:rsidR="00C612D2" w14:paraId="5F7B6098" w14:textId="77777777" w:rsidTr="002B5C51">
        <w:trPr>
          <w:jc w:val="center"/>
        </w:trPr>
        <w:tc>
          <w:tcPr>
            <w:tcW w:w="1123" w:type="dxa"/>
            <w:vAlign w:val="center"/>
          </w:tcPr>
          <w:p w14:paraId="5F237D0D" w14:textId="77777777" w:rsidR="00C612D2" w:rsidRDefault="00C612D2" w:rsidP="002B5C51">
            <w:pPr>
              <w:pStyle w:val="a0"/>
              <w:spacing w:line="360" w:lineRule="auto"/>
              <w:ind w:firstLine="0"/>
              <w:jc w:val="center"/>
              <w:rPr>
                <w:sz w:val="24"/>
                <w:szCs w:val="24"/>
              </w:rPr>
            </w:pPr>
            <w:r>
              <w:rPr>
                <w:rFonts w:hint="eastAsia"/>
                <w:sz w:val="24"/>
                <w:szCs w:val="24"/>
              </w:rPr>
              <w:t>G</w:t>
            </w:r>
            <w:r>
              <w:rPr>
                <w:sz w:val="24"/>
                <w:szCs w:val="24"/>
              </w:rPr>
              <w:t>ET</w:t>
            </w:r>
          </w:p>
        </w:tc>
        <w:tc>
          <w:tcPr>
            <w:tcW w:w="4139" w:type="dxa"/>
            <w:vMerge w:val="restart"/>
            <w:vAlign w:val="center"/>
          </w:tcPr>
          <w:p w14:paraId="6F814DD6" w14:textId="77777777" w:rsidR="00C612D2" w:rsidRDefault="00C612D2" w:rsidP="002B5C51">
            <w:pPr>
              <w:pStyle w:val="a0"/>
              <w:spacing w:line="360" w:lineRule="auto"/>
              <w:ind w:firstLine="0"/>
              <w:jc w:val="center"/>
              <w:rPr>
                <w:sz w:val="24"/>
                <w:szCs w:val="24"/>
              </w:rPr>
            </w:pPr>
            <w:r>
              <w:rPr>
                <w:sz w:val="24"/>
                <w:szCs w:val="24"/>
              </w:rPr>
              <w:t>/</w:t>
            </w:r>
            <w:r>
              <w:rPr>
                <w:rFonts w:hint="eastAsia"/>
                <w:sz w:val="24"/>
                <w:szCs w:val="24"/>
              </w:rPr>
              <w:t>u</w:t>
            </w:r>
            <w:r>
              <w:rPr>
                <w:sz w:val="24"/>
                <w:szCs w:val="24"/>
              </w:rPr>
              <w:t>ser</w:t>
            </w:r>
            <w:r>
              <w:rPr>
                <w:rFonts w:hint="eastAsia"/>
                <w:sz w:val="24"/>
                <w:szCs w:val="24"/>
              </w:rPr>
              <w:t>s/</w:t>
            </w:r>
            <w:r>
              <w:rPr>
                <w:sz w:val="24"/>
                <w:szCs w:val="24"/>
              </w:rPr>
              <w:t>{</w:t>
            </w:r>
            <w:proofErr w:type="spellStart"/>
            <w:r>
              <w:rPr>
                <w:sz w:val="24"/>
                <w:szCs w:val="24"/>
              </w:rPr>
              <w:t>uid</w:t>
            </w:r>
            <w:proofErr w:type="spellEnd"/>
            <w:r>
              <w:rPr>
                <w:sz w:val="24"/>
                <w:szCs w:val="24"/>
              </w:rPr>
              <w:t>}/messages</w:t>
            </w:r>
          </w:p>
        </w:tc>
        <w:tc>
          <w:tcPr>
            <w:tcW w:w="1116" w:type="dxa"/>
            <w:vAlign w:val="center"/>
          </w:tcPr>
          <w:p w14:paraId="4E93FD15" w14:textId="77777777" w:rsidR="00C612D2" w:rsidRDefault="00C612D2" w:rsidP="002B5C51">
            <w:pPr>
              <w:pStyle w:val="a0"/>
              <w:spacing w:line="360" w:lineRule="auto"/>
              <w:ind w:firstLine="0"/>
              <w:jc w:val="center"/>
              <w:rPr>
                <w:sz w:val="24"/>
                <w:szCs w:val="24"/>
              </w:rPr>
            </w:pPr>
            <w:proofErr w:type="spellStart"/>
            <w:proofErr w:type="gramStart"/>
            <w:r>
              <w:rPr>
                <w:sz w:val="24"/>
                <w:szCs w:val="24"/>
              </w:rPr>
              <w:t>start,num</w:t>
            </w:r>
            <w:proofErr w:type="spellEnd"/>
            <w:proofErr w:type="gramEnd"/>
          </w:p>
        </w:tc>
        <w:tc>
          <w:tcPr>
            <w:tcW w:w="2256" w:type="dxa"/>
            <w:vAlign w:val="center"/>
          </w:tcPr>
          <w:p w14:paraId="1E60EFAA" w14:textId="77777777" w:rsidR="00C612D2" w:rsidRDefault="00C612D2" w:rsidP="002B5C51">
            <w:pPr>
              <w:pStyle w:val="a0"/>
              <w:spacing w:line="360" w:lineRule="auto"/>
              <w:ind w:firstLine="0"/>
              <w:jc w:val="center"/>
              <w:rPr>
                <w:sz w:val="24"/>
                <w:szCs w:val="24"/>
              </w:rPr>
            </w:pPr>
          </w:p>
        </w:tc>
        <w:tc>
          <w:tcPr>
            <w:tcW w:w="2174" w:type="dxa"/>
            <w:vAlign w:val="center"/>
          </w:tcPr>
          <w:p w14:paraId="07D708DB" w14:textId="77777777" w:rsidR="00C612D2" w:rsidRDefault="00C612D2" w:rsidP="002B5C51">
            <w:pPr>
              <w:pStyle w:val="a0"/>
              <w:spacing w:line="360" w:lineRule="auto"/>
              <w:ind w:firstLine="0"/>
              <w:jc w:val="center"/>
              <w:rPr>
                <w:sz w:val="24"/>
                <w:szCs w:val="24"/>
              </w:rPr>
            </w:pPr>
            <w:r>
              <w:rPr>
                <w:rFonts w:hint="eastAsia"/>
                <w:sz w:val="24"/>
                <w:szCs w:val="24"/>
              </w:rPr>
              <w:t>获取用户相关</w:t>
            </w:r>
            <w:r>
              <w:rPr>
                <w:rFonts w:hint="eastAsia"/>
                <w:sz w:val="24"/>
                <w:szCs w:val="24"/>
              </w:rPr>
              <w:lastRenderedPageBreak/>
              <w:t>消息</w:t>
            </w:r>
          </w:p>
        </w:tc>
      </w:tr>
      <w:tr w:rsidR="00C612D2" w14:paraId="263D386B" w14:textId="77777777" w:rsidTr="002B5C51">
        <w:trPr>
          <w:jc w:val="center"/>
        </w:trPr>
        <w:tc>
          <w:tcPr>
            <w:tcW w:w="1123" w:type="dxa"/>
            <w:vAlign w:val="center"/>
          </w:tcPr>
          <w:p w14:paraId="1B359969" w14:textId="77777777" w:rsidR="00C612D2" w:rsidRDefault="00C612D2" w:rsidP="002B5C51">
            <w:pPr>
              <w:pStyle w:val="a0"/>
              <w:spacing w:line="360" w:lineRule="auto"/>
              <w:ind w:firstLine="0"/>
              <w:jc w:val="center"/>
              <w:rPr>
                <w:sz w:val="24"/>
                <w:szCs w:val="24"/>
              </w:rPr>
            </w:pPr>
            <w:r>
              <w:rPr>
                <w:rFonts w:hint="eastAsia"/>
                <w:sz w:val="24"/>
                <w:szCs w:val="24"/>
              </w:rPr>
              <w:lastRenderedPageBreak/>
              <w:t>P</w:t>
            </w:r>
            <w:r>
              <w:rPr>
                <w:sz w:val="24"/>
                <w:szCs w:val="24"/>
              </w:rPr>
              <w:t>OST</w:t>
            </w:r>
          </w:p>
        </w:tc>
        <w:tc>
          <w:tcPr>
            <w:tcW w:w="4139" w:type="dxa"/>
            <w:vMerge/>
            <w:vAlign w:val="center"/>
          </w:tcPr>
          <w:p w14:paraId="724B2416" w14:textId="77777777" w:rsidR="00C612D2" w:rsidRDefault="00C612D2" w:rsidP="002B5C51">
            <w:pPr>
              <w:pStyle w:val="a0"/>
              <w:spacing w:line="360" w:lineRule="auto"/>
              <w:ind w:firstLine="0"/>
              <w:jc w:val="center"/>
              <w:rPr>
                <w:sz w:val="24"/>
                <w:szCs w:val="24"/>
              </w:rPr>
            </w:pPr>
          </w:p>
        </w:tc>
        <w:tc>
          <w:tcPr>
            <w:tcW w:w="1116" w:type="dxa"/>
            <w:vAlign w:val="center"/>
          </w:tcPr>
          <w:p w14:paraId="47B4631E" w14:textId="77777777" w:rsidR="00C612D2" w:rsidRDefault="00C612D2" w:rsidP="002B5C51">
            <w:pPr>
              <w:pStyle w:val="a0"/>
              <w:spacing w:line="360" w:lineRule="auto"/>
              <w:ind w:firstLine="0"/>
              <w:jc w:val="center"/>
              <w:rPr>
                <w:sz w:val="24"/>
                <w:szCs w:val="24"/>
              </w:rPr>
            </w:pPr>
          </w:p>
        </w:tc>
        <w:tc>
          <w:tcPr>
            <w:tcW w:w="2256" w:type="dxa"/>
            <w:vAlign w:val="center"/>
          </w:tcPr>
          <w:p w14:paraId="6E4B4AF1" w14:textId="77777777" w:rsidR="00C612D2" w:rsidRDefault="00C612D2" w:rsidP="002B5C51">
            <w:pPr>
              <w:pStyle w:val="a0"/>
              <w:spacing w:line="360" w:lineRule="auto"/>
              <w:ind w:firstLine="0"/>
              <w:jc w:val="center"/>
              <w:rPr>
                <w:sz w:val="24"/>
                <w:szCs w:val="24"/>
              </w:rPr>
            </w:pPr>
            <w:proofErr w:type="spellStart"/>
            <w:proofErr w:type="gramStart"/>
            <w:r>
              <w:rPr>
                <w:sz w:val="24"/>
                <w:szCs w:val="24"/>
              </w:rPr>
              <w:t>uid</w:t>
            </w:r>
            <w:r>
              <w:rPr>
                <w:rFonts w:hint="eastAsia"/>
                <w:sz w:val="24"/>
                <w:szCs w:val="24"/>
              </w:rPr>
              <w:t>,</w:t>
            </w:r>
            <w:r>
              <w:rPr>
                <w:sz w:val="24"/>
                <w:szCs w:val="24"/>
              </w:rPr>
              <w:t>oaid</w:t>
            </w:r>
            <w:proofErr w:type="gramEnd"/>
            <w:r>
              <w:rPr>
                <w:sz w:val="24"/>
                <w:szCs w:val="24"/>
              </w:rPr>
              <w:t>,</w:t>
            </w:r>
            <w:r>
              <w:rPr>
                <w:rFonts w:hint="eastAsia"/>
                <w:sz w:val="24"/>
                <w:szCs w:val="24"/>
              </w:rPr>
              <w:t>title</w:t>
            </w:r>
            <w:r>
              <w:rPr>
                <w:sz w:val="24"/>
                <w:szCs w:val="24"/>
              </w:rPr>
              <w:t>,content</w:t>
            </w:r>
            <w:proofErr w:type="spellEnd"/>
            <w:r>
              <w:rPr>
                <w:sz w:val="24"/>
                <w:szCs w:val="24"/>
              </w:rPr>
              <w:t>,</w:t>
            </w:r>
          </w:p>
        </w:tc>
        <w:tc>
          <w:tcPr>
            <w:tcW w:w="2174" w:type="dxa"/>
            <w:vAlign w:val="center"/>
          </w:tcPr>
          <w:p w14:paraId="5986DF9C" w14:textId="77777777" w:rsidR="00C612D2" w:rsidRDefault="00C612D2" w:rsidP="002B5C51">
            <w:pPr>
              <w:pStyle w:val="a0"/>
              <w:spacing w:line="360" w:lineRule="auto"/>
              <w:ind w:firstLine="0"/>
              <w:jc w:val="center"/>
              <w:rPr>
                <w:sz w:val="24"/>
                <w:szCs w:val="24"/>
              </w:rPr>
            </w:pPr>
            <w:r>
              <w:rPr>
                <w:rFonts w:hint="eastAsia"/>
                <w:sz w:val="24"/>
                <w:szCs w:val="24"/>
              </w:rPr>
              <w:t>添加新消息</w:t>
            </w:r>
          </w:p>
        </w:tc>
      </w:tr>
      <w:tr w:rsidR="00C612D2" w14:paraId="51546FAF" w14:textId="77777777" w:rsidTr="002B5C51">
        <w:trPr>
          <w:jc w:val="center"/>
        </w:trPr>
        <w:tc>
          <w:tcPr>
            <w:tcW w:w="1123" w:type="dxa"/>
            <w:vAlign w:val="center"/>
          </w:tcPr>
          <w:p w14:paraId="15AA250F" w14:textId="77777777" w:rsidR="00C612D2" w:rsidRDefault="00C612D2" w:rsidP="002B5C51">
            <w:pPr>
              <w:pStyle w:val="a0"/>
              <w:spacing w:line="360" w:lineRule="auto"/>
              <w:ind w:firstLine="0"/>
              <w:jc w:val="center"/>
              <w:rPr>
                <w:sz w:val="24"/>
                <w:szCs w:val="24"/>
              </w:rPr>
            </w:pPr>
            <w:r>
              <w:rPr>
                <w:rFonts w:hint="eastAsia"/>
                <w:sz w:val="24"/>
                <w:szCs w:val="24"/>
              </w:rPr>
              <w:t>P</w:t>
            </w:r>
            <w:r>
              <w:rPr>
                <w:sz w:val="24"/>
                <w:szCs w:val="24"/>
              </w:rPr>
              <w:t>UT</w:t>
            </w:r>
          </w:p>
        </w:tc>
        <w:tc>
          <w:tcPr>
            <w:tcW w:w="4139" w:type="dxa"/>
            <w:vAlign w:val="center"/>
          </w:tcPr>
          <w:p w14:paraId="3B5C6F2A" w14:textId="77777777" w:rsidR="00C612D2" w:rsidRDefault="00C612D2" w:rsidP="002B5C51">
            <w:pPr>
              <w:pStyle w:val="a0"/>
              <w:spacing w:line="360" w:lineRule="auto"/>
              <w:ind w:firstLine="0"/>
              <w:jc w:val="center"/>
              <w:rPr>
                <w:sz w:val="24"/>
                <w:szCs w:val="24"/>
              </w:rPr>
            </w:pPr>
            <w:r>
              <w:rPr>
                <w:sz w:val="24"/>
                <w:szCs w:val="24"/>
              </w:rPr>
              <w:t>/</w:t>
            </w:r>
            <w:r>
              <w:rPr>
                <w:rFonts w:hint="eastAsia"/>
                <w:sz w:val="24"/>
                <w:szCs w:val="24"/>
              </w:rPr>
              <w:t>u</w:t>
            </w:r>
            <w:r>
              <w:rPr>
                <w:sz w:val="24"/>
                <w:szCs w:val="24"/>
              </w:rPr>
              <w:t>sers/messages/</w:t>
            </w:r>
            <w:r>
              <w:rPr>
                <w:rFonts w:hint="eastAsia"/>
                <w:sz w:val="24"/>
                <w:szCs w:val="24"/>
              </w:rPr>
              <w:t>:</w:t>
            </w:r>
            <w:r>
              <w:rPr>
                <w:sz w:val="24"/>
                <w:szCs w:val="24"/>
              </w:rPr>
              <w:t>mid</w:t>
            </w:r>
          </w:p>
        </w:tc>
        <w:tc>
          <w:tcPr>
            <w:tcW w:w="1116" w:type="dxa"/>
            <w:vAlign w:val="center"/>
          </w:tcPr>
          <w:p w14:paraId="6421795E" w14:textId="77777777" w:rsidR="00C612D2" w:rsidRDefault="00C612D2" w:rsidP="002B5C51">
            <w:pPr>
              <w:pStyle w:val="a0"/>
              <w:spacing w:line="360" w:lineRule="auto"/>
              <w:ind w:firstLine="0"/>
              <w:jc w:val="center"/>
              <w:rPr>
                <w:sz w:val="24"/>
                <w:szCs w:val="24"/>
              </w:rPr>
            </w:pPr>
          </w:p>
        </w:tc>
        <w:tc>
          <w:tcPr>
            <w:tcW w:w="2256" w:type="dxa"/>
            <w:vAlign w:val="center"/>
          </w:tcPr>
          <w:p w14:paraId="733A068D" w14:textId="77777777" w:rsidR="00C612D2" w:rsidRDefault="00C612D2" w:rsidP="002B5C51">
            <w:pPr>
              <w:pStyle w:val="a0"/>
              <w:spacing w:line="360" w:lineRule="auto"/>
              <w:ind w:firstLine="0"/>
              <w:jc w:val="center"/>
              <w:rPr>
                <w:sz w:val="24"/>
                <w:szCs w:val="24"/>
              </w:rPr>
            </w:pPr>
          </w:p>
        </w:tc>
        <w:tc>
          <w:tcPr>
            <w:tcW w:w="2174" w:type="dxa"/>
            <w:vAlign w:val="center"/>
          </w:tcPr>
          <w:p w14:paraId="141A55A6" w14:textId="77777777" w:rsidR="00C612D2" w:rsidRDefault="00C612D2" w:rsidP="002B5C51">
            <w:pPr>
              <w:pStyle w:val="a0"/>
              <w:spacing w:line="360" w:lineRule="auto"/>
              <w:ind w:firstLine="0"/>
              <w:jc w:val="center"/>
              <w:rPr>
                <w:sz w:val="24"/>
                <w:szCs w:val="24"/>
              </w:rPr>
            </w:pPr>
            <w:r>
              <w:rPr>
                <w:rFonts w:hint="eastAsia"/>
                <w:sz w:val="24"/>
                <w:szCs w:val="24"/>
              </w:rPr>
              <w:t>修改消息已读状态</w:t>
            </w:r>
          </w:p>
        </w:tc>
      </w:tr>
      <w:tr w:rsidR="00C612D2" w14:paraId="1659E56D" w14:textId="77777777" w:rsidTr="002B5C51">
        <w:trPr>
          <w:jc w:val="center"/>
        </w:trPr>
        <w:tc>
          <w:tcPr>
            <w:tcW w:w="1123" w:type="dxa"/>
            <w:vAlign w:val="center"/>
          </w:tcPr>
          <w:p w14:paraId="2F4D7720" w14:textId="77777777" w:rsidR="00C612D2" w:rsidRDefault="00C612D2" w:rsidP="002B5C51">
            <w:pPr>
              <w:pStyle w:val="a0"/>
              <w:spacing w:line="360" w:lineRule="auto"/>
              <w:ind w:firstLine="0"/>
              <w:jc w:val="center"/>
              <w:rPr>
                <w:sz w:val="24"/>
                <w:szCs w:val="24"/>
              </w:rPr>
            </w:pPr>
            <w:r>
              <w:rPr>
                <w:rFonts w:hint="eastAsia"/>
                <w:sz w:val="24"/>
                <w:szCs w:val="24"/>
              </w:rPr>
              <w:t>G</w:t>
            </w:r>
            <w:r>
              <w:rPr>
                <w:sz w:val="24"/>
                <w:szCs w:val="24"/>
              </w:rPr>
              <w:t>ET</w:t>
            </w:r>
          </w:p>
        </w:tc>
        <w:tc>
          <w:tcPr>
            <w:tcW w:w="4139" w:type="dxa"/>
            <w:vAlign w:val="center"/>
          </w:tcPr>
          <w:p w14:paraId="49DFC557" w14:textId="77777777" w:rsidR="00C612D2" w:rsidRDefault="00C612D2" w:rsidP="002B5C51">
            <w:pPr>
              <w:pStyle w:val="a0"/>
              <w:spacing w:line="360" w:lineRule="auto"/>
              <w:ind w:firstLine="0"/>
              <w:jc w:val="center"/>
              <w:rPr>
                <w:sz w:val="24"/>
                <w:szCs w:val="24"/>
              </w:rPr>
            </w:pPr>
            <w:r>
              <w:rPr>
                <w:rFonts w:hint="eastAsia"/>
                <w:sz w:val="24"/>
                <w:szCs w:val="24"/>
              </w:rPr>
              <w:t>/users</w:t>
            </w:r>
            <w:r>
              <w:rPr>
                <w:sz w:val="24"/>
                <w:szCs w:val="24"/>
              </w:rPr>
              <w:t>{</w:t>
            </w:r>
            <w:proofErr w:type="spellStart"/>
            <w:r>
              <w:rPr>
                <w:sz w:val="24"/>
                <w:szCs w:val="24"/>
              </w:rPr>
              <w:t>uid</w:t>
            </w:r>
            <w:proofErr w:type="spellEnd"/>
            <w:r>
              <w:rPr>
                <w:sz w:val="24"/>
                <w:szCs w:val="24"/>
              </w:rPr>
              <w:t>}/like/{</w:t>
            </w:r>
            <w:proofErr w:type="spellStart"/>
            <w:r>
              <w:rPr>
                <w:sz w:val="24"/>
                <w:szCs w:val="24"/>
              </w:rPr>
              <w:t>oaid</w:t>
            </w:r>
            <w:proofErr w:type="spellEnd"/>
            <w:r>
              <w:rPr>
                <w:sz w:val="24"/>
                <w:szCs w:val="24"/>
              </w:rPr>
              <w:t>}</w:t>
            </w:r>
          </w:p>
        </w:tc>
        <w:tc>
          <w:tcPr>
            <w:tcW w:w="1116" w:type="dxa"/>
            <w:vAlign w:val="center"/>
          </w:tcPr>
          <w:p w14:paraId="28A275B8" w14:textId="77777777" w:rsidR="00C612D2" w:rsidRDefault="00C612D2" w:rsidP="002B5C51">
            <w:pPr>
              <w:pStyle w:val="a0"/>
              <w:spacing w:line="360" w:lineRule="auto"/>
              <w:ind w:firstLine="0"/>
              <w:jc w:val="center"/>
              <w:rPr>
                <w:sz w:val="24"/>
                <w:szCs w:val="24"/>
              </w:rPr>
            </w:pPr>
          </w:p>
        </w:tc>
        <w:tc>
          <w:tcPr>
            <w:tcW w:w="2256" w:type="dxa"/>
            <w:vAlign w:val="center"/>
          </w:tcPr>
          <w:p w14:paraId="7B8AE8E2" w14:textId="77777777" w:rsidR="00C612D2" w:rsidRDefault="00C612D2" w:rsidP="002B5C51">
            <w:pPr>
              <w:pStyle w:val="a0"/>
              <w:spacing w:line="360" w:lineRule="auto"/>
              <w:ind w:firstLine="0"/>
              <w:jc w:val="center"/>
              <w:rPr>
                <w:sz w:val="24"/>
                <w:szCs w:val="24"/>
              </w:rPr>
            </w:pPr>
          </w:p>
        </w:tc>
        <w:tc>
          <w:tcPr>
            <w:tcW w:w="2174" w:type="dxa"/>
            <w:vAlign w:val="center"/>
          </w:tcPr>
          <w:p w14:paraId="1B152C87" w14:textId="77777777" w:rsidR="00C612D2" w:rsidRDefault="00C612D2" w:rsidP="002B5C51">
            <w:pPr>
              <w:pStyle w:val="a0"/>
              <w:spacing w:line="360" w:lineRule="auto"/>
              <w:ind w:firstLine="0"/>
              <w:jc w:val="center"/>
              <w:rPr>
                <w:sz w:val="24"/>
                <w:szCs w:val="24"/>
              </w:rPr>
            </w:pPr>
            <w:r>
              <w:rPr>
                <w:rFonts w:hint="eastAsia"/>
                <w:sz w:val="24"/>
                <w:szCs w:val="24"/>
              </w:rPr>
              <w:t>获取用户是否给文章</w:t>
            </w:r>
            <w:proofErr w:type="gramStart"/>
            <w:r>
              <w:rPr>
                <w:rFonts w:hint="eastAsia"/>
                <w:sz w:val="24"/>
                <w:szCs w:val="24"/>
              </w:rPr>
              <w:t>点过赞</w:t>
            </w:r>
            <w:proofErr w:type="gramEnd"/>
          </w:p>
        </w:tc>
      </w:tr>
    </w:tbl>
    <w:p w14:paraId="11C34AC9" w14:textId="77777777" w:rsidR="00C612D2" w:rsidRDefault="00C612D2" w:rsidP="00C612D2">
      <w:pPr>
        <w:pStyle w:val="a0"/>
        <w:spacing w:line="360" w:lineRule="auto"/>
        <w:ind w:firstLine="0"/>
        <w:jc w:val="center"/>
        <w:rPr>
          <w:sz w:val="24"/>
          <w:szCs w:val="24"/>
        </w:rPr>
      </w:pPr>
      <w:r>
        <w:rPr>
          <w:rFonts w:hint="eastAsia"/>
          <w:sz w:val="24"/>
          <w:szCs w:val="24"/>
        </w:rPr>
        <w:t>表</w:t>
      </w:r>
      <w:r>
        <w:rPr>
          <w:rFonts w:hint="eastAsia"/>
          <w:sz w:val="24"/>
          <w:szCs w:val="24"/>
        </w:rPr>
        <w:t>3-9</w:t>
      </w:r>
      <w:r>
        <w:rPr>
          <w:sz w:val="24"/>
          <w:szCs w:val="24"/>
        </w:rPr>
        <w:t xml:space="preserve"> </w:t>
      </w:r>
      <w:r>
        <w:rPr>
          <w:rFonts w:hint="eastAsia"/>
          <w:sz w:val="24"/>
          <w:szCs w:val="24"/>
        </w:rPr>
        <w:t>后端</w:t>
      </w:r>
      <w:r>
        <w:rPr>
          <w:rFonts w:hint="eastAsia"/>
          <w:sz w:val="24"/>
          <w:szCs w:val="24"/>
        </w:rPr>
        <w:t>RESTf</w:t>
      </w:r>
      <w:r>
        <w:rPr>
          <w:sz w:val="24"/>
          <w:szCs w:val="24"/>
        </w:rPr>
        <w:t>ul API</w:t>
      </w:r>
      <w:r>
        <w:rPr>
          <w:rFonts w:hint="eastAsia"/>
          <w:sz w:val="24"/>
          <w:szCs w:val="24"/>
        </w:rPr>
        <w:t>设计</w:t>
      </w:r>
    </w:p>
    <w:p w14:paraId="0C18BFBD" w14:textId="77777777" w:rsidR="00C612D2" w:rsidRPr="00316571" w:rsidRDefault="00C612D2" w:rsidP="00C612D2">
      <w:pPr>
        <w:pStyle w:val="2"/>
        <w:jc w:val="both"/>
        <w:rPr>
          <w:rFonts w:ascii="黑体" w:eastAsia="黑体" w:hAnsi="黑体"/>
        </w:rPr>
      </w:pPr>
      <w:bookmarkStart w:id="439" w:name="_Toc5726370"/>
      <w:proofErr w:type="spellStart"/>
      <w:r w:rsidRPr="00316571">
        <w:rPr>
          <w:rFonts w:ascii="黑体" w:eastAsia="黑体" w:hAnsi="黑体" w:hint="eastAsia"/>
        </w:rPr>
        <w:t>前端路由设计</w:t>
      </w:r>
      <w:bookmarkEnd w:id="439"/>
      <w:proofErr w:type="spellEnd"/>
    </w:p>
    <w:p w14:paraId="2C806A69" w14:textId="77777777" w:rsidR="00C612D2" w:rsidRDefault="00C612D2" w:rsidP="00C612D2">
      <w:pPr>
        <w:pStyle w:val="a0"/>
        <w:spacing w:line="360" w:lineRule="auto"/>
        <w:rPr>
          <w:sz w:val="24"/>
          <w:szCs w:val="24"/>
        </w:rPr>
      </w:pPr>
      <w:r>
        <w:rPr>
          <w:rFonts w:hint="eastAsia"/>
          <w:sz w:val="24"/>
          <w:szCs w:val="24"/>
        </w:rPr>
        <w:t>根据不同</w:t>
      </w:r>
      <w:r>
        <w:rPr>
          <w:rFonts w:hint="eastAsia"/>
          <w:sz w:val="24"/>
          <w:szCs w:val="24"/>
        </w:rPr>
        <w:t>U</w:t>
      </w:r>
      <w:r>
        <w:rPr>
          <w:sz w:val="24"/>
          <w:szCs w:val="24"/>
        </w:rPr>
        <w:t>RL</w:t>
      </w:r>
      <w:r>
        <w:rPr>
          <w:rFonts w:hint="eastAsia"/>
          <w:sz w:val="24"/>
          <w:szCs w:val="24"/>
        </w:rPr>
        <w:t>地址来显示不同的内容或页面称之为路由。过去，这一任务交由后端来实现，每次</w:t>
      </w:r>
      <w:r>
        <w:rPr>
          <w:rFonts w:hint="eastAsia"/>
          <w:sz w:val="24"/>
          <w:szCs w:val="24"/>
        </w:rPr>
        <w:t>U</w:t>
      </w:r>
      <w:r>
        <w:rPr>
          <w:sz w:val="24"/>
          <w:szCs w:val="24"/>
        </w:rPr>
        <w:t>RL</w:t>
      </w:r>
      <w:r>
        <w:rPr>
          <w:rFonts w:hint="eastAsia"/>
          <w:sz w:val="24"/>
          <w:szCs w:val="24"/>
        </w:rPr>
        <w:t>变化，后端都要发送一次完整的</w:t>
      </w:r>
      <w:r>
        <w:rPr>
          <w:rFonts w:hint="eastAsia"/>
          <w:sz w:val="24"/>
          <w:szCs w:val="24"/>
        </w:rPr>
        <w:t>H</w:t>
      </w:r>
      <w:r>
        <w:rPr>
          <w:sz w:val="24"/>
          <w:szCs w:val="24"/>
        </w:rPr>
        <w:t>TML</w:t>
      </w:r>
      <w:r>
        <w:rPr>
          <w:rFonts w:hint="eastAsia"/>
          <w:sz w:val="24"/>
          <w:szCs w:val="24"/>
        </w:rPr>
        <w:t>给前端进行展示。有了</w:t>
      </w:r>
      <w:r>
        <w:rPr>
          <w:rFonts w:hint="eastAsia"/>
          <w:sz w:val="24"/>
          <w:szCs w:val="24"/>
        </w:rPr>
        <w:t>AJAX</w:t>
      </w:r>
      <w:r>
        <w:rPr>
          <w:rFonts w:hint="eastAsia"/>
          <w:sz w:val="24"/>
          <w:szCs w:val="24"/>
        </w:rPr>
        <w:t>之后，前后端数据交互可以不再刷新页面，</w:t>
      </w:r>
      <w:r w:rsidRPr="00A16E59">
        <w:rPr>
          <w:rFonts w:hint="eastAsia"/>
          <w:sz w:val="24"/>
          <w:szCs w:val="24"/>
        </w:rPr>
        <w:t>路由的映射通常是进行一些</w:t>
      </w:r>
      <w:r w:rsidRPr="00A16E59">
        <w:rPr>
          <w:rFonts w:hint="eastAsia"/>
          <w:sz w:val="24"/>
          <w:szCs w:val="24"/>
        </w:rPr>
        <w:t>DOM</w:t>
      </w:r>
      <w:r w:rsidRPr="00A16E59">
        <w:rPr>
          <w:rFonts w:hint="eastAsia"/>
          <w:sz w:val="24"/>
          <w:szCs w:val="24"/>
        </w:rPr>
        <w:t>的显示和隐藏操</w:t>
      </w:r>
      <w:r>
        <w:rPr>
          <w:rFonts w:hint="eastAsia"/>
          <w:sz w:val="24"/>
          <w:szCs w:val="24"/>
        </w:rPr>
        <w:t>作，</w:t>
      </w:r>
      <w:r w:rsidRPr="00A16E59">
        <w:rPr>
          <w:rFonts w:hint="eastAsia"/>
          <w:sz w:val="24"/>
          <w:szCs w:val="24"/>
        </w:rPr>
        <w:t>当访问不同路径的时候，会显示不同的页面组件。</w:t>
      </w:r>
      <w:r>
        <w:rPr>
          <w:rFonts w:hint="eastAsia"/>
          <w:sz w:val="24"/>
          <w:szCs w:val="24"/>
        </w:rPr>
        <w:t>这样一来，服务端只用给前端发送一次</w:t>
      </w:r>
      <w:r>
        <w:rPr>
          <w:rFonts w:hint="eastAsia"/>
          <w:sz w:val="24"/>
          <w:szCs w:val="24"/>
        </w:rPr>
        <w:t>H</w:t>
      </w:r>
      <w:r>
        <w:rPr>
          <w:sz w:val="24"/>
          <w:szCs w:val="24"/>
        </w:rPr>
        <w:t>TML</w:t>
      </w:r>
      <w:r>
        <w:rPr>
          <w:rFonts w:hint="eastAsia"/>
          <w:sz w:val="24"/>
          <w:szCs w:val="24"/>
        </w:rPr>
        <w:t>文件，这样的应用我们称之为</w:t>
      </w:r>
      <w:r>
        <w:rPr>
          <w:rFonts w:hint="eastAsia"/>
          <w:sz w:val="24"/>
          <w:szCs w:val="24"/>
        </w:rPr>
        <w:t>S</w:t>
      </w:r>
      <w:r>
        <w:rPr>
          <w:sz w:val="24"/>
          <w:szCs w:val="24"/>
        </w:rPr>
        <w:t>PA(</w:t>
      </w:r>
      <w:r>
        <w:rPr>
          <w:rFonts w:hint="eastAsia"/>
          <w:sz w:val="24"/>
          <w:szCs w:val="24"/>
        </w:rPr>
        <w:t>Single</w:t>
      </w:r>
      <w:r>
        <w:rPr>
          <w:sz w:val="24"/>
          <w:szCs w:val="24"/>
        </w:rPr>
        <w:t xml:space="preserve"> </w:t>
      </w:r>
      <w:r>
        <w:rPr>
          <w:rFonts w:hint="eastAsia"/>
          <w:sz w:val="24"/>
          <w:szCs w:val="24"/>
        </w:rPr>
        <w:t>Page</w:t>
      </w:r>
      <w:r>
        <w:rPr>
          <w:sz w:val="24"/>
          <w:szCs w:val="24"/>
        </w:rPr>
        <w:t xml:space="preserve"> </w:t>
      </w:r>
      <w:r>
        <w:rPr>
          <w:rFonts w:hint="eastAsia"/>
          <w:sz w:val="24"/>
          <w:szCs w:val="24"/>
        </w:rPr>
        <w:t>Application</w:t>
      </w:r>
      <w:r>
        <w:rPr>
          <w:sz w:val="24"/>
          <w:szCs w:val="24"/>
        </w:rPr>
        <w:t>)</w:t>
      </w:r>
      <w:r>
        <w:rPr>
          <w:rFonts w:hint="eastAsia"/>
          <w:sz w:val="24"/>
          <w:szCs w:val="24"/>
        </w:rPr>
        <w:t>。</w:t>
      </w:r>
    </w:p>
    <w:p w14:paraId="557F1330" w14:textId="77777777" w:rsidR="00C612D2" w:rsidRDefault="00C612D2" w:rsidP="00C612D2">
      <w:pPr>
        <w:pStyle w:val="a0"/>
        <w:spacing w:line="360" w:lineRule="auto"/>
        <w:rPr>
          <w:sz w:val="24"/>
          <w:szCs w:val="24"/>
        </w:rPr>
      </w:pPr>
      <w:r>
        <w:rPr>
          <w:rFonts w:hint="eastAsia"/>
          <w:sz w:val="24"/>
          <w:szCs w:val="24"/>
        </w:rPr>
        <w:t>前端路由有两种实现方式，一种是</w:t>
      </w:r>
      <w:r>
        <w:rPr>
          <w:rFonts w:hint="eastAsia"/>
          <w:sz w:val="24"/>
          <w:szCs w:val="24"/>
        </w:rPr>
        <w:t>Hash</w:t>
      </w:r>
      <w:r>
        <w:rPr>
          <w:rFonts w:hint="eastAsia"/>
          <w:sz w:val="24"/>
          <w:szCs w:val="24"/>
        </w:rPr>
        <w:t>路由。</w:t>
      </w:r>
      <w:r>
        <w:rPr>
          <w:rFonts w:hint="eastAsia"/>
          <w:sz w:val="24"/>
          <w:szCs w:val="24"/>
        </w:rPr>
        <w:t>URL</w:t>
      </w:r>
      <w:r>
        <w:rPr>
          <w:rFonts w:hint="eastAsia"/>
          <w:sz w:val="24"/>
          <w:szCs w:val="24"/>
        </w:rPr>
        <w:t>中‘</w:t>
      </w:r>
      <w:r>
        <w:rPr>
          <w:rFonts w:hint="eastAsia"/>
          <w:sz w:val="24"/>
          <w:szCs w:val="24"/>
        </w:rPr>
        <w:t>#</w:t>
      </w:r>
      <w:r>
        <w:rPr>
          <w:rFonts w:hint="eastAsia"/>
          <w:sz w:val="24"/>
          <w:szCs w:val="24"/>
        </w:rPr>
        <w:t>’符号及其后面的部分为</w:t>
      </w:r>
      <w:r>
        <w:rPr>
          <w:rFonts w:hint="eastAsia"/>
          <w:sz w:val="24"/>
          <w:szCs w:val="24"/>
        </w:rPr>
        <w:t>Hash</w:t>
      </w:r>
      <w:r>
        <w:rPr>
          <w:rFonts w:hint="eastAsia"/>
          <w:sz w:val="24"/>
          <w:szCs w:val="24"/>
        </w:rPr>
        <w:t>，</w:t>
      </w:r>
      <w:r>
        <w:rPr>
          <w:rFonts w:hint="eastAsia"/>
          <w:sz w:val="24"/>
          <w:szCs w:val="24"/>
        </w:rPr>
        <w:t>Hash</w:t>
      </w:r>
      <w:r>
        <w:rPr>
          <w:rFonts w:hint="eastAsia"/>
          <w:sz w:val="24"/>
          <w:szCs w:val="24"/>
        </w:rPr>
        <w:t>仅仅是客户端的一个状态，也就是说，当向服务器发请求时，</w:t>
      </w:r>
      <w:r>
        <w:rPr>
          <w:rFonts w:hint="eastAsia"/>
          <w:sz w:val="24"/>
          <w:szCs w:val="24"/>
        </w:rPr>
        <w:t>Hash</w:t>
      </w:r>
      <w:r>
        <w:rPr>
          <w:rFonts w:hint="eastAsia"/>
          <w:sz w:val="24"/>
          <w:szCs w:val="24"/>
        </w:rPr>
        <w:t>部分并不会发过去。通过监听</w:t>
      </w:r>
      <w:r>
        <w:rPr>
          <w:rFonts w:hint="eastAsia"/>
          <w:sz w:val="24"/>
          <w:szCs w:val="24"/>
        </w:rPr>
        <w:t>window</w:t>
      </w:r>
      <w:r>
        <w:rPr>
          <w:rFonts w:hint="eastAsia"/>
          <w:sz w:val="24"/>
          <w:szCs w:val="24"/>
        </w:rPr>
        <w:t>对象的</w:t>
      </w:r>
      <w:proofErr w:type="spellStart"/>
      <w:r>
        <w:rPr>
          <w:rFonts w:hint="eastAsia"/>
          <w:sz w:val="24"/>
          <w:szCs w:val="24"/>
        </w:rPr>
        <w:t>hashChange</w:t>
      </w:r>
      <w:proofErr w:type="spellEnd"/>
      <w:r>
        <w:rPr>
          <w:rFonts w:hint="eastAsia"/>
          <w:sz w:val="24"/>
          <w:szCs w:val="24"/>
        </w:rPr>
        <w:t>事件，就可以实现简单的</w:t>
      </w:r>
      <w:r>
        <w:rPr>
          <w:rFonts w:hint="eastAsia"/>
          <w:sz w:val="24"/>
          <w:szCs w:val="24"/>
        </w:rPr>
        <w:t>Hash</w:t>
      </w:r>
      <w:r>
        <w:rPr>
          <w:rFonts w:hint="eastAsia"/>
          <w:sz w:val="24"/>
          <w:szCs w:val="24"/>
        </w:rPr>
        <w:t>路由。另一种实现前端路由的方式时利用</w:t>
      </w:r>
      <w:r>
        <w:rPr>
          <w:rFonts w:hint="eastAsia"/>
          <w:sz w:val="24"/>
          <w:szCs w:val="24"/>
        </w:rPr>
        <w:t>HTML5</w:t>
      </w:r>
      <w:r>
        <w:rPr>
          <w:rFonts w:hint="eastAsia"/>
          <w:sz w:val="24"/>
          <w:szCs w:val="24"/>
        </w:rPr>
        <w:t>的</w:t>
      </w:r>
      <w:r>
        <w:rPr>
          <w:rFonts w:hint="eastAsia"/>
          <w:sz w:val="24"/>
          <w:szCs w:val="24"/>
        </w:rPr>
        <w:t>History</w:t>
      </w:r>
      <w:r>
        <w:rPr>
          <w:sz w:val="24"/>
          <w:szCs w:val="24"/>
        </w:rPr>
        <w:t xml:space="preserve"> </w:t>
      </w:r>
      <w:r>
        <w:rPr>
          <w:rFonts w:hint="eastAsia"/>
          <w:sz w:val="24"/>
          <w:szCs w:val="24"/>
        </w:rPr>
        <w:t>API</w:t>
      </w:r>
      <w:r>
        <w:rPr>
          <w:rFonts w:hint="eastAsia"/>
          <w:sz w:val="24"/>
          <w:szCs w:val="24"/>
        </w:rPr>
        <w:t>，利用它，我们可以在不刷新页面的情况下，直接改变当前</w:t>
      </w:r>
      <w:r>
        <w:rPr>
          <w:rFonts w:hint="eastAsia"/>
          <w:sz w:val="24"/>
          <w:szCs w:val="24"/>
        </w:rPr>
        <w:t>U</w:t>
      </w:r>
      <w:r>
        <w:rPr>
          <w:sz w:val="24"/>
          <w:szCs w:val="24"/>
        </w:rPr>
        <w:t>RL</w:t>
      </w:r>
      <w:r>
        <w:rPr>
          <w:rFonts w:hint="eastAsia"/>
          <w:sz w:val="24"/>
          <w:szCs w:val="24"/>
        </w:rPr>
        <w:t>。</w:t>
      </w:r>
    </w:p>
    <w:p w14:paraId="070FF880" w14:textId="77777777" w:rsidR="00C612D2" w:rsidRDefault="00C612D2" w:rsidP="00C612D2">
      <w:pPr>
        <w:pStyle w:val="a0"/>
        <w:spacing w:line="360" w:lineRule="auto"/>
        <w:rPr>
          <w:sz w:val="24"/>
          <w:szCs w:val="24"/>
        </w:rPr>
      </w:pPr>
      <w:r>
        <w:rPr>
          <w:rFonts w:hint="eastAsia"/>
          <w:sz w:val="24"/>
          <w:szCs w:val="24"/>
        </w:rPr>
        <w:t>在用</w:t>
      </w:r>
      <w:r>
        <w:rPr>
          <w:rFonts w:hint="eastAsia"/>
          <w:sz w:val="24"/>
          <w:szCs w:val="24"/>
        </w:rPr>
        <w:t>React</w:t>
      </w:r>
      <w:r>
        <w:rPr>
          <w:rFonts w:hint="eastAsia"/>
          <w:sz w:val="24"/>
          <w:szCs w:val="24"/>
        </w:rPr>
        <w:t>搭建前端页面时，我们可以用官方维护的</w:t>
      </w:r>
      <w:r>
        <w:rPr>
          <w:rFonts w:hint="eastAsia"/>
          <w:sz w:val="24"/>
          <w:szCs w:val="24"/>
        </w:rPr>
        <w:t>React-router</w:t>
      </w:r>
      <w:proofErr w:type="gramStart"/>
      <w:r>
        <w:rPr>
          <w:rFonts w:hint="eastAsia"/>
          <w:sz w:val="24"/>
          <w:szCs w:val="24"/>
        </w:rPr>
        <w:t>库实现</w:t>
      </w:r>
      <w:proofErr w:type="gramEnd"/>
      <w:r>
        <w:rPr>
          <w:rFonts w:hint="eastAsia"/>
          <w:sz w:val="24"/>
          <w:szCs w:val="24"/>
        </w:rPr>
        <w:t>前端路由，本系统中，我们使用的是基于</w:t>
      </w:r>
      <w:r>
        <w:rPr>
          <w:rFonts w:hint="eastAsia"/>
          <w:sz w:val="24"/>
          <w:szCs w:val="24"/>
        </w:rPr>
        <w:t>History</w:t>
      </w:r>
      <w:r>
        <w:rPr>
          <w:sz w:val="24"/>
          <w:szCs w:val="24"/>
        </w:rPr>
        <w:t xml:space="preserve"> </w:t>
      </w:r>
      <w:proofErr w:type="spellStart"/>
      <w:r>
        <w:rPr>
          <w:rFonts w:hint="eastAsia"/>
          <w:sz w:val="24"/>
          <w:szCs w:val="24"/>
        </w:rPr>
        <w:t>Api</w:t>
      </w:r>
      <w:proofErr w:type="spellEnd"/>
      <w:r>
        <w:rPr>
          <w:rFonts w:hint="eastAsia"/>
          <w:sz w:val="24"/>
          <w:szCs w:val="24"/>
        </w:rPr>
        <w:t>的路由。</w:t>
      </w:r>
    </w:p>
    <w:p w14:paraId="0ABCF4BC" w14:textId="77777777" w:rsidR="00C612D2" w:rsidRPr="00A16E59" w:rsidRDefault="00C612D2" w:rsidP="00C612D2">
      <w:pPr>
        <w:pStyle w:val="a0"/>
        <w:spacing w:line="360" w:lineRule="auto"/>
        <w:rPr>
          <w:sz w:val="24"/>
          <w:szCs w:val="24"/>
        </w:rPr>
      </w:pPr>
      <w:r>
        <w:rPr>
          <w:rFonts w:hint="eastAsia"/>
          <w:sz w:val="24"/>
          <w:szCs w:val="24"/>
        </w:rPr>
        <w:t>具体设计如下：</w:t>
      </w:r>
    </w:p>
    <w:tbl>
      <w:tblPr>
        <w:tblStyle w:val="afd"/>
        <w:tblW w:w="0" w:type="auto"/>
        <w:tblLook w:val="04A0" w:firstRow="1" w:lastRow="0" w:firstColumn="1" w:lastColumn="0" w:noHBand="0" w:noVBand="1"/>
      </w:tblPr>
      <w:tblGrid>
        <w:gridCol w:w="4259"/>
        <w:gridCol w:w="4037"/>
      </w:tblGrid>
      <w:tr w:rsidR="00C612D2" w14:paraId="09597F4B" w14:textId="77777777" w:rsidTr="002B5C51">
        <w:tc>
          <w:tcPr>
            <w:tcW w:w="4501" w:type="dxa"/>
            <w:shd w:val="clear" w:color="auto" w:fill="D9D9D9" w:themeFill="background1" w:themeFillShade="D9"/>
          </w:tcPr>
          <w:p w14:paraId="0E05868C" w14:textId="77777777" w:rsidR="00C612D2" w:rsidRPr="004800A6" w:rsidRDefault="00C612D2" w:rsidP="002B5C51">
            <w:pPr>
              <w:pStyle w:val="a0"/>
              <w:spacing w:line="360" w:lineRule="auto"/>
              <w:ind w:firstLine="0"/>
              <w:jc w:val="center"/>
              <w:rPr>
                <w:b/>
                <w:sz w:val="24"/>
                <w:szCs w:val="24"/>
              </w:rPr>
            </w:pPr>
            <w:r w:rsidRPr="004800A6">
              <w:rPr>
                <w:rFonts w:hint="eastAsia"/>
                <w:b/>
                <w:sz w:val="24"/>
                <w:szCs w:val="24"/>
              </w:rPr>
              <w:t>U</w:t>
            </w:r>
            <w:r w:rsidRPr="004800A6">
              <w:rPr>
                <w:b/>
                <w:sz w:val="24"/>
                <w:szCs w:val="24"/>
              </w:rPr>
              <w:t>RL</w:t>
            </w:r>
          </w:p>
        </w:tc>
        <w:tc>
          <w:tcPr>
            <w:tcW w:w="4502" w:type="dxa"/>
            <w:shd w:val="clear" w:color="auto" w:fill="D9D9D9" w:themeFill="background1" w:themeFillShade="D9"/>
          </w:tcPr>
          <w:p w14:paraId="05076FD2" w14:textId="77777777" w:rsidR="00C612D2" w:rsidRPr="004800A6" w:rsidRDefault="00C612D2" w:rsidP="002B5C51">
            <w:pPr>
              <w:pStyle w:val="a0"/>
              <w:spacing w:line="360" w:lineRule="auto"/>
              <w:ind w:firstLine="0"/>
              <w:jc w:val="center"/>
              <w:rPr>
                <w:b/>
                <w:sz w:val="24"/>
                <w:szCs w:val="24"/>
              </w:rPr>
            </w:pPr>
            <w:r w:rsidRPr="004800A6">
              <w:rPr>
                <w:rFonts w:hint="eastAsia"/>
                <w:b/>
                <w:sz w:val="24"/>
                <w:szCs w:val="24"/>
              </w:rPr>
              <w:t>说明</w:t>
            </w:r>
          </w:p>
        </w:tc>
      </w:tr>
      <w:tr w:rsidR="00C612D2" w14:paraId="329806D9" w14:textId="77777777" w:rsidTr="002B5C51">
        <w:tc>
          <w:tcPr>
            <w:tcW w:w="4501" w:type="dxa"/>
            <w:vAlign w:val="center"/>
          </w:tcPr>
          <w:p w14:paraId="497515F8" w14:textId="77777777" w:rsidR="00C612D2" w:rsidRDefault="00C612D2" w:rsidP="002B5C51">
            <w:pPr>
              <w:pStyle w:val="a0"/>
              <w:spacing w:line="360" w:lineRule="auto"/>
              <w:ind w:firstLine="0"/>
              <w:jc w:val="center"/>
              <w:rPr>
                <w:sz w:val="24"/>
                <w:szCs w:val="24"/>
              </w:rPr>
            </w:pPr>
            <w:r>
              <w:rPr>
                <w:rFonts w:hint="eastAsia"/>
                <w:sz w:val="24"/>
                <w:szCs w:val="24"/>
              </w:rPr>
              <w:t>/</w:t>
            </w:r>
          </w:p>
        </w:tc>
        <w:tc>
          <w:tcPr>
            <w:tcW w:w="4502" w:type="dxa"/>
            <w:vAlign w:val="center"/>
          </w:tcPr>
          <w:p w14:paraId="2BD8AE00" w14:textId="77777777" w:rsidR="00C612D2" w:rsidRDefault="00C612D2" w:rsidP="002B5C51">
            <w:pPr>
              <w:pStyle w:val="a0"/>
              <w:spacing w:line="360" w:lineRule="auto"/>
              <w:ind w:firstLine="0"/>
              <w:jc w:val="center"/>
              <w:rPr>
                <w:sz w:val="24"/>
                <w:szCs w:val="24"/>
              </w:rPr>
            </w:pPr>
            <w:r>
              <w:rPr>
                <w:rFonts w:hint="eastAsia"/>
                <w:sz w:val="24"/>
                <w:szCs w:val="24"/>
              </w:rPr>
              <w:t>首页</w:t>
            </w:r>
          </w:p>
        </w:tc>
      </w:tr>
      <w:tr w:rsidR="00C612D2" w14:paraId="35F4EA78" w14:textId="77777777" w:rsidTr="002B5C51">
        <w:tc>
          <w:tcPr>
            <w:tcW w:w="4501" w:type="dxa"/>
            <w:vAlign w:val="center"/>
          </w:tcPr>
          <w:p w14:paraId="0D4B8C4D" w14:textId="77777777" w:rsidR="00C612D2" w:rsidRDefault="00C612D2" w:rsidP="002B5C51">
            <w:pPr>
              <w:pStyle w:val="a0"/>
              <w:spacing w:line="360" w:lineRule="auto"/>
              <w:ind w:firstLine="0"/>
              <w:jc w:val="center"/>
              <w:rPr>
                <w:sz w:val="24"/>
                <w:szCs w:val="24"/>
              </w:rPr>
            </w:pPr>
            <w:r>
              <w:rPr>
                <w:rFonts w:hint="eastAsia"/>
                <w:sz w:val="24"/>
                <w:szCs w:val="24"/>
              </w:rPr>
              <w:t>/register</w:t>
            </w:r>
          </w:p>
        </w:tc>
        <w:tc>
          <w:tcPr>
            <w:tcW w:w="4502" w:type="dxa"/>
            <w:vAlign w:val="center"/>
          </w:tcPr>
          <w:p w14:paraId="265214CE" w14:textId="77777777" w:rsidR="00C612D2" w:rsidRDefault="00C612D2" w:rsidP="002B5C51">
            <w:pPr>
              <w:pStyle w:val="a0"/>
              <w:spacing w:line="360" w:lineRule="auto"/>
              <w:ind w:firstLine="0"/>
              <w:jc w:val="center"/>
              <w:rPr>
                <w:sz w:val="24"/>
                <w:szCs w:val="24"/>
              </w:rPr>
            </w:pPr>
            <w:r>
              <w:rPr>
                <w:rFonts w:hint="eastAsia"/>
                <w:sz w:val="24"/>
                <w:szCs w:val="24"/>
              </w:rPr>
              <w:t>注册页</w:t>
            </w:r>
          </w:p>
        </w:tc>
      </w:tr>
      <w:tr w:rsidR="00C612D2" w14:paraId="068431B6" w14:textId="77777777" w:rsidTr="002B5C51">
        <w:tc>
          <w:tcPr>
            <w:tcW w:w="4501" w:type="dxa"/>
            <w:vAlign w:val="center"/>
          </w:tcPr>
          <w:p w14:paraId="0FD3C9F3" w14:textId="77777777" w:rsidR="00C612D2" w:rsidRDefault="00C612D2" w:rsidP="002B5C51">
            <w:pPr>
              <w:pStyle w:val="a0"/>
              <w:spacing w:line="360" w:lineRule="auto"/>
              <w:ind w:firstLine="0"/>
              <w:jc w:val="center"/>
              <w:rPr>
                <w:sz w:val="24"/>
                <w:szCs w:val="24"/>
              </w:rPr>
            </w:pPr>
            <w:r>
              <w:rPr>
                <w:rFonts w:hint="eastAsia"/>
                <w:sz w:val="24"/>
                <w:szCs w:val="24"/>
              </w:rPr>
              <w:t>/</w:t>
            </w:r>
            <w:r>
              <w:rPr>
                <w:sz w:val="24"/>
                <w:szCs w:val="24"/>
              </w:rPr>
              <w:t>front-end/{</w:t>
            </w:r>
            <w:r>
              <w:rPr>
                <w:rFonts w:hint="eastAsia"/>
                <w:sz w:val="24"/>
                <w:szCs w:val="24"/>
              </w:rPr>
              <w:t>tag</w:t>
            </w:r>
            <w:r>
              <w:rPr>
                <w:rStyle w:val="af"/>
                <w:sz w:val="24"/>
                <w:szCs w:val="24"/>
              </w:rPr>
              <w:footnoteReference w:id="3"/>
            </w:r>
            <w:r>
              <w:rPr>
                <w:sz w:val="24"/>
                <w:szCs w:val="24"/>
              </w:rPr>
              <w:t>}</w:t>
            </w:r>
          </w:p>
        </w:tc>
        <w:tc>
          <w:tcPr>
            <w:tcW w:w="4502" w:type="dxa"/>
            <w:vAlign w:val="center"/>
          </w:tcPr>
          <w:p w14:paraId="4AF72646" w14:textId="77777777" w:rsidR="00C612D2" w:rsidRDefault="00C612D2" w:rsidP="002B5C51">
            <w:pPr>
              <w:pStyle w:val="a0"/>
              <w:spacing w:line="360" w:lineRule="auto"/>
              <w:ind w:firstLine="0"/>
              <w:jc w:val="center"/>
              <w:rPr>
                <w:sz w:val="24"/>
                <w:szCs w:val="24"/>
              </w:rPr>
            </w:pPr>
            <w:r>
              <w:rPr>
                <w:rFonts w:hint="eastAsia"/>
                <w:sz w:val="24"/>
                <w:szCs w:val="24"/>
              </w:rPr>
              <w:t>前端收藏</w:t>
            </w:r>
            <w:proofErr w:type="gramStart"/>
            <w:r>
              <w:rPr>
                <w:rFonts w:hint="eastAsia"/>
                <w:sz w:val="24"/>
                <w:szCs w:val="24"/>
              </w:rPr>
              <w:t>夹文章</w:t>
            </w:r>
            <w:proofErr w:type="gramEnd"/>
            <w:r>
              <w:rPr>
                <w:rFonts w:hint="eastAsia"/>
                <w:sz w:val="24"/>
                <w:szCs w:val="24"/>
              </w:rPr>
              <w:t>列表页</w:t>
            </w:r>
          </w:p>
        </w:tc>
      </w:tr>
      <w:tr w:rsidR="00C612D2" w14:paraId="4B3ADF9B" w14:textId="77777777" w:rsidTr="002B5C51">
        <w:tc>
          <w:tcPr>
            <w:tcW w:w="4501" w:type="dxa"/>
            <w:vAlign w:val="center"/>
          </w:tcPr>
          <w:p w14:paraId="1873C446" w14:textId="77777777" w:rsidR="00C612D2" w:rsidRDefault="00C612D2" w:rsidP="002B5C51">
            <w:pPr>
              <w:pStyle w:val="a0"/>
              <w:spacing w:line="360" w:lineRule="auto"/>
              <w:ind w:firstLine="0"/>
              <w:jc w:val="center"/>
              <w:rPr>
                <w:sz w:val="24"/>
                <w:szCs w:val="24"/>
              </w:rPr>
            </w:pPr>
            <w:r>
              <w:rPr>
                <w:rFonts w:hint="eastAsia"/>
                <w:sz w:val="24"/>
                <w:szCs w:val="24"/>
              </w:rPr>
              <w:t>/front-end</w:t>
            </w:r>
            <w:r>
              <w:rPr>
                <w:sz w:val="24"/>
                <w:szCs w:val="24"/>
              </w:rPr>
              <w:t>/{tag}/</w:t>
            </w:r>
            <w:r>
              <w:rPr>
                <w:rFonts w:hint="eastAsia"/>
                <w:sz w:val="24"/>
                <w:szCs w:val="24"/>
              </w:rPr>
              <w:t>{</w:t>
            </w:r>
            <w:proofErr w:type="spellStart"/>
            <w:r>
              <w:rPr>
                <w:sz w:val="24"/>
                <w:szCs w:val="24"/>
              </w:rPr>
              <w:t>c</w:t>
            </w:r>
            <w:r>
              <w:rPr>
                <w:rFonts w:hint="eastAsia"/>
                <w:sz w:val="24"/>
                <w:szCs w:val="24"/>
              </w:rPr>
              <w:t>aid</w:t>
            </w:r>
            <w:proofErr w:type="spellEnd"/>
            <w:r>
              <w:rPr>
                <w:rFonts w:hint="eastAsia"/>
                <w:sz w:val="24"/>
                <w:szCs w:val="24"/>
              </w:rPr>
              <w:t>}</w:t>
            </w:r>
          </w:p>
        </w:tc>
        <w:tc>
          <w:tcPr>
            <w:tcW w:w="4502" w:type="dxa"/>
            <w:vAlign w:val="center"/>
          </w:tcPr>
          <w:p w14:paraId="2C3D6AE7" w14:textId="77777777" w:rsidR="00C612D2" w:rsidRDefault="00C612D2" w:rsidP="002B5C51">
            <w:pPr>
              <w:pStyle w:val="a0"/>
              <w:spacing w:line="360" w:lineRule="auto"/>
              <w:ind w:firstLine="0"/>
              <w:jc w:val="center"/>
              <w:rPr>
                <w:sz w:val="24"/>
                <w:szCs w:val="24"/>
              </w:rPr>
            </w:pPr>
            <w:r>
              <w:rPr>
                <w:rFonts w:hint="eastAsia"/>
                <w:sz w:val="24"/>
                <w:szCs w:val="24"/>
              </w:rPr>
              <w:t>前端收藏</w:t>
            </w:r>
            <w:proofErr w:type="gramStart"/>
            <w:r>
              <w:rPr>
                <w:rFonts w:hint="eastAsia"/>
                <w:sz w:val="24"/>
                <w:szCs w:val="24"/>
              </w:rPr>
              <w:t>夹文章</w:t>
            </w:r>
            <w:proofErr w:type="gramEnd"/>
            <w:r>
              <w:rPr>
                <w:rFonts w:hint="eastAsia"/>
                <w:sz w:val="24"/>
                <w:szCs w:val="24"/>
              </w:rPr>
              <w:t>内容页</w:t>
            </w:r>
          </w:p>
        </w:tc>
      </w:tr>
      <w:tr w:rsidR="00C612D2" w14:paraId="5550559F" w14:textId="77777777" w:rsidTr="002B5C51">
        <w:tc>
          <w:tcPr>
            <w:tcW w:w="4501" w:type="dxa"/>
            <w:vAlign w:val="center"/>
          </w:tcPr>
          <w:p w14:paraId="2CA12649" w14:textId="77777777" w:rsidR="00C612D2" w:rsidRDefault="00C612D2" w:rsidP="002B5C51">
            <w:pPr>
              <w:pStyle w:val="a0"/>
              <w:spacing w:line="360" w:lineRule="auto"/>
              <w:ind w:firstLine="0"/>
              <w:jc w:val="center"/>
              <w:rPr>
                <w:sz w:val="24"/>
                <w:szCs w:val="24"/>
              </w:rPr>
            </w:pPr>
            <w:r>
              <w:rPr>
                <w:rFonts w:hint="eastAsia"/>
                <w:sz w:val="24"/>
                <w:szCs w:val="24"/>
              </w:rPr>
              <w:lastRenderedPageBreak/>
              <w:t>/server</w:t>
            </w:r>
            <w:r>
              <w:rPr>
                <w:sz w:val="24"/>
                <w:szCs w:val="24"/>
              </w:rPr>
              <w:t>/</w:t>
            </w:r>
            <w:r>
              <w:rPr>
                <w:rFonts w:hint="eastAsia"/>
                <w:sz w:val="24"/>
                <w:szCs w:val="24"/>
              </w:rPr>
              <w:t>{tag}</w:t>
            </w:r>
          </w:p>
        </w:tc>
        <w:tc>
          <w:tcPr>
            <w:tcW w:w="4502" w:type="dxa"/>
            <w:vAlign w:val="center"/>
          </w:tcPr>
          <w:p w14:paraId="3D46845A" w14:textId="77777777" w:rsidR="00C612D2" w:rsidRDefault="00C612D2" w:rsidP="002B5C51">
            <w:pPr>
              <w:pStyle w:val="a0"/>
              <w:spacing w:line="360" w:lineRule="auto"/>
              <w:ind w:firstLine="0"/>
              <w:jc w:val="center"/>
              <w:rPr>
                <w:sz w:val="24"/>
                <w:szCs w:val="24"/>
              </w:rPr>
            </w:pPr>
            <w:r>
              <w:rPr>
                <w:rFonts w:hint="eastAsia"/>
                <w:sz w:val="24"/>
                <w:szCs w:val="24"/>
              </w:rPr>
              <w:t>服务端收藏</w:t>
            </w:r>
            <w:proofErr w:type="gramStart"/>
            <w:r>
              <w:rPr>
                <w:rFonts w:hint="eastAsia"/>
                <w:sz w:val="24"/>
                <w:szCs w:val="24"/>
              </w:rPr>
              <w:t>夹文章</w:t>
            </w:r>
            <w:proofErr w:type="gramEnd"/>
            <w:r>
              <w:rPr>
                <w:rFonts w:hint="eastAsia"/>
                <w:sz w:val="24"/>
                <w:szCs w:val="24"/>
              </w:rPr>
              <w:t>列表页</w:t>
            </w:r>
          </w:p>
        </w:tc>
      </w:tr>
      <w:tr w:rsidR="00C612D2" w14:paraId="7E031648" w14:textId="77777777" w:rsidTr="002B5C51">
        <w:tc>
          <w:tcPr>
            <w:tcW w:w="4501" w:type="dxa"/>
            <w:vAlign w:val="center"/>
          </w:tcPr>
          <w:p w14:paraId="05F1A84E" w14:textId="77777777" w:rsidR="00C612D2" w:rsidRDefault="00C612D2" w:rsidP="002B5C51">
            <w:pPr>
              <w:pStyle w:val="a0"/>
              <w:spacing w:line="360" w:lineRule="auto"/>
              <w:ind w:firstLine="0"/>
              <w:jc w:val="center"/>
              <w:rPr>
                <w:sz w:val="24"/>
                <w:szCs w:val="24"/>
              </w:rPr>
            </w:pPr>
            <w:r>
              <w:rPr>
                <w:rFonts w:hint="eastAsia"/>
                <w:sz w:val="24"/>
                <w:szCs w:val="24"/>
              </w:rPr>
              <w:t>/server</w:t>
            </w:r>
            <w:r>
              <w:rPr>
                <w:sz w:val="24"/>
                <w:szCs w:val="24"/>
              </w:rPr>
              <w:t>/{tag}/{</w:t>
            </w:r>
            <w:proofErr w:type="spellStart"/>
            <w:r>
              <w:rPr>
                <w:sz w:val="24"/>
                <w:szCs w:val="24"/>
              </w:rPr>
              <w:t>caid</w:t>
            </w:r>
            <w:proofErr w:type="spellEnd"/>
            <w:r>
              <w:rPr>
                <w:sz w:val="24"/>
                <w:szCs w:val="24"/>
              </w:rPr>
              <w:t>}</w:t>
            </w:r>
          </w:p>
        </w:tc>
        <w:tc>
          <w:tcPr>
            <w:tcW w:w="4502" w:type="dxa"/>
            <w:vAlign w:val="center"/>
          </w:tcPr>
          <w:p w14:paraId="22D26F43" w14:textId="77777777" w:rsidR="00C612D2" w:rsidRDefault="00C612D2" w:rsidP="002B5C51">
            <w:pPr>
              <w:pStyle w:val="a0"/>
              <w:spacing w:line="360" w:lineRule="auto"/>
              <w:ind w:firstLine="0"/>
              <w:jc w:val="center"/>
              <w:rPr>
                <w:sz w:val="24"/>
                <w:szCs w:val="24"/>
              </w:rPr>
            </w:pPr>
            <w:r>
              <w:rPr>
                <w:rFonts w:hint="eastAsia"/>
                <w:sz w:val="24"/>
                <w:szCs w:val="24"/>
              </w:rPr>
              <w:t>服务端收藏</w:t>
            </w:r>
            <w:proofErr w:type="gramStart"/>
            <w:r>
              <w:rPr>
                <w:rFonts w:hint="eastAsia"/>
                <w:sz w:val="24"/>
                <w:szCs w:val="24"/>
              </w:rPr>
              <w:t>夹文章</w:t>
            </w:r>
            <w:proofErr w:type="gramEnd"/>
            <w:r>
              <w:rPr>
                <w:rFonts w:hint="eastAsia"/>
                <w:sz w:val="24"/>
                <w:szCs w:val="24"/>
              </w:rPr>
              <w:t>内容页</w:t>
            </w:r>
          </w:p>
        </w:tc>
      </w:tr>
      <w:tr w:rsidR="00C612D2" w14:paraId="4A68965B" w14:textId="77777777" w:rsidTr="002B5C51">
        <w:tc>
          <w:tcPr>
            <w:tcW w:w="4501" w:type="dxa"/>
            <w:vAlign w:val="center"/>
          </w:tcPr>
          <w:p w14:paraId="577ACA28" w14:textId="77777777" w:rsidR="00C612D2" w:rsidRDefault="00C612D2" w:rsidP="002B5C51">
            <w:pPr>
              <w:pStyle w:val="a0"/>
              <w:spacing w:line="360" w:lineRule="auto"/>
              <w:ind w:firstLine="0"/>
              <w:jc w:val="center"/>
              <w:rPr>
                <w:sz w:val="24"/>
                <w:szCs w:val="24"/>
              </w:rPr>
            </w:pPr>
            <w:r>
              <w:rPr>
                <w:rFonts w:hint="eastAsia"/>
                <w:sz w:val="24"/>
                <w:szCs w:val="24"/>
              </w:rPr>
              <w:t>/database/{tag}</w:t>
            </w:r>
          </w:p>
        </w:tc>
        <w:tc>
          <w:tcPr>
            <w:tcW w:w="4502" w:type="dxa"/>
            <w:vAlign w:val="center"/>
          </w:tcPr>
          <w:p w14:paraId="1CAA4011" w14:textId="77777777" w:rsidR="00C612D2" w:rsidRDefault="00C612D2" w:rsidP="002B5C51">
            <w:pPr>
              <w:pStyle w:val="a0"/>
              <w:spacing w:line="360" w:lineRule="auto"/>
              <w:ind w:firstLine="0"/>
              <w:jc w:val="center"/>
              <w:rPr>
                <w:sz w:val="24"/>
                <w:szCs w:val="24"/>
              </w:rPr>
            </w:pPr>
            <w:r>
              <w:rPr>
                <w:rFonts w:hint="eastAsia"/>
                <w:sz w:val="24"/>
                <w:szCs w:val="24"/>
              </w:rPr>
              <w:t>数据库收藏</w:t>
            </w:r>
            <w:proofErr w:type="gramStart"/>
            <w:r>
              <w:rPr>
                <w:rFonts w:hint="eastAsia"/>
                <w:sz w:val="24"/>
                <w:szCs w:val="24"/>
              </w:rPr>
              <w:t>夹文章</w:t>
            </w:r>
            <w:proofErr w:type="gramEnd"/>
            <w:r>
              <w:rPr>
                <w:rFonts w:hint="eastAsia"/>
                <w:sz w:val="24"/>
                <w:szCs w:val="24"/>
              </w:rPr>
              <w:t>列表页</w:t>
            </w:r>
          </w:p>
        </w:tc>
      </w:tr>
      <w:tr w:rsidR="00C612D2" w14:paraId="5FEA1F4C" w14:textId="77777777" w:rsidTr="002B5C51">
        <w:tc>
          <w:tcPr>
            <w:tcW w:w="4501" w:type="dxa"/>
            <w:vAlign w:val="center"/>
          </w:tcPr>
          <w:p w14:paraId="295CF428" w14:textId="77777777" w:rsidR="00C612D2" w:rsidRDefault="00C612D2" w:rsidP="002B5C51">
            <w:pPr>
              <w:pStyle w:val="a0"/>
              <w:spacing w:line="360" w:lineRule="auto"/>
              <w:ind w:firstLine="0"/>
              <w:jc w:val="center"/>
              <w:rPr>
                <w:sz w:val="24"/>
                <w:szCs w:val="24"/>
              </w:rPr>
            </w:pPr>
            <w:r>
              <w:rPr>
                <w:rFonts w:hint="eastAsia"/>
                <w:sz w:val="24"/>
                <w:szCs w:val="24"/>
              </w:rPr>
              <w:t>/data</w:t>
            </w:r>
            <w:r>
              <w:rPr>
                <w:sz w:val="24"/>
                <w:szCs w:val="24"/>
              </w:rPr>
              <w:t>base/{tag}/{</w:t>
            </w:r>
            <w:proofErr w:type="spellStart"/>
            <w:r>
              <w:rPr>
                <w:sz w:val="24"/>
                <w:szCs w:val="24"/>
              </w:rPr>
              <w:t>caid</w:t>
            </w:r>
            <w:proofErr w:type="spellEnd"/>
            <w:r>
              <w:rPr>
                <w:sz w:val="24"/>
                <w:szCs w:val="24"/>
              </w:rPr>
              <w:t>}</w:t>
            </w:r>
          </w:p>
        </w:tc>
        <w:tc>
          <w:tcPr>
            <w:tcW w:w="4502" w:type="dxa"/>
            <w:vAlign w:val="center"/>
          </w:tcPr>
          <w:p w14:paraId="6E0F66DD" w14:textId="77777777" w:rsidR="00C612D2" w:rsidRDefault="00C612D2" w:rsidP="002B5C51">
            <w:pPr>
              <w:pStyle w:val="a0"/>
              <w:spacing w:line="360" w:lineRule="auto"/>
              <w:ind w:firstLine="0"/>
              <w:jc w:val="center"/>
              <w:rPr>
                <w:sz w:val="24"/>
                <w:szCs w:val="24"/>
              </w:rPr>
            </w:pPr>
            <w:r>
              <w:rPr>
                <w:rFonts w:hint="eastAsia"/>
                <w:sz w:val="24"/>
                <w:szCs w:val="24"/>
              </w:rPr>
              <w:t>数据库收藏</w:t>
            </w:r>
            <w:proofErr w:type="gramStart"/>
            <w:r>
              <w:rPr>
                <w:rFonts w:hint="eastAsia"/>
                <w:sz w:val="24"/>
                <w:szCs w:val="24"/>
              </w:rPr>
              <w:t>夹文章</w:t>
            </w:r>
            <w:proofErr w:type="gramEnd"/>
            <w:r>
              <w:rPr>
                <w:rFonts w:hint="eastAsia"/>
                <w:sz w:val="24"/>
                <w:szCs w:val="24"/>
              </w:rPr>
              <w:t>内容页</w:t>
            </w:r>
          </w:p>
        </w:tc>
      </w:tr>
      <w:tr w:rsidR="00C612D2" w14:paraId="5958083E" w14:textId="77777777" w:rsidTr="002B5C51">
        <w:tc>
          <w:tcPr>
            <w:tcW w:w="4501" w:type="dxa"/>
            <w:vAlign w:val="center"/>
          </w:tcPr>
          <w:p w14:paraId="33BF9FEB" w14:textId="77777777" w:rsidR="00C612D2" w:rsidRDefault="00C612D2" w:rsidP="002B5C51">
            <w:pPr>
              <w:pStyle w:val="a0"/>
              <w:spacing w:line="360" w:lineRule="auto"/>
              <w:ind w:firstLine="0"/>
              <w:jc w:val="center"/>
              <w:rPr>
                <w:sz w:val="24"/>
                <w:szCs w:val="24"/>
              </w:rPr>
            </w:pPr>
            <w:r>
              <w:rPr>
                <w:rFonts w:hint="eastAsia"/>
                <w:sz w:val="24"/>
                <w:szCs w:val="24"/>
              </w:rPr>
              <w:t>/original/all</w:t>
            </w:r>
            <w:r>
              <w:rPr>
                <w:sz w:val="24"/>
                <w:szCs w:val="24"/>
              </w:rPr>
              <w:t>-articles</w:t>
            </w:r>
          </w:p>
        </w:tc>
        <w:tc>
          <w:tcPr>
            <w:tcW w:w="4502" w:type="dxa"/>
            <w:vAlign w:val="center"/>
          </w:tcPr>
          <w:p w14:paraId="5966D722" w14:textId="77777777" w:rsidR="00C612D2" w:rsidRDefault="00C612D2" w:rsidP="002B5C51">
            <w:pPr>
              <w:pStyle w:val="a0"/>
              <w:spacing w:line="360" w:lineRule="auto"/>
              <w:ind w:firstLine="0"/>
              <w:jc w:val="center"/>
              <w:rPr>
                <w:sz w:val="24"/>
                <w:szCs w:val="24"/>
              </w:rPr>
            </w:pPr>
            <w:r>
              <w:rPr>
                <w:rFonts w:hint="eastAsia"/>
                <w:sz w:val="24"/>
                <w:szCs w:val="24"/>
              </w:rPr>
              <w:t>原创文章列表页</w:t>
            </w:r>
          </w:p>
        </w:tc>
      </w:tr>
      <w:tr w:rsidR="00C612D2" w14:paraId="30EA182D" w14:textId="77777777" w:rsidTr="002B5C51">
        <w:tc>
          <w:tcPr>
            <w:tcW w:w="4501" w:type="dxa"/>
            <w:vAlign w:val="center"/>
          </w:tcPr>
          <w:p w14:paraId="21412B03" w14:textId="77777777" w:rsidR="00C612D2" w:rsidRDefault="00C612D2" w:rsidP="002B5C51">
            <w:pPr>
              <w:pStyle w:val="a0"/>
              <w:spacing w:line="360" w:lineRule="auto"/>
              <w:ind w:firstLine="0"/>
              <w:jc w:val="center"/>
              <w:rPr>
                <w:sz w:val="24"/>
                <w:szCs w:val="24"/>
              </w:rPr>
            </w:pPr>
            <w:r>
              <w:rPr>
                <w:rFonts w:hint="eastAsia"/>
                <w:sz w:val="24"/>
                <w:szCs w:val="24"/>
              </w:rPr>
              <w:t>/original</w:t>
            </w:r>
            <w:r>
              <w:rPr>
                <w:sz w:val="24"/>
                <w:szCs w:val="24"/>
              </w:rPr>
              <w:t>/all-articles/{</w:t>
            </w:r>
            <w:proofErr w:type="spellStart"/>
            <w:r>
              <w:rPr>
                <w:sz w:val="24"/>
                <w:szCs w:val="24"/>
              </w:rPr>
              <w:t>oaid</w:t>
            </w:r>
            <w:proofErr w:type="spellEnd"/>
            <w:r>
              <w:rPr>
                <w:sz w:val="24"/>
                <w:szCs w:val="24"/>
              </w:rPr>
              <w:t>}</w:t>
            </w:r>
          </w:p>
        </w:tc>
        <w:tc>
          <w:tcPr>
            <w:tcW w:w="4502" w:type="dxa"/>
            <w:vAlign w:val="center"/>
          </w:tcPr>
          <w:p w14:paraId="5C1BC890" w14:textId="77777777" w:rsidR="00C612D2" w:rsidRDefault="00C612D2" w:rsidP="002B5C51">
            <w:pPr>
              <w:pStyle w:val="a0"/>
              <w:spacing w:line="360" w:lineRule="auto"/>
              <w:ind w:firstLine="0"/>
              <w:jc w:val="center"/>
              <w:rPr>
                <w:sz w:val="24"/>
                <w:szCs w:val="24"/>
              </w:rPr>
            </w:pPr>
            <w:r>
              <w:rPr>
                <w:rFonts w:hint="eastAsia"/>
                <w:sz w:val="24"/>
                <w:szCs w:val="24"/>
              </w:rPr>
              <w:t>原创文章内容页</w:t>
            </w:r>
          </w:p>
        </w:tc>
      </w:tr>
      <w:tr w:rsidR="00C612D2" w14:paraId="1B3F97D7" w14:textId="77777777" w:rsidTr="002B5C51">
        <w:tc>
          <w:tcPr>
            <w:tcW w:w="4501" w:type="dxa"/>
            <w:vAlign w:val="center"/>
          </w:tcPr>
          <w:p w14:paraId="1FAE445A" w14:textId="77777777" w:rsidR="00C612D2" w:rsidRDefault="00C612D2" w:rsidP="002B5C51">
            <w:pPr>
              <w:pStyle w:val="a0"/>
              <w:spacing w:line="360" w:lineRule="auto"/>
              <w:ind w:firstLine="0"/>
              <w:jc w:val="center"/>
              <w:rPr>
                <w:sz w:val="24"/>
                <w:szCs w:val="24"/>
              </w:rPr>
            </w:pPr>
            <w:r>
              <w:rPr>
                <w:rFonts w:hint="eastAsia"/>
                <w:sz w:val="24"/>
                <w:szCs w:val="24"/>
              </w:rPr>
              <w:t>/original</w:t>
            </w:r>
            <w:r>
              <w:rPr>
                <w:sz w:val="24"/>
                <w:szCs w:val="24"/>
              </w:rPr>
              <w:t>/write-article</w:t>
            </w:r>
          </w:p>
        </w:tc>
        <w:tc>
          <w:tcPr>
            <w:tcW w:w="4502" w:type="dxa"/>
            <w:vAlign w:val="center"/>
          </w:tcPr>
          <w:p w14:paraId="7B80E78A" w14:textId="77777777" w:rsidR="00C612D2" w:rsidRDefault="00C612D2" w:rsidP="002B5C51">
            <w:pPr>
              <w:pStyle w:val="a0"/>
              <w:spacing w:line="360" w:lineRule="auto"/>
              <w:ind w:firstLine="0"/>
              <w:jc w:val="center"/>
              <w:rPr>
                <w:sz w:val="24"/>
                <w:szCs w:val="24"/>
              </w:rPr>
            </w:pPr>
            <w:r>
              <w:rPr>
                <w:rFonts w:hint="eastAsia"/>
                <w:sz w:val="24"/>
                <w:szCs w:val="24"/>
              </w:rPr>
              <w:t>博主编辑原创文章页</w:t>
            </w:r>
          </w:p>
        </w:tc>
      </w:tr>
    </w:tbl>
    <w:p w14:paraId="71B0CC93" w14:textId="77777777" w:rsidR="00C612D2" w:rsidRDefault="00C612D2" w:rsidP="00C612D2">
      <w:pPr>
        <w:pStyle w:val="a0"/>
        <w:spacing w:line="360" w:lineRule="auto"/>
        <w:ind w:firstLine="0"/>
        <w:jc w:val="center"/>
        <w:rPr>
          <w:sz w:val="24"/>
          <w:szCs w:val="24"/>
        </w:rPr>
      </w:pPr>
      <w:r>
        <w:rPr>
          <w:rFonts w:hint="eastAsia"/>
          <w:sz w:val="24"/>
          <w:szCs w:val="24"/>
        </w:rPr>
        <w:t>表</w:t>
      </w:r>
      <w:r>
        <w:rPr>
          <w:rFonts w:hint="eastAsia"/>
          <w:sz w:val="24"/>
          <w:szCs w:val="24"/>
        </w:rPr>
        <w:t>3-10</w:t>
      </w:r>
      <w:r>
        <w:rPr>
          <w:sz w:val="24"/>
          <w:szCs w:val="24"/>
        </w:rPr>
        <w:t xml:space="preserve"> </w:t>
      </w:r>
      <w:r>
        <w:rPr>
          <w:rFonts w:hint="eastAsia"/>
          <w:sz w:val="24"/>
          <w:szCs w:val="24"/>
        </w:rPr>
        <w:t>前端路由设计</w:t>
      </w:r>
    </w:p>
    <w:p w14:paraId="26A50975" w14:textId="77777777" w:rsidR="00C612D2" w:rsidRPr="00401DA1" w:rsidRDefault="00C612D2" w:rsidP="00C612D2">
      <w:pPr>
        <w:pStyle w:val="2"/>
        <w:jc w:val="both"/>
        <w:rPr>
          <w:rFonts w:ascii="黑体" w:eastAsia="黑体" w:hAnsi="黑体"/>
          <w:lang w:eastAsia="zh-CN"/>
        </w:rPr>
      </w:pPr>
      <w:bookmarkStart w:id="440" w:name="_Toc5726371"/>
      <w:r w:rsidRPr="00316571">
        <w:rPr>
          <w:rFonts w:ascii="黑体" w:eastAsia="黑体" w:hAnsi="黑体" w:hint="eastAsia"/>
          <w:lang w:eastAsia="zh-CN"/>
        </w:rPr>
        <w:t>前端</w:t>
      </w:r>
      <w:r>
        <w:rPr>
          <w:rFonts w:ascii="黑体" w:eastAsia="黑体" w:hAnsi="黑体" w:hint="eastAsia"/>
          <w:lang w:eastAsia="zh-CN"/>
        </w:rPr>
        <w:t>Redux store</w:t>
      </w:r>
      <w:r w:rsidRPr="00316571">
        <w:rPr>
          <w:rFonts w:ascii="黑体" w:eastAsia="黑体" w:hAnsi="黑体" w:hint="eastAsia"/>
          <w:lang w:eastAsia="zh-CN"/>
        </w:rPr>
        <w:t>设计</w:t>
      </w:r>
      <w:bookmarkEnd w:id="440"/>
    </w:p>
    <w:p w14:paraId="24689044" w14:textId="77777777" w:rsidR="00C612D2" w:rsidRDefault="00C612D2" w:rsidP="00C612D2">
      <w:pPr>
        <w:pStyle w:val="a0"/>
        <w:spacing w:line="360" w:lineRule="auto"/>
        <w:rPr>
          <w:sz w:val="24"/>
          <w:szCs w:val="24"/>
        </w:rPr>
      </w:pPr>
      <w:r w:rsidRPr="00C803A1">
        <w:rPr>
          <w:rFonts w:hint="eastAsia"/>
          <w:sz w:val="24"/>
          <w:szCs w:val="24"/>
        </w:rPr>
        <w:t>React</w:t>
      </w:r>
      <w:r w:rsidRPr="00C803A1">
        <w:rPr>
          <w:rFonts w:hint="eastAsia"/>
          <w:sz w:val="24"/>
          <w:szCs w:val="24"/>
        </w:rPr>
        <w:t>组件之间的数据传递是单向数据流，即数据只能由</w:t>
      </w:r>
      <w:r>
        <w:rPr>
          <w:rFonts w:hint="eastAsia"/>
          <w:sz w:val="24"/>
          <w:szCs w:val="24"/>
        </w:rPr>
        <w:t>上层</w:t>
      </w:r>
      <w:r w:rsidRPr="00C803A1">
        <w:rPr>
          <w:rFonts w:hint="eastAsia"/>
          <w:sz w:val="24"/>
          <w:szCs w:val="24"/>
        </w:rPr>
        <w:t>组件通过</w:t>
      </w:r>
      <w:r w:rsidRPr="00C803A1">
        <w:rPr>
          <w:rFonts w:hint="eastAsia"/>
          <w:sz w:val="24"/>
          <w:szCs w:val="24"/>
        </w:rPr>
        <w:t>props</w:t>
      </w:r>
      <w:r>
        <w:rPr>
          <w:rFonts w:hint="eastAsia"/>
          <w:sz w:val="24"/>
          <w:szCs w:val="24"/>
        </w:rPr>
        <w:t>或</w:t>
      </w:r>
      <w:r>
        <w:rPr>
          <w:rFonts w:hint="eastAsia"/>
          <w:sz w:val="24"/>
          <w:szCs w:val="24"/>
        </w:rPr>
        <w:t>context</w:t>
      </w:r>
      <w:r w:rsidRPr="00C803A1">
        <w:rPr>
          <w:rFonts w:hint="eastAsia"/>
          <w:sz w:val="24"/>
          <w:szCs w:val="24"/>
        </w:rPr>
        <w:t>属性传递给</w:t>
      </w:r>
      <w:r>
        <w:rPr>
          <w:rFonts w:hint="eastAsia"/>
          <w:sz w:val="24"/>
          <w:szCs w:val="24"/>
        </w:rPr>
        <w:t>下层</w:t>
      </w:r>
      <w:r w:rsidRPr="00C803A1">
        <w:rPr>
          <w:rFonts w:hint="eastAsia"/>
          <w:sz w:val="24"/>
          <w:szCs w:val="24"/>
        </w:rPr>
        <w:t>组件</w:t>
      </w:r>
      <w:r>
        <w:rPr>
          <w:rFonts w:hint="eastAsia"/>
          <w:sz w:val="24"/>
          <w:szCs w:val="24"/>
        </w:rPr>
        <w:t>。因此要实现两个组件之间的通信，只能通过把公共状态放在这两个组件的同一个祖先组件上实现。结合</w:t>
      </w:r>
      <w:r>
        <w:rPr>
          <w:rFonts w:hint="eastAsia"/>
          <w:sz w:val="24"/>
          <w:szCs w:val="24"/>
        </w:rPr>
        <w:t>React</w:t>
      </w:r>
      <w:r>
        <w:rPr>
          <w:rFonts w:hint="eastAsia"/>
          <w:sz w:val="24"/>
          <w:szCs w:val="24"/>
        </w:rPr>
        <w:t>的这一特点，</w:t>
      </w:r>
      <w:r>
        <w:rPr>
          <w:rFonts w:hint="eastAsia"/>
          <w:sz w:val="24"/>
          <w:szCs w:val="24"/>
        </w:rPr>
        <w:t>React-redux</w:t>
      </w:r>
      <w:proofErr w:type="gramStart"/>
      <w:r>
        <w:rPr>
          <w:rFonts w:hint="eastAsia"/>
          <w:sz w:val="24"/>
          <w:szCs w:val="24"/>
        </w:rPr>
        <w:t>库把各个</w:t>
      </w:r>
      <w:proofErr w:type="gramEnd"/>
      <w:r>
        <w:rPr>
          <w:rFonts w:hint="eastAsia"/>
          <w:sz w:val="24"/>
          <w:szCs w:val="24"/>
        </w:rPr>
        <w:t>组件需要通信的数据放在一个顶层组件（</w:t>
      </w:r>
      <w:r>
        <w:rPr>
          <w:rFonts w:hint="eastAsia"/>
          <w:sz w:val="24"/>
          <w:szCs w:val="24"/>
        </w:rPr>
        <w:t>Provider</w:t>
      </w:r>
      <w:r>
        <w:rPr>
          <w:rFonts w:hint="eastAsia"/>
          <w:sz w:val="24"/>
          <w:szCs w:val="24"/>
        </w:rPr>
        <w:t>组件）的</w:t>
      </w:r>
      <w:r>
        <w:rPr>
          <w:rFonts w:hint="eastAsia"/>
          <w:sz w:val="24"/>
          <w:szCs w:val="24"/>
        </w:rPr>
        <w:t>context</w:t>
      </w:r>
      <w:r>
        <w:rPr>
          <w:rFonts w:hint="eastAsia"/>
          <w:sz w:val="24"/>
          <w:szCs w:val="24"/>
        </w:rPr>
        <w:t>中，而对这些数据的操作统一由</w:t>
      </w:r>
      <w:r>
        <w:rPr>
          <w:rFonts w:hint="eastAsia"/>
          <w:sz w:val="24"/>
          <w:szCs w:val="24"/>
        </w:rPr>
        <w:t>Redux</w:t>
      </w:r>
      <w:r>
        <w:rPr>
          <w:rFonts w:hint="eastAsia"/>
          <w:sz w:val="24"/>
          <w:szCs w:val="24"/>
        </w:rPr>
        <w:t>来进行管理。</w:t>
      </w:r>
    </w:p>
    <w:p w14:paraId="5A735479" w14:textId="77777777" w:rsidR="00C612D2" w:rsidRDefault="00C612D2" w:rsidP="00C612D2">
      <w:pPr>
        <w:pStyle w:val="a0"/>
        <w:spacing w:line="360" w:lineRule="auto"/>
        <w:rPr>
          <w:sz w:val="24"/>
          <w:szCs w:val="24"/>
        </w:rPr>
      </w:pPr>
      <w:r>
        <w:rPr>
          <w:rFonts w:hint="eastAsia"/>
          <w:sz w:val="24"/>
          <w:szCs w:val="24"/>
        </w:rPr>
        <w:t>因此在设计我们的前端工程时，对</w:t>
      </w:r>
      <w:r>
        <w:rPr>
          <w:rFonts w:hint="eastAsia"/>
          <w:sz w:val="24"/>
          <w:szCs w:val="24"/>
        </w:rPr>
        <w:t>Redux</w:t>
      </w:r>
      <w:r>
        <w:rPr>
          <w:rFonts w:hint="eastAsia"/>
          <w:sz w:val="24"/>
          <w:szCs w:val="24"/>
        </w:rPr>
        <w:t>状态的设计是至关重要的。设计</w:t>
      </w:r>
      <w:r>
        <w:rPr>
          <w:rFonts w:hint="eastAsia"/>
          <w:sz w:val="24"/>
          <w:szCs w:val="24"/>
        </w:rPr>
        <w:t>Redux</w:t>
      </w:r>
      <w:r>
        <w:rPr>
          <w:rFonts w:hint="eastAsia"/>
          <w:sz w:val="24"/>
          <w:szCs w:val="24"/>
        </w:rPr>
        <w:t>状态时，主要是设计两项，一是存储的数据内容，即</w:t>
      </w:r>
      <w:r>
        <w:rPr>
          <w:rFonts w:hint="eastAsia"/>
          <w:sz w:val="24"/>
          <w:szCs w:val="24"/>
        </w:rPr>
        <w:t>state</w:t>
      </w:r>
      <w:r>
        <w:rPr>
          <w:rFonts w:hint="eastAsia"/>
          <w:sz w:val="24"/>
          <w:szCs w:val="24"/>
        </w:rPr>
        <w:t>，另一个是对数据可以进行哪些操作，即</w:t>
      </w:r>
      <w:r>
        <w:rPr>
          <w:rFonts w:hint="eastAsia"/>
          <w:sz w:val="24"/>
          <w:szCs w:val="24"/>
        </w:rPr>
        <w:t>action</w:t>
      </w:r>
      <w:r>
        <w:rPr>
          <w:rFonts w:hint="eastAsia"/>
          <w:sz w:val="24"/>
          <w:szCs w:val="24"/>
        </w:rPr>
        <w:t>。</w:t>
      </w:r>
    </w:p>
    <w:p w14:paraId="157C82A5" w14:textId="77777777" w:rsidR="00C612D2" w:rsidRDefault="00C612D2" w:rsidP="00C612D2">
      <w:pPr>
        <w:pStyle w:val="a0"/>
        <w:spacing w:line="360" w:lineRule="auto"/>
        <w:jc w:val="left"/>
        <w:rPr>
          <w:sz w:val="24"/>
          <w:szCs w:val="24"/>
        </w:rPr>
      </w:pPr>
      <w:r>
        <w:rPr>
          <w:rFonts w:hint="eastAsia"/>
          <w:sz w:val="24"/>
          <w:szCs w:val="24"/>
        </w:rPr>
        <w:t>结合前文的需求分析、前端页面架构设计和</w:t>
      </w:r>
      <w:r>
        <w:rPr>
          <w:rFonts w:hint="eastAsia"/>
          <w:sz w:val="24"/>
          <w:szCs w:val="24"/>
        </w:rPr>
        <w:t>API</w:t>
      </w:r>
      <w:r>
        <w:rPr>
          <w:rFonts w:hint="eastAsia"/>
          <w:sz w:val="24"/>
          <w:szCs w:val="24"/>
        </w:rPr>
        <w:t>设计，我们可以分析出：首先，用户登录后显示用户信息，点赞、发表评论、回复时给后台发送请求以及根据用户是否登录决定是否显示撰写、编辑、删除原创文章的相关组件，实现这三项功能的相关组件需要共享用户</w:t>
      </w:r>
      <w:r>
        <w:rPr>
          <w:rFonts w:hint="eastAsia"/>
          <w:sz w:val="24"/>
          <w:szCs w:val="24"/>
        </w:rPr>
        <w:t>id</w:t>
      </w:r>
      <w:r>
        <w:rPr>
          <w:sz w:val="24"/>
          <w:szCs w:val="24"/>
        </w:rPr>
        <w:t xml:space="preserve">, </w:t>
      </w:r>
      <w:r>
        <w:rPr>
          <w:rFonts w:hint="eastAsia"/>
          <w:sz w:val="24"/>
          <w:szCs w:val="24"/>
        </w:rPr>
        <w:t>用户名，用户角色，用户是否登录这些状态。其次，点赞、发表评论、回复时需要向后台发送添加</w:t>
      </w:r>
      <w:proofErr w:type="gramStart"/>
      <w:r>
        <w:rPr>
          <w:rFonts w:hint="eastAsia"/>
          <w:sz w:val="24"/>
          <w:szCs w:val="24"/>
        </w:rPr>
        <w:t>新通知</w:t>
      </w:r>
      <w:proofErr w:type="gramEnd"/>
      <w:r>
        <w:rPr>
          <w:rFonts w:hint="eastAsia"/>
          <w:sz w:val="24"/>
          <w:szCs w:val="24"/>
        </w:rPr>
        <w:t>的请求，请求内容中包含文章标题、文章</w:t>
      </w:r>
      <w:r>
        <w:rPr>
          <w:rFonts w:hint="eastAsia"/>
          <w:sz w:val="24"/>
          <w:szCs w:val="24"/>
        </w:rPr>
        <w:t>id</w:t>
      </w:r>
      <w:r>
        <w:rPr>
          <w:rFonts w:hint="eastAsia"/>
          <w:sz w:val="24"/>
          <w:szCs w:val="24"/>
        </w:rPr>
        <w:t>，文章作者</w:t>
      </w:r>
      <w:r>
        <w:rPr>
          <w:rFonts w:hint="eastAsia"/>
          <w:sz w:val="24"/>
          <w:szCs w:val="24"/>
        </w:rPr>
        <w:t>id</w:t>
      </w:r>
      <w:r>
        <w:rPr>
          <w:rFonts w:hint="eastAsia"/>
          <w:sz w:val="24"/>
          <w:szCs w:val="24"/>
        </w:rPr>
        <w:t>，因此点赞、评论、回复组件需要与原创文章组件共享原创文章的这些状态。由此，我们把这些状态放在</w:t>
      </w:r>
      <w:r>
        <w:rPr>
          <w:rFonts w:hint="eastAsia"/>
          <w:sz w:val="24"/>
          <w:szCs w:val="24"/>
        </w:rPr>
        <w:t>redux</w:t>
      </w:r>
      <w:r>
        <w:rPr>
          <w:rFonts w:hint="eastAsia"/>
          <w:sz w:val="24"/>
          <w:szCs w:val="24"/>
        </w:rPr>
        <w:t>的</w:t>
      </w:r>
      <w:r>
        <w:rPr>
          <w:rFonts w:hint="eastAsia"/>
          <w:sz w:val="24"/>
          <w:szCs w:val="24"/>
        </w:rPr>
        <w:t>store</w:t>
      </w:r>
      <w:r>
        <w:rPr>
          <w:rFonts w:hint="eastAsia"/>
          <w:sz w:val="24"/>
          <w:szCs w:val="24"/>
        </w:rPr>
        <w:t>中进行管理，设计出如下</w:t>
      </w:r>
      <w:r>
        <w:rPr>
          <w:rFonts w:hint="eastAsia"/>
          <w:sz w:val="24"/>
          <w:szCs w:val="24"/>
        </w:rPr>
        <w:t>reducer</w:t>
      </w:r>
      <w:r>
        <w:rPr>
          <w:rStyle w:val="af"/>
          <w:sz w:val="24"/>
          <w:szCs w:val="24"/>
        </w:rPr>
        <w:footnoteReference w:id="4"/>
      </w:r>
      <w:r>
        <w:rPr>
          <w:rFonts w:hint="eastAsia"/>
          <w:sz w:val="24"/>
          <w:szCs w:val="24"/>
        </w:rPr>
        <w:t>：</w:t>
      </w:r>
      <w:r>
        <w:rPr>
          <w:noProof/>
          <w:sz w:val="24"/>
          <w:szCs w:val="24"/>
        </w:rPr>
        <w:lastRenderedPageBreak/>
        <w:drawing>
          <wp:inline distT="0" distB="0" distL="0" distR="0" wp14:anchorId="6559DEDB" wp14:editId="43C76627">
            <wp:extent cx="4895159" cy="38166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C75A6.tmp"/>
                    <pic:cNvPicPr/>
                  </pic:nvPicPr>
                  <pic:blipFill>
                    <a:blip r:embed="rId20">
                      <a:extLst>
                        <a:ext uri="{28A0092B-C50C-407E-A947-70E740481C1C}">
                          <a14:useLocalDpi xmlns:a14="http://schemas.microsoft.com/office/drawing/2010/main" val="0"/>
                        </a:ext>
                      </a:extLst>
                    </a:blip>
                    <a:stretch>
                      <a:fillRect/>
                    </a:stretch>
                  </pic:blipFill>
                  <pic:spPr>
                    <a:xfrm>
                      <a:off x="0" y="0"/>
                      <a:ext cx="4916238" cy="3833065"/>
                    </a:xfrm>
                    <a:prstGeom prst="rect">
                      <a:avLst/>
                    </a:prstGeom>
                  </pic:spPr>
                </pic:pic>
              </a:graphicData>
            </a:graphic>
          </wp:inline>
        </w:drawing>
      </w:r>
    </w:p>
    <w:p w14:paraId="64ACC1DD"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3-4</w:t>
      </w:r>
      <w:r>
        <w:rPr>
          <w:sz w:val="24"/>
          <w:szCs w:val="24"/>
        </w:rPr>
        <w:t xml:space="preserve"> </w:t>
      </w:r>
      <w:r>
        <w:rPr>
          <w:rFonts w:hint="eastAsia"/>
          <w:sz w:val="24"/>
          <w:szCs w:val="24"/>
        </w:rPr>
        <w:t>前端</w:t>
      </w:r>
      <w:r>
        <w:rPr>
          <w:rFonts w:hint="eastAsia"/>
          <w:sz w:val="24"/>
          <w:szCs w:val="24"/>
        </w:rPr>
        <w:t>redux</w:t>
      </w:r>
      <w:r>
        <w:rPr>
          <w:sz w:val="24"/>
          <w:szCs w:val="24"/>
        </w:rPr>
        <w:t xml:space="preserve"> </w:t>
      </w:r>
      <w:r>
        <w:rPr>
          <w:rFonts w:hint="eastAsia"/>
          <w:sz w:val="24"/>
          <w:szCs w:val="24"/>
        </w:rPr>
        <w:t>store</w:t>
      </w:r>
      <w:r>
        <w:rPr>
          <w:rFonts w:hint="eastAsia"/>
          <w:sz w:val="24"/>
          <w:szCs w:val="24"/>
        </w:rPr>
        <w:t>设计</w:t>
      </w:r>
    </w:p>
    <w:p w14:paraId="529637E4" w14:textId="77777777" w:rsidR="00C612D2" w:rsidRDefault="00C612D2" w:rsidP="00C612D2">
      <w:pPr>
        <w:pStyle w:val="a0"/>
        <w:spacing w:line="360" w:lineRule="auto"/>
        <w:rPr>
          <w:sz w:val="24"/>
          <w:szCs w:val="24"/>
        </w:rPr>
      </w:pPr>
      <w:r>
        <w:rPr>
          <w:rFonts w:hint="eastAsia"/>
          <w:sz w:val="24"/>
          <w:szCs w:val="24"/>
        </w:rPr>
        <w:t>如图所示，</w:t>
      </w:r>
      <w:proofErr w:type="spellStart"/>
      <w:r>
        <w:rPr>
          <w:rFonts w:hint="eastAsia"/>
          <w:sz w:val="24"/>
          <w:szCs w:val="24"/>
        </w:rPr>
        <w:t>u</w:t>
      </w:r>
      <w:r>
        <w:rPr>
          <w:sz w:val="24"/>
          <w:szCs w:val="24"/>
        </w:rPr>
        <w:t>ser</w:t>
      </w:r>
      <w:r>
        <w:rPr>
          <w:rFonts w:hint="eastAsia"/>
          <w:sz w:val="24"/>
          <w:szCs w:val="24"/>
        </w:rPr>
        <w:t>Reducer</w:t>
      </w:r>
      <w:proofErr w:type="spellEnd"/>
      <w:r>
        <w:rPr>
          <w:rFonts w:hint="eastAsia"/>
          <w:sz w:val="24"/>
          <w:szCs w:val="24"/>
        </w:rPr>
        <w:t>中包含的状态从上到下依次是：用户的登录状态、用户名、用户</w:t>
      </w:r>
      <w:r>
        <w:rPr>
          <w:rFonts w:hint="eastAsia"/>
          <w:sz w:val="24"/>
          <w:szCs w:val="24"/>
        </w:rPr>
        <w:t>id</w:t>
      </w:r>
      <w:r>
        <w:rPr>
          <w:rFonts w:hint="eastAsia"/>
          <w:sz w:val="24"/>
          <w:szCs w:val="24"/>
        </w:rPr>
        <w:t>、用户角色、用户的未读消息数；对这些状态的操作有：</w:t>
      </w:r>
      <w:r>
        <w:rPr>
          <w:rFonts w:hint="eastAsia"/>
          <w:sz w:val="24"/>
          <w:szCs w:val="24"/>
        </w:rPr>
        <w:t>L</w:t>
      </w:r>
      <w:r>
        <w:rPr>
          <w:sz w:val="24"/>
          <w:szCs w:val="24"/>
        </w:rPr>
        <w:t>OG_IN(</w:t>
      </w:r>
      <w:r>
        <w:rPr>
          <w:rFonts w:hint="eastAsia"/>
          <w:sz w:val="24"/>
          <w:szCs w:val="24"/>
        </w:rPr>
        <w:t>将</w:t>
      </w:r>
      <w:proofErr w:type="spellStart"/>
      <w:r>
        <w:rPr>
          <w:rFonts w:hint="eastAsia"/>
          <w:sz w:val="24"/>
          <w:szCs w:val="24"/>
        </w:rPr>
        <w:t>hasLoggedIn</w:t>
      </w:r>
      <w:proofErr w:type="spellEnd"/>
      <w:r>
        <w:rPr>
          <w:rFonts w:hint="eastAsia"/>
          <w:sz w:val="24"/>
          <w:szCs w:val="24"/>
        </w:rPr>
        <w:t>更改为</w:t>
      </w:r>
      <w:r>
        <w:rPr>
          <w:rFonts w:hint="eastAsia"/>
          <w:sz w:val="24"/>
          <w:szCs w:val="24"/>
        </w:rPr>
        <w:t>true</w:t>
      </w:r>
      <w:r>
        <w:rPr>
          <w:rFonts w:hint="eastAsia"/>
          <w:sz w:val="24"/>
          <w:szCs w:val="24"/>
        </w:rPr>
        <w:t>，同时将</w:t>
      </w:r>
      <w:r>
        <w:rPr>
          <w:rFonts w:hint="eastAsia"/>
          <w:sz w:val="24"/>
          <w:szCs w:val="24"/>
        </w:rPr>
        <w:t>nickname</w:t>
      </w:r>
      <w:r>
        <w:rPr>
          <w:rFonts w:hint="eastAsia"/>
          <w:sz w:val="24"/>
          <w:szCs w:val="24"/>
        </w:rPr>
        <w:t>、</w:t>
      </w:r>
      <w:proofErr w:type="spellStart"/>
      <w:r>
        <w:rPr>
          <w:rFonts w:hint="eastAsia"/>
          <w:sz w:val="24"/>
          <w:szCs w:val="24"/>
        </w:rPr>
        <w:t>uid</w:t>
      </w:r>
      <w:proofErr w:type="spellEnd"/>
      <w:r>
        <w:rPr>
          <w:rFonts w:hint="eastAsia"/>
          <w:sz w:val="24"/>
          <w:szCs w:val="24"/>
        </w:rPr>
        <w:t>、</w:t>
      </w:r>
      <w:r>
        <w:rPr>
          <w:rFonts w:hint="eastAsia"/>
          <w:sz w:val="24"/>
          <w:szCs w:val="24"/>
        </w:rPr>
        <w:t>role</w:t>
      </w:r>
      <w:r>
        <w:rPr>
          <w:rFonts w:hint="eastAsia"/>
          <w:sz w:val="24"/>
          <w:szCs w:val="24"/>
        </w:rPr>
        <w:t>更改为传入的值，用于登录</w:t>
      </w:r>
      <w:r>
        <w:rPr>
          <w:sz w:val="24"/>
          <w:szCs w:val="24"/>
        </w:rPr>
        <w:t>)</w:t>
      </w:r>
      <w:r>
        <w:rPr>
          <w:rFonts w:hint="eastAsia"/>
          <w:sz w:val="24"/>
          <w:szCs w:val="24"/>
        </w:rPr>
        <w:t>、</w:t>
      </w:r>
      <w:r>
        <w:rPr>
          <w:rFonts w:hint="eastAsia"/>
          <w:sz w:val="24"/>
          <w:szCs w:val="24"/>
        </w:rPr>
        <w:t>L</w:t>
      </w:r>
      <w:r>
        <w:rPr>
          <w:sz w:val="24"/>
          <w:szCs w:val="24"/>
        </w:rPr>
        <w:t>OG_OUT(</w:t>
      </w:r>
      <w:r>
        <w:rPr>
          <w:rFonts w:hint="eastAsia"/>
          <w:sz w:val="24"/>
          <w:szCs w:val="24"/>
        </w:rPr>
        <w:t>将</w:t>
      </w:r>
      <w:proofErr w:type="spellStart"/>
      <w:r>
        <w:rPr>
          <w:rFonts w:hint="eastAsia"/>
          <w:sz w:val="24"/>
          <w:szCs w:val="24"/>
        </w:rPr>
        <w:t>hasLoggedIn</w:t>
      </w:r>
      <w:proofErr w:type="spellEnd"/>
      <w:r>
        <w:rPr>
          <w:rFonts w:hint="eastAsia"/>
          <w:sz w:val="24"/>
          <w:szCs w:val="24"/>
        </w:rPr>
        <w:t>更改为</w:t>
      </w:r>
      <w:r>
        <w:rPr>
          <w:rFonts w:hint="eastAsia"/>
          <w:sz w:val="24"/>
          <w:szCs w:val="24"/>
        </w:rPr>
        <w:t>false</w:t>
      </w:r>
      <w:r>
        <w:rPr>
          <w:rFonts w:hint="eastAsia"/>
          <w:sz w:val="24"/>
          <w:szCs w:val="24"/>
        </w:rPr>
        <w:t>，用于退出登录</w:t>
      </w:r>
      <w:r>
        <w:rPr>
          <w:sz w:val="24"/>
          <w:szCs w:val="24"/>
        </w:rPr>
        <w:t>)</w:t>
      </w:r>
      <w:r>
        <w:rPr>
          <w:rFonts w:hint="eastAsia"/>
          <w:sz w:val="24"/>
          <w:szCs w:val="24"/>
        </w:rPr>
        <w:t>，</w:t>
      </w:r>
      <w:r>
        <w:rPr>
          <w:rFonts w:hint="eastAsia"/>
          <w:sz w:val="24"/>
          <w:szCs w:val="24"/>
        </w:rPr>
        <w:t>I</w:t>
      </w:r>
      <w:r>
        <w:rPr>
          <w:sz w:val="24"/>
          <w:szCs w:val="24"/>
        </w:rPr>
        <w:t>NITIAL_UNREAD_NUM(</w:t>
      </w:r>
      <w:r>
        <w:rPr>
          <w:rFonts w:hint="eastAsia"/>
          <w:sz w:val="24"/>
          <w:szCs w:val="24"/>
        </w:rPr>
        <w:t>将</w:t>
      </w:r>
      <w:proofErr w:type="spellStart"/>
      <w:r>
        <w:rPr>
          <w:rFonts w:hint="eastAsia"/>
          <w:sz w:val="24"/>
          <w:szCs w:val="24"/>
        </w:rPr>
        <w:t>unread</w:t>
      </w:r>
      <w:r>
        <w:rPr>
          <w:sz w:val="24"/>
          <w:szCs w:val="24"/>
        </w:rPr>
        <w:t>_num</w:t>
      </w:r>
      <w:proofErr w:type="spellEnd"/>
      <w:r>
        <w:rPr>
          <w:rFonts w:hint="eastAsia"/>
          <w:sz w:val="24"/>
          <w:szCs w:val="24"/>
        </w:rPr>
        <w:t>更改为传入的值，用于在页面初次挂载时初始化用户未读消息数</w:t>
      </w:r>
      <w:r>
        <w:rPr>
          <w:sz w:val="24"/>
          <w:szCs w:val="24"/>
        </w:rPr>
        <w:t>)</w:t>
      </w:r>
      <w:r>
        <w:rPr>
          <w:rFonts w:hint="eastAsia"/>
          <w:sz w:val="24"/>
          <w:szCs w:val="24"/>
        </w:rPr>
        <w:t>，</w:t>
      </w:r>
      <w:r>
        <w:rPr>
          <w:sz w:val="24"/>
          <w:szCs w:val="24"/>
        </w:rPr>
        <w:t>UPDATE_UNREAD_NUM(</w:t>
      </w:r>
      <w:r>
        <w:rPr>
          <w:rFonts w:hint="eastAsia"/>
          <w:sz w:val="24"/>
          <w:szCs w:val="24"/>
        </w:rPr>
        <w:t>将</w:t>
      </w:r>
      <w:proofErr w:type="spellStart"/>
      <w:r>
        <w:rPr>
          <w:rFonts w:hint="eastAsia"/>
          <w:sz w:val="24"/>
          <w:szCs w:val="24"/>
        </w:rPr>
        <w:t>unread</w:t>
      </w:r>
      <w:r>
        <w:rPr>
          <w:sz w:val="24"/>
          <w:szCs w:val="24"/>
        </w:rPr>
        <w:t>_num</w:t>
      </w:r>
      <w:proofErr w:type="spellEnd"/>
      <w:r>
        <w:rPr>
          <w:rFonts w:hint="eastAsia"/>
          <w:sz w:val="24"/>
          <w:szCs w:val="24"/>
        </w:rPr>
        <w:t>减少</w:t>
      </w:r>
      <w:proofErr w:type="gramStart"/>
      <w:r>
        <w:rPr>
          <w:rFonts w:hint="eastAsia"/>
          <w:sz w:val="24"/>
          <w:szCs w:val="24"/>
        </w:rPr>
        <w:t>一</w:t>
      </w:r>
      <w:proofErr w:type="gramEnd"/>
      <w:r>
        <w:rPr>
          <w:rFonts w:hint="eastAsia"/>
          <w:sz w:val="24"/>
          <w:szCs w:val="24"/>
        </w:rPr>
        <w:t>，用于在用户点击了未读消息后更新未读消息数</w:t>
      </w:r>
      <w:r>
        <w:rPr>
          <w:sz w:val="24"/>
          <w:szCs w:val="24"/>
        </w:rPr>
        <w:t>)</w:t>
      </w:r>
      <w:r>
        <w:rPr>
          <w:rFonts w:hint="eastAsia"/>
          <w:sz w:val="24"/>
          <w:szCs w:val="24"/>
        </w:rPr>
        <w:t>。</w:t>
      </w:r>
      <w:proofErr w:type="spellStart"/>
      <w:r>
        <w:rPr>
          <w:sz w:val="24"/>
          <w:szCs w:val="24"/>
        </w:rPr>
        <w:t>O</w:t>
      </w:r>
      <w:r>
        <w:rPr>
          <w:rFonts w:hint="eastAsia"/>
          <w:sz w:val="24"/>
          <w:szCs w:val="24"/>
        </w:rPr>
        <w:t>riginalArticleReducer</w:t>
      </w:r>
      <w:proofErr w:type="spellEnd"/>
      <w:r>
        <w:rPr>
          <w:rFonts w:hint="eastAsia"/>
          <w:sz w:val="24"/>
          <w:szCs w:val="24"/>
        </w:rPr>
        <w:t>包含的状态从上到下依次是：原创文章</w:t>
      </w:r>
      <w:r>
        <w:rPr>
          <w:rFonts w:hint="eastAsia"/>
          <w:sz w:val="24"/>
          <w:szCs w:val="24"/>
        </w:rPr>
        <w:t>id</w:t>
      </w:r>
      <w:r>
        <w:rPr>
          <w:rFonts w:hint="eastAsia"/>
          <w:sz w:val="24"/>
          <w:szCs w:val="24"/>
        </w:rPr>
        <w:t>、原创文章作者</w:t>
      </w:r>
      <w:r>
        <w:rPr>
          <w:rFonts w:hint="eastAsia"/>
          <w:sz w:val="24"/>
          <w:szCs w:val="24"/>
        </w:rPr>
        <w:t>id</w:t>
      </w:r>
      <w:r>
        <w:rPr>
          <w:rFonts w:hint="eastAsia"/>
          <w:sz w:val="24"/>
          <w:szCs w:val="24"/>
        </w:rPr>
        <w:t>、原创文章标题；对这些状态的操作有：</w:t>
      </w:r>
      <w:r>
        <w:rPr>
          <w:rFonts w:hint="eastAsia"/>
          <w:sz w:val="24"/>
          <w:szCs w:val="24"/>
        </w:rPr>
        <w:t>U</w:t>
      </w:r>
      <w:r>
        <w:rPr>
          <w:sz w:val="24"/>
          <w:szCs w:val="24"/>
        </w:rPr>
        <w:t>PDATE_OA_INFO</w:t>
      </w:r>
      <w:r>
        <w:rPr>
          <w:rFonts w:hint="eastAsia"/>
          <w:sz w:val="24"/>
          <w:szCs w:val="24"/>
        </w:rPr>
        <w:t>（将这三个状态都修改为传入的新值）。</w:t>
      </w:r>
    </w:p>
    <w:p w14:paraId="67EB024A" w14:textId="77777777" w:rsidR="00C612D2" w:rsidRDefault="00C612D2" w:rsidP="00C612D2">
      <w:pPr>
        <w:pStyle w:val="1"/>
        <w:spacing w:line="720" w:lineRule="auto"/>
        <w:rPr>
          <w:rFonts w:ascii="黑体" w:eastAsia="黑体" w:hAnsi="黑体"/>
          <w:sz w:val="28"/>
          <w:szCs w:val="28"/>
        </w:rPr>
      </w:pPr>
      <w:r>
        <w:rPr>
          <w:rFonts w:ascii="黑体" w:eastAsia="黑体" w:hAnsi="黑体"/>
          <w:sz w:val="28"/>
          <w:szCs w:val="28"/>
        </w:rPr>
        <w:lastRenderedPageBreak/>
        <w:t xml:space="preserve"> </w:t>
      </w:r>
      <w:bookmarkStart w:id="441" w:name="_Toc5726372"/>
      <w:r>
        <w:rPr>
          <w:rFonts w:ascii="黑体" w:eastAsia="黑体" w:hAnsi="黑体" w:hint="eastAsia"/>
          <w:sz w:val="28"/>
          <w:szCs w:val="28"/>
        </w:rPr>
        <w:t>详细设计</w:t>
      </w:r>
      <w:bookmarkEnd w:id="441"/>
    </w:p>
    <w:p w14:paraId="3DC3B044" w14:textId="77777777" w:rsidR="00C612D2" w:rsidRDefault="00C612D2" w:rsidP="00C612D2">
      <w:pPr>
        <w:pStyle w:val="2"/>
        <w:spacing w:line="720" w:lineRule="auto"/>
        <w:jc w:val="both"/>
        <w:rPr>
          <w:rFonts w:ascii="黑体" w:eastAsia="黑体" w:hAnsi="黑体"/>
          <w:sz w:val="28"/>
          <w:szCs w:val="28"/>
          <w:lang w:eastAsia="zh-CN"/>
        </w:rPr>
      </w:pPr>
      <w:bookmarkStart w:id="442" w:name="_Toc5726373"/>
      <w:r>
        <w:rPr>
          <w:rFonts w:ascii="黑体" w:eastAsia="黑体" w:hAnsi="黑体" w:hint="eastAsia"/>
          <w:sz w:val="28"/>
          <w:szCs w:val="28"/>
          <w:lang w:eastAsia="zh-CN"/>
        </w:rPr>
        <w:t>爬虫模块设计</w:t>
      </w:r>
      <w:bookmarkEnd w:id="442"/>
    </w:p>
    <w:p w14:paraId="174E0350" w14:textId="77777777" w:rsidR="00C612D2" w:rsidRDefault="00C612D2" w:rsidP="00C612D2">
      <w:pPr>
        <w:pStyle w:val="a0"/>
        <w:spacing w:line="360" w:lineRule="auto"/>
        <w:rPr>
          <w:sz w:val="24"/>
          <w:szCs w:val="24"/>
        </w:rPr>
      </w:pPr>
      <w:r w:rsidRPr="00960C91">
        <w:rPr>
          <w:rFonts w:hint="eastAsia"/>
          <w:sz w:val="24"/>
          <w:szCs w:val="24"/>
        </w:rPr>
        <w:t>爬虫</w:t>
      </w:r>
      <w:r>
        <w:rPr>
          <w:rFonts w:hint="eastAsia"/>
          <w:sz w:val="24"/>
          <w:szCs w:val="24"/>
        </w:rPr>
        <w:t>模块需要</w:t>
      </w:r>
      <w:proofErr w:type="gramStart"/>
      <w:r>
        <w:rPr>
          <w:rFonts w:hint="eastAsia"/>
          <w:sz w:val="24"/>
          <w:szCs w:val="24"/>
        </w:rPr>
        <w:t>分别爬取我</w:t>
      </w:r>
      <w:proofErr w:type="gramEnd"/>
      <w:r>
        <w:rPr>
          <w:rFonts w:hint="eastAsia"/>
          <w:sz w:val="24"/>
          <w:szCs w:val="24"/>
        </w:rPr>
        <w:t>的简书收藏夹</w:t>
      </w:r>
      <w:proofErr w:type="gramStart"/>
      <w:r>
        <w:rPr>
          <w:rFonts w:hint="eastAsia"/>
          <w:sz w:val="24"/>
          <w:szCs w:val="24"/>
        </w:rPr>
        <w:t>和思否收藏</w:t>
      </w:r>
      <w:proofErr w:type="gramEnd"/>
      <w:r>
        <w:rPr>
          <w:rFonts w:hint="eastAsia"/>
          <w:sz w:val="24"/>
          <w:szCs w:val="24"/>
        </w:rPr>
        <w:t>夹，</w:t>
      </w:r>
      <w:proofErr w:type="gramStart"/>
      <w:r>
        <w:rPr>
          <w:rFonts w:hint="eastAsia"/>
          <w:sz w:val="24"/>
          <w:szCs w:val="24"/>
        </w:rPr>
        <w:t>然后将爬取到</w:t>
      </w:r>
      <w:proofErr w:type="gramEnd"/>
      <w:r>
        <w:rPr>
          <w:rFonts w:hint="eastAsia"/>
          <w:sz w:val="24"/>
          <w:szCs w:val="24"/>
        </w:rPr>
        <w:t>的文章存入数据库中。首先我们需要做的准备工作是，分别在</w:t>
      </w:r>
      <w:proofErr w:type="gramStart"/>
      <w:r>
        <w:rPr>
          <w:rFonts w:hint="eastAsia"/>
          <w:sz w:val="24"/>
          <w:szCs w:val="24"/>
        </w:rPr>
        <w:t>简书和思否两个</w:t>
      </w:r>
      <w:proofErr w:type="gramEnd"/>
      <w:r>
        <w:rPr>
          <w:rFonts w:hint="eastAsia"/>
          <w:sz w:val="24"/>
          <w:szCs w:val="24"/>
        </w:rPr>
        <w:t>网站上，</w:t>
      </w:r>
      <w:proofErr w:type="gramStart"/>
      <w:r>
        <w:rPr>
          <w:rFonts w:hint="eastAsia"/>
          <w:sz w:val="24"/>
          <w:szCs w:val="24"/>
        </w:rPr>
        <w:t>都创建</w:t>
      </w:r>
      <w:proofErr w:type="gramEnd"/>
      <w:r>
        <w:rPr>
          <w:rFonts w:hint="eastAsia"/>
          <w:sz w:val="24"/>
          <w:szCs w:val="24"/>
        </w:rPr>
        <w:t>如下的收藏夹：</w:t>
      </w:r>
      <w:r w:rsidRPr="00960C91">
        <w:rPr>
          <w:sz w:val="24"/>
          <w:szCs w:val="24"/>
        </w:rPr>
        <w:t>JS</w:t>
      </w:r>
      <w:r>
        <w:rPr>
          <w:rFonts w:hint="eastAsia"/>
          <w:sz w:val="24"/>
          <w:szCs w:val="24"/>
        </w:rPr>
        <w:t>、</w:t>
      </w:r>
      <w:r w:rsidRPr="00960C91">
        <w:rPr>
          <w:sz w:val="24"/>
          <w:szCs w:val="24"/>
        </w:rPr>
        <w:t>NODE</w:t>
      </w:r>
      <w:r>
        <w:rPr>
          <w:rFonts w:hint="eastAsia"/>
          <w:sz w:val="24"/>
          <w:szCs w:val="24"/>
        </w:rPr>
        <w:t>、</w:t>
      </w:r>
      <w:r w:rsidRPr="00960C91">
        <w:rPr>
          <w:sz w:val="24"/>
          <w:szCs w:val="24"/>
        </w:rPr>
        <w:t>REACT</w:t>
      </w:r>
      <w:r>
        <w:rPr>
          <w:rFonts w:hint="eastAsia"/>
          <w:sz w:val="24"/>
          <w:szCs w:val="24"/>
        </w:rPr>
        <w:t>、</w:t>
      </w:r>
      <w:r w:rsidRPr="00960C91">
        <w:rPr>
          <w:sz w:val="24"/>
          <w:szCs w:val="24"/>
        </w:rPr>
        <w:t>VUE</w:t>
      </w:r>
      <w:r>
        <w:rPr>
          <w:rFonts w:hint="eastAsia"/>
          <w:sz w:val="24"/>
          <w:szCs w:val="24"/>
        </w:rPr>
        <w:t>、</w:t>
      </w:r>
      <w:r w:rsidRPr="00960C91">
        <w:rPr>
          <w:sz w:val="24"/>
          <w:szCs w:val="24"/>
        </w:rPr>
        <w:t>WEBPACK</w:t>
      </w:r>
      <w:r>
        <w:rPr>
          <w:rFonts w:hint="eastAsia"/>
          <w:sz w:val="24"/>
          <w:szCs w:val="24"/>
        </w:rPr>
        <w:t>、</w:t>
      </w:r>
      <w:r w:rsidRPr="00960C91">
        <w:rPr>
          <w:sz w:val="24"/>
          <w:szCs w:val="24"/>
        </w:rPr>
        <w:t>CSS</w:t>
      </w:r>
      <w:r>
        <w:rPr>
          <w:rFonts w:hint="eastAsia"/>
          <w:sz w:val="24"/>
          <w:szCs w:val="24"/>
        </w:rPr>
        <w:t>、</w:t>
      </w:r>
      <w:r w:rsidRPr="00960C91">
        <w:rPr>
          <w:sz w:val="24"/>
          <w:szCs w:val="24"/>
        </w:rPr>
        <w:t>JAVA</w:t>
      </w:r>
      <w:r>
        <w:rPr>
          <w:rFonts w:hint="eastAsia"/>
          <w:sz w:val="24"/>
          <w:szCs w:val="24"/>
        </w:rPr>
        <w:t>、</w:t>
      </w:r>
      <w:r w:rsidRPr="00960C91">
        <w:rPr>
          <w:sz w:val="24"/>
          <w:szCs w:val="24"/>
        </w:rPr>
        <w:t>CPP</w:t>
      </w:r>
      <w:r>
        <w:rPr>
          <w:rFonts w:hint="eastAsia"/>
          <w:sz w:val="24"/>
          <w:szCs w:val="24"/>
        </w:rPr>
        <w:t>、</w:t>
      </w:r>
      <w:r w:rsidRPr="00960C91">
        <w:rPr>
          <w:sz w:val="24"/>
          <w:szCs w:val="24"/>
        </w:rPr>
        <w:t>PYTHON</w:t>
      </w:r>
      <w:r>
        <w:rPr>
          <w:rFonts w:hint="eastAsia"/>
          <w:sz w:val="24"/>
          <w:szCs w:val="24"/>
        </w:rPr>
        <w:t>、</w:t>
      </w:r>
      <w:r w:rsidRPr="00960C91">
        <w:rPr>
          <w:sz w:val="24"/>
          <w:szCs w:val="24"/>
        </w:rPr>
        <w:t>LINUX</w:t>
      </w:r>
      <w:r>
        <w:rPr>
          <w:rFonts w:hint="eastAsia"/>
          <w:sz w:val="24"/>
          <w:szCs w:val="24"/>
        </w:rPr>
        <w:t>、</w:t>
      </w:r>
      <w:r w:rsidRPr="00960C91">
        <w:rPr>
          <w:sz w:val="24"/>
          <w:szCs w:val="24"/>
        </w:rPr>
        <w:t>MYSQL</w:t>
      </w:r>
      <w:r>
        <w:rPr>
          <w:rFonts w:hint="eastAsia"/>
          <w:sz w:val="24"/>
          <w:szCs w:val="24"/>
        </w:rPr>
        <w:t>、</w:t>
      </w:r>
      <w:r w:rsidRPr="00960C91">
        <w:rPr>
          <w:sz w:val="24"/>
          <w:szCs w:val="24"/>
        </w:rPr>
        <w:t>POSTGRESQL</w:t>
      </w:r>
      <w:r>
        <w:rPr>
          <w:rFonts w:hint="eastAsia"/>
          <w:sz w:val="24"/>
          <w:szCs w:val="24"/>
        </w:rPr>
        <w:t>、</w:t>
      </w:r>
      <w:r w:rsidRPr="00960C91">
        <w:rPr>
          <w:sz w:val="24"/>
          <w:szCs w:val="24"/>
        </w:rPr>
        <w:t>REDIS</w:t>
      </w:r>
      <w:r>
        <w:rPr>
          <w:rFonts w:hint="eastAsia"/>
          <w:sz w:val="24"/>
          <w:szCs w:val="24"/>
        </w:rPr>
        <w:t>、</w:t>
      </w:r>
      <w:r w:rsidRPr="00960C91">
        <w:rPr>
          <w:sz w:val="24"/>
          <w:szCs w:val="24"/>
        </w:rPr>
        <w:t>MONGODB</w:t>
      </w:r>
      <w:r>
        <w:rPr>
          <w:rFonts w:hint="eastAsia"/>
          <w:sz w:val="24"/>
          <w:szCs w:val="24"/>
        </w:rPr>
        <w:t>、</w:t>
      </w:r>
      <w:r w:rsidRPr="00960C91">
        <w:rPr>
          <w:sz w:val="24"/>
          <w:szCs w:val="24"/>
        </w:rPr>
        <w:t>ALGORITHM</w:t>
      </w:r>
      <w:r>
        <w:rPr>
          <w:rFonts w:hint="eastAsia"/>
          <w:sz w:val="24"/>
          <w:szCs w:val="24"/>
        </w:rPr>
        <w:t>、</w:t>
      </w:r>
      <w:r w:rsidRPr="00960C91">
        <w:rPr>
          <w:sz w:val="24"/>
          <w:szCs w:val="24"/>
        </w:rPr>
        <w:t>DATASTRUCTURE</w:t>
      </w:r>
      <w:r>
        <w:rPr>
          <w:rFonts w:hint="eastAsia"/>
          <w:sz w:val="24"/>
          <w:szCs w:val="24"/>
        </w:rPr>
        <w:t>、</w:t>
      </w:r>
      <w:r w:rsidRPr="00960C91">
        <w:rPr>
          <w:sz w:val="24"/>
          <w:szCs w:val="24"/>
        </w:rPr>
        <w:t>AI</w:t>
      </w:r>
      <w:r>
        <w:rPr>
          <w:rFonts w:hint="eastAsia"/>
          <w:sz w:val="24"/>
          <w:szCs w:val="24"/>
        </w:rPr>
        <w:t>。本模块下分三个子模块，分别是简书爬虫模块，</w:t>
      </w:r>
      <w:proofErr w:type="gramStart"/>
      <w:r>
        <w:rPr>
          <w:rFonts w:hint="eastAsia"/>
          <w:sz w:val="24"/>
          <w:szCs w:val="24"/>
        </w:rPr>
        <w:t>思否爬虫</w:t>
      </w:r>
      <w:proofErr w:type="gramEnd"/>
      <w:r>
        <w:rPr>
          <w:rFonts w:hint="eastAsia"/>
          <w:sz w:val="24"/>
          <w:szCs w:val="24"/>
        </w:rPr>
        <w:t>模块和日志模块，前两个模块采用</w:t>
      </w:r>
      <w:r>
        <w:rPr>
          <w:rFonts w:hint="eastAsia"/>
          <w:sz w:val="24"/>
          <w:szCs w:val="24"/>
        </w:rPr>
        <w:t>request</w:t>
      </w:r>
      <w:r>
        <w:rPr>
          <w:rFonts w:hint="eastAsia"/>
          <w:sz w:val="24"/>
          <w:szCs w:val="24"/>
        </w:rPr>
        <w:t>库发起</w:t>
      </w:r>
      <w:r>
        <w:rPr>
          <w:sz w:val="24"/>
          <w:szCs w:val="24"/>
        </w:rPr>
        <w:t>HTTP</w:t>
      </w:r>
      <w:r>
        <w:rPr>
          <w:rFonts w:hint="eastAsia"/>
          <w:sz w:val="24"/>
          <w:szCs w:val="24"/>
        </w:rPr>
        <w:t>请求获取页面</w:t>
      </w:r>
      <w:r>
        <w:rPr>
          <w:sz w:val="24"/>
          <w:szCs w:val="24"/>
        </w:rPr>
        <w:t>HTML</w:t>
      </w:r>
      <w:r>
        <w:rPr>
          <w:rFonts w:hint="eastAsia"/>
          <w:sz w:val="24"/>
          <w:szCs w:val="24"/>
        </w:rPr>
        <w:t>，然后用</w:t>
      </w:r>
      <w:r>
        <w:rPr>
          <w:rFonts w:hint="eastAsia"/>
          <w:sz w:val="24"/>
          <w:szCs w:val="24"/>
        </w:rPr>
        <w:t>cheerio</w:t>
      </w:r>
      <w:r>
        <w:rPr>
          <w:rFonts w:hint="eastAsia"/>
          <w:sz w:val="24"/>
          <w:szCs w:val="24"/>
        </w:rPr>
        <w:t>库，用类</w:t>
      </w:r>
      <w:r>
        <w:rPr>
          <w:rFonts w:hint="eastAsia"/>
          <w:sz w:val="24"/>
          <w:szCs w:val="24"/>
        </w:rPr>
        <w:t>jQuery</w:t>
      </w:r>
      <w:r>
        <w:rPr>
          <w:rFonts w:hint="eastAsia"/>
          <w:sz w:val="24"/>
          <w:szCs w:val="24"/>
        </w:rPr>
        <w:t>的</w:t>
      </w:r>
      <w:r>
        <w:rPr>
          <w:sz w:val="24"/>
          <w:szCs w:val="24"/>
        </w:rPr>
        <w:t>API</w:t>
      </w:r>
      <w:r>
        <w:rPr>
          <w:rFonts w:hint="eastAsia"/>
          <w:sz w:val="24"/>
          <w:szCs w:val="24"/>
        </w:rPr>
        <w:t>非常方便地提取页面信息。在爬虫过程中，如果出现错误，日志模块会记录错误信息到日志文件中，有新文章入库成功也会有对应的日志记录，方便日后查看。</w:t>
      </w:r>
    </w:p>
    <w:p w14:paraId="26E1C90A" w14:textId="77777777" w:rsidR="00C612D2" w:rsidRDefault="00C612D2" w:rsidP="00C612D2">
      <w:pPr>
        <w:pStyle w:val="a0"/>
        <w:spacing w:line="360" w:lineRule="auto"/>
        <w:rPr>
          <w:sz w:val="24"/>
          <w:szCs w:val="24"/>
        </w:rPr>
      </w:pPr>
      <w:r>
        <w:rPr>
          <w:rFonts w:hint="eastAsia"/>
          <w:sz w:val="24"/>
          <w:szCs w:val="24"/>
        </w:rPr>
        <w:t>简书爬虫模块</w:t>
      </w:r>
      <w:proofErr w:type="gramStart"/>
      <w:r>
        <w:rPr>
          <w:rFonts w:hint="eastAsia"/>
          <w:sz w:val="24"/>
          <w:szCs w:val="24"/>
        </w:rPr>
        <w:t>和思否爬虫</w:t>
      </w:r>
      <w:proofErr w:type="gramEnd"/>
      <w:r>
        <w:rPr>
          <w:rFonts w:hint="eastAsia"/>
          <w:sz w:val="24"/>
          <w:szCs w:val="24"/>
        </w:rPr>
        <w:t>模块只有</w:t>
      </w:r>
      <w:proofErr w:type="gramStart"/>
      <w:r>
        <w:rPr>
          <w:rFonts w:hint="eastAsia"/>
          <w:sz w:val="24"/>
          <w:szCs w:val="24"/>
        </w:rPr>
        <w:t>爬取具体</w:t>
      </w:r>
      <w:proofErr w:type="gramEnd"/>
      <w:r>
        <w:rPr>
          <w:rFonts w:hint="eastAsia"/>
          <w:sz w:val="24"/>
          <w:szCs w:val="24"/>
        </w:rPr>
        <w:t>页面的时候有所不同，其他流程有重复，因此我采用了面向对象编程，编写了</w:t>
      </w:r>
      <w:r>
        <w:rPr>
          <w:rFonts w:hint="eastAsia"/>
          <w:sz w:val="24"/>
          <w:szCs w:val="24"/>
        </w:rPr>
        <w:t>Crawler</w:t>
      </w:r>
      <w:r>
        <w:rPr>
          <w:rFonts w:hint="eastAsia"/>
          <w:sz w:val="24"/>
          <w:szCs w:val="24"/>
        </w:rPr>
        <w:t>类，然后</w:t>
      </w:r>
      <w:proofErr w:type="spellStart"/>
      <w:r>
        <w:rPr>
          <w:rFonts w:hint="eastAsia"/>
          <w:sz w:val="24"/>
          <w:szCs w:val="24"/>
        </w:rPr>
        <w:t>JianshuCrawler</w:t>
      </w:r>
      <w:proofErr w:type="spellEnd"/>
      <w:r>
        <w:rPr>
          <w:rFonts w:hint="eastAsia"/>
          <w:sz w:val="24"/>
          <w:szCs w:val="24"/>
        </w:rPr>
        <w:t>和</w:t>
      </w:r>
      <w:proofErr w:type="spellStart"/>
      <w:r>
        <w:rPr>
          <w:rFonts w:hint="eastAsia"/>
          <w:sz w:val="24"/>
          <w:szCs w:val="24"/>
        </w:rPr>
        <w:t>SegmentFaultCrawler</w:t>
      </w:r>
      <w:proofErr w:type="spellEnd"/>
      <w:r>
        <w:rPr>
          <w:rFonts w:hint="eastAsia"/>
          <w:sz w:val="24"/>
          <w:szCs w:val="24"/>
        </w:rPr>
        <w:t>继承</w:t>
      </w:r>
      <w:r>
        <w:rPr>
          <w:rFonts w:hint="eastAsia"/>
          <w:sz w:val="24"/>
          <w:szCs w:val="24"/>
        </w:rPr>
        <w:t>Crawler</w:t>
      </w:r>
      <w:proofErr w:type="gramStart"/>
      <w:r>
        <w:rPr>
          <w:rFonts w:hint="eastAsia"/>
          <w:sz w:val="24"/>
          <w:szCs w:val="24"/>
        </w:rPr>
        <w:t>类并实现</w:t>
      </w:r>
      <w:proofErr w:type="gramEnd"/>
      <w:r>
        <w:rPr>
          <w:rFonts w:hint="eastAsia"/>
          <w:sz w:val="24"/>
          <w:szCs w:val="24"/>
        </w:rPr>
        <w:t>相关接口。</w:t>
      </w:r>
    </w:p>
    <w:p w14:paraId="3EEA4838" w14:textId="77777777" w:rsidR="00C612D2" w:rsidRDefault="00C612D2" w:rsidP="00C612D2">
      <w:pPr>
        <w:pStyle w:val="a0"/>
        <w:spacing w:line="360" w:lineRule="auto"/>
        <w:rPr>
          <w:sz w:val="24"/>
          <w:szCs w:val="24"/>
        </w:rPr>
      </w:pPr>
      <w:r>
        <w:rPr>
          <w:noProof/>
          <w:sz w:val="24"/>
          <w:szCs w:val="24"/>
        </w:rPr>
        <w:drawing>
          <wp:inline distT="0" distB="0" distL="0" distR="0" wp14:anchorId="53A6C3E7" wp14:editId="3FB657AC">
            <wp:extent cx="4571965" cy="278739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4482" cy="2813315"/>
                    </a:xfrm>
                    <a:prstGeom prst="rect">
                      <a:avLst/>
                    </a:prstGeom>
                    <a:noFill/>
                    <a:ln>
                      <a:noFill/>
                    </a:ln>
                  </pic:spPr>
                </pic:pic>
              </a:graphicData>
            </a:graphic>
          </wp:inline>
        </w:drawing>
      </w:r>
    </w:p>
    <w:p w14:paraId="3CE1600A" w14:textId="77777777" w:rsidR="00C612D2" w:rsidRPr="00960C91" w:rsidRDefault="00C612D2" w:rsidP="00C612D2">
      <w:pPr>
        <w:pStyle w:val="a0"/>
        <w:spacing w:line="360" w:lineRule="auto"/>
        <w:jc w:val="center"/>
        <w:rPr>
          <w:sz w:val="24"/>
          <w:szCs w:val="24"/>
        </w:rPr>
      </w:pPr>
      <w:r>
        <w:rPr>
          <w:rFonts w:hint="eastAsia"/>
          <w:sz w:val="24"/>
          <w:szCs w:val="24"/>
        </w:rPr>
        <w:t>图</w:t>
      </w:r>
      <w:r>
        <w:rPr>
          <w:rFonts w:hint="eastAsia"/>
          <w:sz w:val="24"/>
          <w:szCs w:val="24"/>
        </w:rPr>
        <w:t>4-1</w:t>
      </w:r>
      <w:r>
        <w:rPr>
          <w:sz w:val="24"/>
          <w:szCs w:val="24"/>
        </w:rPr>
        <w:t xml:space="preserve"> </w:t>
      </w:r>
      <w:r>
        <w:rPr>
          <w:rFonts w:hint="eastAsia"/>
          <w:sz w:val="24"/>
          <w:szCs w:val="24"/>
        </w:rPr>
        <w:t>爬虫模块</w:t>
      </w:r>
      <w:r>
        <w:rPr>
          <w:sz w:val="24"/>
          <w:szCs w:val="24"/>
        </w:rPr>
        <w:t>UML</w:t>
      </w:r>
      <w:r>
        <w:rPr>
          <w:rFonts w:hint="eastAsia"/>
          <w:sz w:val="24"/>
          <w:szCs w:val="24"/>
        </w:rPr>
        <w:t>图</w:t>
      </w:r>
    </w:p>
    <w:p w14:paraId="2D2E355A" w14:textId="77777777" w:rsidR="00C612D2" w:rsidRDefault="00C612D2" w:rsidP="00C612D2">
      <w:pPr>
        <w:pStyle w:val="a0"/>
        <w:spacing w:line="360" w:lineRule="auto"/>
        <w:rPr>
          <w:sz w:val="24"/>
          <w:szCs w:val="24"/>
        </w:rPr>
      </w:pPr>
      <w:r>
        <w:rPr>
          <w:rFonts w:hint="eastAsia"/>
          <w:sz w:val="24"/>
          <w:szCs w:val="24"/>
        </w:rPr>
        <w:t>爬虫程序执行流程如下：</w:t>
      </w:r>
    </w:p>
    <w:p w14:paraId="60C18FBD" w14:textId="77777777" w:rsidR="00C612D2" w:rsidRDefault="00C612D2" w:rsidP="00C612D2">
      <w:pPr>
        <w:pStyle w:val="a0"/>
        <w:spacing w:line="360" w:lineRule="auto"/>
        <w:jc w:val="center"/>
        <w:rPr>
          <w:sz w:val="24"/>
          <w:szCs w:val="24"/>
        </w:rPr>
      </w:pPr>
      <w:r>
        <w:rPr>
          <w:rFonts w:hint="eastAsia"/>
          <w:noProof/>
          <w:sz w:val="24"/>
          <w:szCs w:val="24"/>
        </w:rPr>
        <w:lastRenderedPageBreak/>
        <w:drawing>
          <wp:inline distT="0" distB="0" distL="0" distR="0" wp14:anchorId="514E4AC2" wp14:editId="4396D62F">
            <wp:extent cx="3373937" cy="52225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爬虫流程图.png"/>
                    <pic:cNvPicPr/>
                  </pic:nvPicPr>
                  <pic:blipFill>
                    <a:blip r:embed="rId22">
                      <a:extLst>
                        <a:ext uri="{28A0092B-C50C-407E-A947-70E740481C1C}">
                          <a14:useLocalDpi xmlns:a14="http://schemas.microsoft.com/office/drawing/2010/main" val="0"/>
                        </a:ext>
                      </a:extLst>
                    </a:blip>
                    <a:stretch>
                      <a:fillRect/>
                    </a:stretch>
                  </pic:blipFill>
                  <pic:spPr>
                    <a:xfrm>
                      <a:off x="0" y="0"/>
                      <a:ext cx="3395410" cy="5255813"/>
                    </a:xfrm>
                    <a:prstGeom prst="rect">
                      <a:avLst/>
                    </a:prstGeom>
                  </pic:spPr>
                </pic:pic>
              </a:graphicData>
            </a:graphic>
          </wp:inline>
        </w:drawing>
      </w:r>
    </w:p>
    <w:p w14:paraId="7CB441E3"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4-2</w:t>
      </w:r>
      <w:r>
        <w:rPr>
          <w:sz w:val="24"/>
          <w:szCs w:val="24"/>
        </w:rPr>
        <w:t xml:space="preserve"> </w:t>
      </w:r>
      <w:r>
        <w:rPr>
          <w:rFonts w:hint="eastAsia"/>
          <w:sz w:val="24"/>
          <w:szCs w:val="24"/>
        </w:rPr>
        <w:t>爬虫模块流程图</w:t>
      </w:r>
    </w:p>
    <w:p w14:paraId="2A50A7D0" w14:textId="77777777" w:rsidR="00C612D2" w:rsidRDefault="00C612D2" w:rsidP="00C612D2">
      <w:pPr>
        <w:pStyle w:val="a0"/>
        <w:spacing w:line="360" w:lineRule="auto"/>
        <w:rPr>
          <w:sz w:val="24"/>
          <w:szCs w:val="24"/>
        </w:rPr>
      </w:pPr>
      <w:r>
        <w:rPr>
          <w:rFonts w:hint="eastAsia"/>
          <w:sz w:val="24"/>
          <w:szCs w:val="24"/>
        </w:rPr>
        <w:t>这样，该模块就实现了每隔</w:t>
      </w:r>
      <w:proofErr w:type="gramStart"/>
      <w:r>
        <w:rPr>
          <w:rFonts w:hint="eastAsia"/>
          <w:sz w:val="24"/>
          <w:szCs w:val="24"/>
        </w:rPr>
        <w:t>24</w:t>
      </w:r>
      <w:r>
        <w:rPr>
          <w:rFonts w:hint="eastAsia"/>
          <w:sz w:val="24"/>
          <w:szCs w:val="24"/>
        </w:rPr>
        <w:t>小时爬取一次</w:t>
      </w:r>
      <w:proofErr w:type="gramEnd"/>
      <w:r>
        <w:rPr>
          <w:rFonts w:hint="eastAsia"/>
          <w:sz w:val="24"/>
          <w:szCs w:val="24"/>
        </w:rPr>
        <w:t>我的简书和</w:t>
      </w:r>
      <w:proofErr w:type="gramStart"/>
      <w:r>
        <w:rPr>
          <w:rFonts w:hint="eastAsia"/>
          <w:sz w:val="24"/>
          <w:szCs w:val="24"/>
        </w:rPr>
        <w:t>思否中</w:t>
      </w:r>
      <w:proofErr w:type="gramEnd"/>
      <w:r>
        <w:rPr>
          <w:rFonts w:hint="eastAsia"/>
          <w:sz w:val="24"/>
          <w:szCs w:val="24"/>
        </w:rPr>
        <w:t>所有收藏夹，并将新收藏的文章存入数据库的功能</w:t>
      </w:r>
    </w:p>
    <w:p w14:paraId="7342A443" w14:textId="77777777" w:rsidR="00C612D2" w:rsidRDefault="00C612D2" w:rsidP="00C612D2">
      <w:pPr>
        <w:pStyle w:val="2"/>
        <w:jc w:val="both"/>
        <w:rPr>
          <w:rFonts w:ascii="黑体" w:eastAsia="黑体" w:hAnsi="黑体"/>
          <w:sz w:val="28"/>
          <w:szCs w:val="28"/>
          <w:lang w:eastAsia="zh-CN"/>
        </w:rPr>
      </w:pPr>
      <w:bookmarkStart w:id="443" w:name="_Toc5726374"/>
      <w:r w:rsidRPr="00F37B67">
        <w:rPr>
          <w:rFonts w:ascii="黑体" w:eastAsia="黑体" w:hAnsi="黑体" w:hint="eastAsia"/>
          <w:sz w:val="28"/>
          <w:szCs w:val="28"/>
          <w:lang w:eastAsia="zh-CN"/>
        </w:rPr>
        <w:t>后端功能模块设计</w:t>
      </w:r>
      <w:bookmarkEnd w:id="443"/>
    </w:p>
    <w:p w14:paraId="5EA4860A" w14:textId="77777777" w:rsidR="00C612D2" w:rsidRDefault="00C612D2" w:rsidP="00C612D2">
      <w:pPr>
        <w:pStyle w:val="a0"/>
        <w:rPr>
          <w:sz w:val="24"/>
          <w:szCs w:val="24"/>
        </w:rPr>
      </w:pPr>
      <w:r>
        <w:rPr>
          <w:rFonts w:hint="eastAsia"/>
          <w:sz w:val="24"/>
          <w:szCs w:val="24"/>
        </w:rPr>
        <w:t>后端需要完成的是数据库操作和路由转发两大功能模块。</w:t>
      </w:r>
    </w:p>
    <w:p w14:paraId="68B71675" w14:textId="77777777" w:rsidR="00C612D2" w:rsidRDefault="00C612D2" w:rsidP="00C612D2">
      <w:pPr>
        <w:pStyle w:val="3"/>
        <w:rPr>
          <w:rFonts w:ascii="黑体" w:eastAsia="黑体" w:hAnsi="黑体"/>
          <w:szCs w:val="28"/>
        </w:rPr>
      </w:pPr>
      <w:bookmarkStart w:id="444" w:name="_Toc5726375"/>
      <w:r w:rsidRPr="00EF5E19">
        <w:rPr>
          <w:rFonts w:ascii="黑体" w:eastAsia="黑体" w:hAnsi="黑体" w:hint="eastAsia"/>
          <w:szCs w:val="28"/>
        </w:rPr>
        <w:t>数据库操作</w:t>
      </w:r>
      <w:r>
        <w:rPr>
          <w:rFonts w:ascii="黑体" w:eastAsia="黑体" w:hAnsi="黑体" w:hint="eastAsia"/>
          <w:szCs w:val="28"/>
        </w:rPr>
        <w:t>模块设计</w:t>
      </w:r>
      <w:bookmarkEnd w:id="444"/>
    </w:p>
    <w:p w14:paraId="52E564C3" w14:textId="77777777" w:rsidR="00C612D2" w:rsidRDefault="00C612D2" w:rsidP="00C612D2">
      <w:pPr>
        <w:pStyle w:val="a0"/>
        <w:spacing w:line="360" w:lineRule="auto"/>
        <w:rPr>
          <w:sz w:val="24"/>
          <w:szCs w:val="24"/>
        </w:rPr>
      </w:pPr>
      <w:r>
        <w:rPr>
          <w:rFonts w:hint="eastAsia"/>
          <w:sz w:val="24"/>
          <w:szCs w:val="24"/>
        </w:rPr>
        <w:t>本系统后端使用开源的</w:t>
      </w:r>
      <w:proofErr w:type="spellStart"/>
      <w:r>
        <w:rPr>
          <w:rFonts w:hint="eastAsia"/>
          <w:sz w:val="24"/>
          <w:szCs w:val="24"/>
        </w:rPr>
        <w:t>pg</w:t>
      </w:r>
      <w:proofErr w:type="spellEnd"/>
      <w:r>
        <w:rPr>
          <w:rFonts w:hint="eastAsia"/>
          <w:sz w:val="24"/>
          <w:szCs w:val="24"/>
        </w:rPr>
        <w:t>-promise</w:t>
      </w:r>
      <w:r>
        <w:rPr>
          <w:rFonts w:hint="eastAsia"/>
          <w:sz w:val="24"/>
          <w:szCs w:val="24"/>
        </w:rPr>
        <w:t>库连接</w:t>
      </w:r>
      <w:r>
        <w:rPr>
          <w:rFonts w:hint="eastAsia"/>
          <w:sz w:val="24"/>
          <w:szCs w:val="24"/>
        </w:rPr>
        <w:t>PostgreSQL</w:t>
      </w:r>
      <w:r>
        <w:rPr>
          <w:rFonts w:hint="eastAsia"/>
          <w:sz w:val="24"/>
          <w:szCs w:val="24"/>
        </w:rPr>
        <w:t>，要返回正确的数据，并不需要我们处理太多的逻辑，大多都是直接执行</w:t>
      </w:r>
      <w:r>
        <w:rPr>
          <w:rFonts w:hint="eastAsia"/>
          <w:sz w:val="24"/>
          <w:szCs w:val="24"/>
        </w:rPr>
        <w:t>S</w:t>
      </w:r>
      <w:r>
        <w:rPr>
          <w:sz w:val="24"/>
          <w:szCs w:val="24"/>
        </w:rPr>
        <w:t>QL</w:t>
      </w:r>
      <w:r>
        <w:rPr>
          <w:rFonts w:hint="eastAsia"/>
          <w:sz w:val="24"/>
          <w:szCs w:val="24"/>
        </w:rPr>
        <w:t>语句。只有登录和注册功能需要简单的校验处理。</w:t>
      </w:r>
    </w:p>
    <w:p w14:paraId="45577A03" w14:textId="77777777" w:rsidR="00C612D2" w:rsidRDefault="00C612D2" w:rsidP="00C612D2">
      <w:pPr>
        <w:pStyle w:val="a0"/>
        <w:spacing w:line="360" w:lineRule="auto"/>
        <w:rPr>
          <w:sz w:val="24"/>
          <w:szCs w:val="24"/>
        </w:rPr>
      </w:pPr>
      <w:r>
        <w:rPr>
          <w:rFonts w:hint="eastAsia"/>
          <w:sz w:val="24"/>
          <w:szCs w:val="24"/>
        </w:rPr>
        <w:t>登录校验处理流程：</w:t>
      </w:r>
    </w:p>
    <w:p w14:paraId="47F09184" w14:textId="77777777" w:rsidR="00C612D2" w:rsidRDefault="00C612D2" w:rsidP="00C612D2">
      <w:pPr>
        <w:pStyle w:val="a0"/>
        <w:spacing w:line="360" w:lineRule="auto"/>
        <w:jc w:val="center"/>
        <w:rPr>
          <w:sz w:val="24"/>
          <w:szCs w:val="24"/>
        </w:rPr>
      </w:pPr>
      <w:r>
        <w:rPr>
          <w:rFonts w:hint="eastAsia"/>
          <w:noProof/>
          <w:sz w:val="24"/>
          <w:szCs w:val="24"/>
        </w:rPr>
        <w:lastRenderedPageBreak/>
        <w:drawing>
          <wp:inline distT="0" distB="0" distL="0" distR="0" wp14:anchorId="0CA39D86" wp14:editId="7BDEC5FD">
            <wp:extent cx="5274310" cy="4243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登录模块流程图.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243705"/>
                    </a:xfrm>
                    <a:prstGeom prst="rect">
                      <a:avLst/>
                    </a:prstGeom>
                  </pic:spPr>
                </pic:pic>
              </a:graphicData>
            </a:graphic>
          </wp:inline>
        </w:drawing>
      </w:r>
    </w:p>
    <w:p w14:paraId="730B5948"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4-3</w:t>
      </w:r>
      <w:r>
        <w:rPr>
          <w:sz w:val="24"/>
          <w:szCs w:val="24"/>
        </w:rPr>
        <w:t xml:space="preserve"> </w:t>
      </w:r>
      <w:r>
        <w:rPr>
          <w:rFonts w:hint="eastAsia"/>
          <w:sz w:val="24"/>
          <w:szCs w:val="24"/>
        </w:rPr>
        <w:t>登录模块流程图</w:t>
      </w:r>
    </w:p>
    <w:p w14:paraId="156D0151" w14:textId="77777777" w:rsidR="00C612D2" w:rsidRDefault="00C612D2" w:rsidP="00C612D2">
      <w:pPr>
        <w:pStyle w:val="a0"/>
        <w:spacing w:line="360" w:lineRule="auto"/>
        <w:jc w:val="left"/>
        <w:rPr>
          <w:sz w:val="24"/>
          <w:szCs w:val="24"/>
        </w:rPr>
      </w:pPr>
      <w:r>
        <w:rPr>
          <w:rFonts w:hint="eastAsia"/>
          <w:sz w:val="24"/>
          <w:szCs w:val="24"/>
        </w:rPr>
        <w:t>注册校验处理流程：</w:t>
      </w:r>
    </w:p>
    <w:p w14:paraId="11D8321B" w14:textId="77777777" w:rsidR="00C612D2" w:rsidRDefault="00C612D2" w:rsidP="00C612D2">
      <w:pPr>
        <w:pStyle w:val="a0"/>
        <w:spacing w:line="360" w:lineRule="auto"/>
        <w:jc w:val="center"/>
        <w:rPr>
          <w:sz w:val="24"/>
          <w:szCs w:val="24"/>
        </w:rPr>
      </w:pPr>
      <w:r>
        <w:rPr>
          <w:rFonts w:hint="eastAsia"/>
          <w:noProof/>
          <w:sz w:val="24"/>
          <w:szCs w:val="24"/>
        </w:rPr>
        <w:lastRenderedPageBreak/>
        <w:drawing>
          <wp:inline distT="0" distB="0" distL="0" distR="0" wp14:anchorId="2C5E7079" wp14:editId="3E0DABA6">
            <wp:extent cx="4281564" cy="49583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注册模块流程图.png"/>
                    <pic:cNvPicPr/>
                  </pic:nvPicPr>
                  <pic:blipFill>
                    <a:blip r:embed="rId24">
                      <a:extLst>
                        <a:ext uri="{28A0092B-C50C-407E-A947-70E740481C1C}">
                          <a14:useLocalDpi xmlns:a14="http://schemas.microsoft.com/office/drawing/2010/main" val="0"/>
                        </a:ext>
                      </a:extLst>
                    </a:blip>
                    <a:stretch>
                      <a:fillRect/>
                    </a:stretch>
                  </pic:blipFill>
                  <pic:spPr>
                    <a:xfrm>
                      <a:off x="0" y="0"/>
                      <a:ext cx="4305128" cy="4985676"/>
                    </a:xfrm>
                    <a:prstGeom prst="rect">
                      <a:avLst/>
                    </a:prstGeom>
                  </pic:spPr>
                </pic:pic>
              </a:graphicData>
            </a:graphic>
          </wp:inline>
        </w:drawing>
      </w:r>
    </w:p>
    <w:p w14:paraId="2E06F9B2"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4-4</w:t>
      </w:r>
      <w:r>
        <w:rPr>
          <w:sz w:val="24"/>
          <w:szCs w:val="24"/>
        </w:rPr>
        <w:t xml:space="preserve"> </w:t>
      </w:r>
      <w:r>
        <w:rPr>
          <w:rFonts w:hint="eastAsia"/>
          <w:sz w:val="24"/>
          <w:szCs w:val="24"/>
        </w:rPr>
        <w:t>注册校验功能</w:t>
      </w:r>
    </w:p>
    <w:p w14:paraId="5CA5EADE" w14:textId="77777777" w:rsidR="00C612D2" w:rsidRDefault="00C612D2" w:rsidP="00C612D2">
      <w:pPr>
        <w:pStyle w:val="a0"/>
        <w:spacing w:line="360" w:lineRule="auto"/>
        <w:rPr>
          <w:sz w:val="24"/>
          <w:szCs w:val="24"/>
        </w:rPr>
      </w:pPr>
      <w:r>
        <w:rPr>
          <w:rFonts w:hint="eastAsia"/>
          <w:sz w:val="24"/>
          <w:szCs w:val="24"/>
        </w:rPr>
        <w:t>将这些对数据库的操作写成类中的静态方法，即完成了后端数据库操作模块，供路由转发模块调用。</w:t>
      </w:r>
    </w:p>
    <w:p w14:paraId="6430323E" w14:textId="77777777" w:rsidR="00C612D2" w:rsidRDefault="00C612D2" w:rsidP="00C612D2">
      <w:pPr>
        <w:pStyle w:val="3"/>
        <w:rPr>
          <w:rFonts w:ascii="黑体" w:eastAsia="黑体" w:hAnsi="黑体"/>
        </w:rPr>
      </w:pPr>
      <w:bookmarkStart w:id="445" w:name="_Toc5726376"/>
      <w:r w:rsidRPr="00F37B67">
        <w:rPr>
          <w:rFonts w:ascii="黑体" w:eastAsia="黑体" w:hAnsi="黑体" w:hint="eastAsia"/>
        </w:rPr>
        <w:t>路由转发</w:t>
      </w:r>
      <w:r>
        <w:rPr>
          <w:rFonts w:ascii="黑体" w:eastAsia="黑体" w:hAnsi="黑体" w:hint="eastAsia"/>
        </w:rPr>
        <w:t>模块设计</w:t>
      </w:r>
      <w:bookmarkEnd w:id="445"/>
    </w:p>
    <w:p w14:paraId="28046E6F" w14:textId="77777777" w:rsidR="00C612D2" w:rsidRDefault="00C612D2" w:rsidP="00C612D2">
      <w:pPr>
        <w:pStyle w:val="a0"/>
        <w:spacing w:line="360" w:lineRule="auto"/>
        <w:rPr>
          <w:sz w:val="24"/>
          <w:szCs w:val="24"/>
        </w:rPr>
      </w:pPr>
      <w:r>
        <w:rPr>
          <w:rFonts w:hint="eastAsia"/>
          <w:sz w:val="24"/>
          <w:szCs w:val="24"/>
        </w:rPr>
        <w:t>后端路由转发就是根据</w:t>
      </w:r>
      <w:r>
        <w:rPr>
          <w:rFonts w:hint="eastAsia"/>
          <w:sz w:val="24"/>
          <w:szCs w:val="24"/>
        </w:rPr>
        <w:t>http</w:t>
      </w:r>
      <w:r>
        <w:rPr>
          <w:rFonts w:hint="eastAsia"/>
          <w:sz w:val="24"/>
          <w:szCs w:val="24"/>
        </w:rPr>
        <w:t>请求报文的</w:t>
      </w:r>
      <w:r>
        <w:rPr>
          <w:sz w:val="24"/>
          <w:szCs w:val="24"/>
        </w:rPr>
        <w:t>URL</w:t>
      </w:r>
      <w:r>
        <w:rPr>
          <w:rFonts w:hint="eastAsia"/>
          <w:sz w:val="24"/>
          <w:szCs w:val="24"/>
        </w:rPr>
        <w:t>，调用相应的处理模块。我们的后端是用</w:t>
      </w:r>
      <w:r>
        <w:rPr>
          <w:rFonts w:hint="eastAsia"/>
          <w:sz w:val="24"/>
          <w:szCs w:val="24"/>
        </w:rPr>
        <w:t>Node.</w:t>
      </w:r>
      <w:r>
        <w:rPr>
          <w:sz w:val="24"/>
          <w:szCs w:val="24"/>
        </w:rPr>
        <w:t>js</w:t>
      </w:r>
      <w:r>
        <w:rPr>
          <w:rFonts w:hint="eastAsia"/>
          <w:sz w:val="24"/>
          <w:szCs w:val="24"/>
        </w:rPr>
        <w:t>搭建的</w:t>
      </w:r>
      <w:r>
        <w:rPr>
          <w:rFonts w:hint="eastAsia"/>
          <w:sz w:val="24"/>
          <w:szCs w:val="24"/>
        </w:rPr>
        <w:t>H</w:t>
      </w:r>
      <w:r>
        <w:rPr>
          <w:sz w:val="24"/>
          <w:szCs w:val="24"/>
        </w:rPr>
        <w:t>TTP</w:t>
      </w:r>
      <w:r>
        <w:rPr>
          <w:rFonts w:hint="eastAsia"/>
          <w:sz w:val="24"/>
          <w:szCs w:val="24"/>
        </w:rPr>
        <w:t>服务，</w:t>
      </w:r>
      <w:r>
        <w:rPr>
          <w:rFonts w:hint="eastAsia"/>
          <w:sz w:val="24"/>
          <w:szCs w:val="24"/>
        </w:rPr>
        <w:t>Node</w:t>
      </w:r>
      <w:r>
        <w:rPr>
          <w:sz w:val="24"/>
          <w:szCs w:val="24"/>
        </w:rPr>
        <w:t>.js</w:t>
      </w:r>
      <w:r>
        <w:rPr>
          <w:rFonts w:hint="eastAsia"/>
          <w:sz w:val="24"/>
          <w:szCs w:val="24"/>
        </w:rPr>
        <w:t>内置了</w:t>
      </w:r>
      <w:r>
        <w:rPr>
          <w:rFonts w:hint="eastAsia"/>
          <w:sz w:val="24"/>
          <w:szCs w:val="24"/>
        </w:rPr>
        <w:t>http</w:t>
      </w:r>
      <w:r>
        <w:rPr>
          <w:rFonts w:hint="eastAsia"/>
          <w:sz w:val="24"/>
          <w:szCs w:val="24"/>
        </w:rPr>
        <w:t>模块，可以对</w:t>
      </w:r>
      <w:r>
        <w:rPr>
          <w:rFonts w:hint="eastAsia"/>
          <w:sz w:val="24"/>
          <w:szCs w:val="24"/>
        </w:rPr>
        <w:t>http</w:t>
      </w:r>
      <w:r>
        <w:rPr>
          <w:rFonts w:hint="eastAsia"/>
          <w:sz w:val="24"/>
          <w:szCs w:val="24"/>
        </w:rPr>
        <w:t>报文</w:t>
      </w:r>
      <w:proofErr w:type="gramStart"/>
      <w:r>
        <w:rPr>
          <w:rFonts w:hint="eastAsia"/>
          <w:sz w:val="24"/>
          <w:szCs w:val="24"/>
        </w:rPr>
        <w:t>进行收</w:t>
      </w:r>
      <w:proofErr w:type="gramEnd"/>
      <w:r>
        <w:rPr>
          <w:rFonts w:hint="eastAsia"/>
          <w:sz w:val="24"/>
          <w:szCs w:val="24"/>
        </w:rPr>
        <w:t>和发。但是</w:t>
      </w:r>
      <w:r>
        <w:rPr>
          <w:rFonts w:hint="eastAsia"/>
          <w:sz w:val="24"/>
          <w:szCs w:val="24"/>
        </w:rPr>
        <w:t>http</w:t>
      </w:r>
      <w:r>
        <w:rPr>
          <w:rFonts w:hint="eastAsia"/>
          <w:sz w:val="24"/>
          <w:szCs w:val="24"/>
        </w:rPr>
        <w:t>模块相对底层，因此我采用了</w:t>
      </w:r>
      <w:r>
        <w:rPr>
          <w:rFonts w:hint="eastAsia"/>
          <w:sz w:val="24"/>
          <w:szCs w:val="24"/>
        </w:rPr>
        <w:t>Node</w:t>
      </w:r>
      <w:r>
        <w:rPr>
          <w:sz w:val="24"/>
          <w:szCs w:val="24"/>
        </w:rPr>
        <w:t>.js</w:t>
      </w:r>
      <w:r>
        <w:rPr>
          <w:rFonts w:hint="eastAsia"/>
          <w:sz w:val="24"/>
          <w:szCs w:val="24"/>
        </w:rPr>
        <w:t>中最流行的</w:t>
      </w:r>
      <w:r>
        <w:rPr>
          <w:rFonts w:hint="eastAsia"/>
          <w:sz w:val="24"/>
          <w:szCs w:val="24"/>
        </w:rPr>
        <w:t>express</w:t>
      </w:r>
      <w:r>
        <w:rPr>
          <w:rFonts w:hint="eastAsia"/>
          <w:sz w:val="24"/>
          <w:szCs w:val="24"/>
        </w:rPr>
        <w:t>框架，利用</w:t>
      </w:r>
      <w:r>
        <w:rPr>
          <w:rFonts w:hint="eastAsia"/>
          <w:sz w:val="24"/>
          <w:szCs w:val="24"/>
        </w:rPr>
        <w:t>express</w:t>
      </w:r>
      <w:r>
        <w:rPr>
          <w:rFonts w:hint="eastAsia"/>
          <w:sz w:val="24"/>
          <w:szCs w:val="24"/>
        </w:rPr>
        <w:t>的</w:t>
      </w:r>
      <w:r>
        <w:rPr>
          <w:rFonts w:hint="eastAsia"/>
          <w:sz w:val="24"/>
          <w:szCs w:val="24"/>
        </w:rPr>
        <w:t>router</w:t>
      </w:r>
      <w:r>
        <w:rPr>
          <w:rFonts w:hint="eastAsia"/>
          <w:sz w:val="24"/>
          <w:szCs w:val="24"/>
        </w:rPr>
        <w:t>模块进行路由转发。根据</w:t>
      </w:r>
      <w:r>
        <w:rPr>
          <w:rFonts w:hint="eastAsia"/>
          <w:sz w:val="24"/>
          <w:szCs w:val="24"/>
        </w:rPr>
        <w:t>A</w:t>
      </w:r>
      <w:r>
        <w:rPr>
          <w:sz w:val="24"/>
          <w:szCs w:val="24"/>
        </w:rPr>
        <w:t>PI</w:t>
      </w:r>
      <w:r>
        <w:rPr>
          <w:rFonts w:hint="eastAsia"/>
          <w:sz w:val="24"/>
          <w:szCs w:val="24"/>
        </w:rPr>
        <w:t>设计，路由转发主要转发到三个模块，即</w:t>
      </w:r>
      <w:proofErr w:type="spellStart"/>
      <w:r>
        <w:rPr>
          <w:rFonts w:hint="eastAsia"/>
          <w:sz w:val="24"/>
          <w:szCs w:val="24"/>
        </w:rPr>
        <w:t>collected_</w:t>
      </w:r>
      <w:r>
        <w:rPr>
          <w:sz w:val="24"/>
          <w:szCs w:val="24"/>
        </w:rPr>
        <w:t>articles</w:t>
      </w:r>
      <w:proofErr w:type="spellEnd"/>
      <w:r>
        <w:rPr>
          <w:rFonts w:hint="eastAsia"/>
          <w:sz w:val="24"/>
          <w:szCs w:val="24"/>
        </w:rPr>
        <w:t>，</w:t>
      </w:r>
      <w:proofErr w:type="spellStart"/>
      <w:r>
        <w:rPr>
          <w:rFonts w:hint="eastAsia"/>
          <w:sz w:val="24"/>
          <w:szCs w:val="24"/>
        </w:rPr>
        <w:t>original</w:t>
      </w:r>
      <w:r>
        <w:rPr>
          <w:sz w:val="24"/>
          <w:szCs w:val="24"/>
        </w:rPr>
        <w:t>_articles</w:t>
      </w:r>
      <w:proofErr w:type="spellEnd"/>
      <w:r>
        <w:rPr>
          <w:rFonts w:hint="eastAsia"/>
          <w:sz w:val="24"/>
          <w:szCs w:val="24"/>
        </w:rPr>
        <w:t>，</w:t>
      </w:r>
      <w:r>
        <w:rPr>
          <w:rFonts w:hint="eastAsia"/>
          <w:sz w:val="24"/>
          <w:szCs w:val="24"/>
        </w:rPr>
        <w:t>users</w:t>
      </w:r>
      <w:r>
        <w:rPr>
          <w:sz w:val="24"/>
          <w:szCs w:val="24"/>
        </w:rPr>
        <w:t xml:space="preserve">, </w:t>
      </w:r>
      <w:r>
        <w:rPr>
          <w:rFonts w:hint="eastAsia"/>
          <w:sz w:val="24"/>
          <w:szCs w:val="24"/>
        </w:rPr>
        <w:t>因此我写了三个</w:t>
      </w:r>
      <w:r>
        <w:rPr>
          <w:rFonts w:hint="eastAsia"/>
          <w:sz w:val="24"/>
          <w:szCs w:val="24"/>
        </w:rPr>
        <w:t>router</w:t>
      </w:r>
      <w:r>
        <w:rPr>
          <w:rFonts w:hint="eastAsia"/>
          <w:sz w:val="24"/>
          <w:szCs w:val="24"/>
        </w:rPr>
        <w:t>，根据设计好的</w:t>
      </w:r>
      <w:r>
        <w:rPr>
          <w:rFonts w:hint="eastAsia"/>
          <w:sz w:val="24"/>
          <w:szCs w:val="24"/>
        </w:rPr>
        <w:t>A</w:t>
      </w:r>
      <w:r>
        <w:rPr>
          <w:sz w:val="24"/>
          <w:szCs w:val="24"/>
        </w:rPr>
        <w:t>PI</w:t>
      </w:r>
      <w:r>
        <w:rPr>
          <w:rFonts w:hint="eastAsia"/>
          <w:sz w:val="24"/>
          <w:szCs w:val="24"/>
        </w:rPr>
        <w:t>和数据库操作模块，将</w:t>
      </w:r>
      <w:r>
        <w:rPr>
          <w:rFonts w:hint="eastAsia"/>
          <w:sz w:val="24"/>
          <w:szCs w:val="24"/>
        </w:rPr>
        <w:t>U</w:t>
      </w:r>
      <w:r>
        <w:rPr>
          <w:sz w:val="24"/>
          <w:szCs w:val="24"/>
        </w:rPr>
        <w:t>RL</w:t>
      </w:r>
      <w:r>
        <w:rPr>
          <w:rFonts w:hint="eastAsia"/>
          <w:sz w:val="24"/>
          <w:szCs w:val="24"/>
        </w:rPr>
        <w:t>与对应的数据库操作一一映射即可。</w:t>
      </w:r>
    </w:p>
    <w:p w14:paraId="4D0D601B" w14:textId="77777777" w:rsidR="00C612D2" w:rsidRDefault="00C612D2" w:rsidP="00C612D2">
      <w:pPr>
        <w:pStyle w:val="a0"/>
        <w:spacing w:line="360" w:lineRule="auto"/>
        <w:rPr>
          <w:sz w:val="24"/>
          <w:szCs w:val="24"/>
        </w:rPr>
      </w:pPr>
      <w:r>
        <w:rPr>
          <w:rFonts w:hint="eastAsia"/>
          <w:noProof/>
          <w:sz w:val="24"/>
          <w:szCs w:val="24"/>
        </w:rPr>
        <w:lastRenderedPageBreak/>
        <w:drawing>
          <wp:inline distT="0" distB="0" distL="0" distR="0" wp14:anchorId="2D7EC30B" wp14:editId="730D3843">
            <wp:extent cx="5004203" cy="256777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路由转发模块.png"/>
                    <pic:cNvPicPr/>
                  </pic:nvPicPr>
                  <pic:blipFill>
                    <a:blip r:embed="rId25">
                      <a:extLst>
                        <a:ext uri="{28A0092B-C50C-407E-A947-70E740481C1C}">
                          <a14:useLocalDpi xmlns:a14="http://schemas.microsoft.com/office/drawing/2010/main" val="0"/>
                        </a:ext>
                      </a:extLst>
                    </a:blip>
                    <a:stretch>
                      <a:fillRect/>
                    </a:stretch>
                  </pic:blipFill>
                  <pic:spPr>
                    <a:xfrm>
                      <a:off x="0" y="0"/>
                      <a:ext cx="5015122" cy="2573375"/>
                    </a:xfrm>
                    <a:prstGeom prst="rect">
                      <a:avLst/>
                    </a:prstGeom>
                  </pic:spPr>
                </pic:pic>
              </a:graphicData>
            </a:graphic>
          </wp:inline>
        </w:drawing>
      </w:r>
    </w:p>
    <w:p w14:paraId="152CC61A"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4-5</w:t>
      </w:r>
      <w:r>
        <w:rPr>
          <w:sz w:val="24"/>
          <w:szCs w:val="24"/>
        </w:rPr>
        <w:t xml:space="preserve"> </w:t>
      </w:r>
      <w:r>
        <w:rPr>
          <w:rFonts w:hint="eastAsia"/>
          <w:sz w:val="24"/>
          <w:szCs w:val="24"/>
        </w:rPr>
        <w:t>路由转发模块划分图</w:t>
      </w:r>
    </w:p>
    <w:p w14:paraId="71B88233" w14:textId="77777777" w:rsidR="00C612D2" w:rsidRDefault="00C612D2" w:rsidP="00C612D2">
      <w:pPr>
        <w:pStyle w:val="2"/>
        <w:jc w:val="both"/>
        <w:rPr>
          <w:rFonts w:ascii="黑体" w:eastAsia="黑体" w:hAnsi="黑体"/>
          <w:sz w:val="28"/>
          <w:szCs w:val="28"/>
        </w:rPr>
      </w:pPr>
      <w:bookmarkStart w:id="446" w:name="_Toc5726377"/>
      <w:proofErr w:type="spellStart"/>
      <w:r w:rsidRPr="00651E2C">
        <w:rPr>
          <w:rFonts w:ascii="黑体" w:eastAsia="黑体" w:hAnsi="黑体" w:hint="eastAsia"/>
          <w:sz w:val="28"/>
          <w:szCs w:val="28"/>
        </w:rPr>
        <w:t>前端功能模块设计</w:t>
      </w:r>
      <w:bookmarkEnd w:id="446"/>
      <w:proofErr w:type="spellEnd"/>
    </w:p>
    <w:p w14:paraId="4E67C58E" w14:textId="77777777" w:rsidR="00C612D2" w:rsidRDefault="00C612D2" w:rsidP="00C612D2">
      <w:pPr>
        <w:pStyle w:val="3"/>
        <w:rPr>
          <w:rFonts w:ascii="黑体" w:eastAsia="黑体" w:hAnsi="黑体"/>
        </w:rPr>
      </w:pPr>
      <w:bookmarkStart w:id="447" w:name="_Toc5726378"/>
      <w:r w:rsidRPr="004702D4">
        <w:rPr>
          <w:rFonts w:ascii="黑体" w:eastAsia="黑体" w:hAnsi="黑体" w:hint="eastAsia"/>
        </w:rPr>
        <w:t>登录模块</w:t>
      </w:r>
      <w:r>
        <w:rPr>
          <w:rFonts w:ascii="黑体" w:eastAsia="黑体" w:hAnsi="黑体" w:hint="eastAsia"/>
        </w:rPr>
        <w:t>组件</w:t>
      </w:r>
      <w:r w:rsidRPr="004702D4">
        <w:rPr>
          <w:rFonts w:ascii="黑体" w:eastAsia="黑体" w:hAnsi="黑体" w:hint="eastAsia"/>
        </w:rPr>
        <w:t>设计</w:t>
      </w:r>
      <w:bookmarkEnd w:id="447"/>
    </w:p>
    <w:p w14:paraId="7E12A921" w14:textId="77777777" w:rsidR="00C612D2" w:rsidRDefault="00C612D2" w:rsidP="00C612D2">
      <w:pPr>
        <w:pStyle w:val="a0"/>
        <w:spacing w:line="360" w:lineRule="auto"/>
        <w:rPr>
          <w:sz w:val="24"/>
          <w:szCs w:val="24"/>
        </w:rPr>
      </w:pPr>
      <w:r w:rsidRPr="004702D4">
        <w:rPr>
          <w:rFonts w:hint="eastAsia"/>
          <w:sz w:val="24"/>
          <w:szCs w:val="24"/>
        </w:rPr>
        <w:t>登录模块</w:t>
      </w:r>
      <w:r>
        <w:rPr>
          <w:rFonts w:hint="eastAsia"/>
          <w:sz w:val="24"/>
          <w:szCs w:val="24"/>
        </w:rPr>
        <w:t>总组件下分两个组件，一个是登录信息输入框组件，一个是登录成功后，展示用户信息的组件，显示哪个组件由</w:t>
      </w:r>
      <w:r>
        <w:rPr>
          <w:rFonts w:hint="eastAsia"/>
          <w:sz w:val="24"/>
          <w:szCs w:val="24"/>
        </w:rPr>
        <w:t>store</w:t>
      </w:r>
      <w:r>
        <w:rPr>
          <w:rFonts w:hint="eastAsia"/>
          <w:sz w:val="24"/>
          <w:szCs w:val="24"/>
        </w:rPr>
        <w:t>中的</w:t>
      </w:r>
      <w:proofErr w:type="spellStart"/>
      <w:r>
        <w:rPr>
          <w:rFonts w:hint="eastAsia"/>
          <w:sz w:val="24"/>
          <w:szCs w:val="24"/>
        </w:rPr>
        <w:t>state</w:t>
      </w:r>
      <w:r>
        <w:rPr>
          <w:sz w:val="24"/>
          <w:szCs w:val="24"/>
        </w:rPr>
        <w:t>.</w:t>
      </w:r>
      <w:proofErr w:type="gramStart"/>
      <w:r>
        <w:rPr>
          <w:sz w:val="24"/>
          <w:szCs w:val="24"/>
        </w:rPr>
        <w:t>user.hasLoggedIn</w:t>
      </w:r>
      <w:proofErr w:type="spellEnd"/>
      <w:proofErr w:type="gramEnd"/>
    </w:p>
    <w:p w14:paraId="2CEF614F" w14:textId="77777777" w:rsidR="00C612D2" w:rsidRDefault="00C612D2" w:rsidP="00C612D2">
      <w:pPr>
        <w:pStyle w:val="a0"/>
        <w:spacing w:line="360" w:lineRule="auto"/>
        <w:ind w:firstLine="0"/>
        <w:rPr>
          <w:sz w:val="24"/>
          <w:szCs w:val="24"/>
        </w:rPr>
      </w:pPr>
      <w:r>
        <w:rPr>
          <w:rFonts w:hint="eastAsia"/>
          <w:sz w:val="24"/>
          <w:szCs w:val="24"/>
        </w:rPr>
        <w:t>决定，登录模块总组件挂载时，会从</w:t>
      </w:r>
      <w:proofErr w:type="spellStart"/>
      <w:r>
        <w:rPr>
          <w:rFonts w:hint="eastAsia"/>
          <w:sz w:val="24"/>
          <w:szCs w:val="24"/>
        </w:rPr>
        <w:t>localStorage</w:t>
      </w:r>
      <w:proofErr w:type="spellEnd"/>
      <w:r>
        <w:rPr>
          <w:rFonts w:hint="eastAsia"/>
          <w:sz w:val="24"/>
          <w:szCs w:val="24"/>
        </w:rPr>
        <w:t>中查看是否有用户信息，如果有，则直接更新登录状态为已登录，并显示用户信息，同时向后端发起请求获取最新的未读消息数。用户未登录时，显示登录信息输入框组件。用户在登录信息提示框中输入用户名和密码，点击登录按钮后，向后端发送登录请求，如果登录失败，则显示错误信息，如果登录成功，则将用户信息存入</w:t>
      </w:r>
      <w:proofErr w:type="spellStart"/>
      <w:r>
        <w:rPr>
          <w:rFonts w:hint="eastAsia"/>
          <w:sz w:val="24"/>
          <w:szCs w:val="24"/>
        </w:rPr>
        <w:t>localStorage</w:t>
      </w:r>
      <w:proofErr w:type="spellEnd"/>
      <w:r>
        <w:rPr>
          <w:rFonts w:hint="eastAsia"/>
          <w:sz w:val="24"/>
          <w:szCs w:val="24"/>
        </w:rPr>
        <w:t>中，方便用户下一次访问时实现自动登录，同时将</w:t>
      </w:r>
      <w:r>
        <w:rPr>
          <w:rFonts w:hint="eastAsia"/>
          <w:sz w:val="24"/>
          <w:szCs w:val="24"/>
        </w:rPr>
        <w:t>store</w:t>
      </w:r>
      <w:r>
        <w:rPr>
          <w:rFonts w:hint="eastAsia"/>
          <w:sz w:val="24"/>
          <w:szCs w:val="24"/>
        </w:rPr>
        <w:t>中的用户信息更新为后端返回的用户信息，并更新</w:t>
      </w:r>
      <w:r>
        <w:rPr>
          <w:rFonts w:hint="eastAsia"/>
          <w:sz w:val="24"/>
          <w:szCs w:val="24"/>
        </w:rPr>
        <w:t>store</w:t>
      </w:r>
      <w:r>
        <w:rPr>
          <w:rFonts w:hint="eastAsia"/>
          <w:sz w:val="24"/>
          <w:szCs w:val="24"/>
        </w:rPr>
        <w:t>中的用户登录状态为已登录，这时就会隐藏登录信息输入框组件，显示用户信息组件，同时向后端发起请求获取用户的最新未读消息数，并更新到</w:t>
      </w:r>
      <w:r>
        <w:rPr>
          <w:rFonts w:hint="eastAsia"/>
          <w:sz w:val="24"/>
          <w:szCs w:val="24"/>
        </w:rPr>
        <w:t>store</w:t>
      </w:r>
      <w:r>
        <w:rPr>
          <w:rFonts w:hint="eastAsia"/>
          <w:sz w:val="24"/>
          <w:szCs w:val="24"/>
        </w:rPr>
        <w:t>中。</w:t>
      </w:r>
    </w:p>
    <w:p w14:paraId="7674D329" w14:textId="77777777" w:rsidR="00C612D2" w:rsidRDefault="00C612D2" w:rsidP="00C612D2">
      <w:pPr>
        <w:pStyle w:val="a0"/>
        <w:spacing w:line="360" w:lineRule="auto"/>
        <w:jc w:val="center"/>
        <w:rPr>
          <w:sz w:val="24"/>
          <w:szCs w:val="24"/>
        </w:rPr>
      </w:pPr>
      <w:r>
        <w:rPr>
          <w:rFonts w:hint="eastAsia"/>
          <w:noProof/>
          <w:sz w:val="24"/>
          <w:szCs w:val="24"/>
        </w:rPr>
        <w:drawing>
          <wp:inline distT="0" distB="0" distL="0" distR="0" wp14:anchorId="5D34562D" wp14:editId="3BDAF5A8">
            <wp:extent cx="5270500" cy="5257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525780"/>
                    </a:xfrm>
                    <a:prstGeom prst="rect">
                      <a:avLst/>
                    </a:prstGeom>
                    <a:noFill/>
                    <a:ln>
                      <a:noFill/>
                    </a:ln>
                  </pic:spPr>
                </pic:pic>
              </a:graphicData>
            </a:graphic>
          </wp:inline>
        </w:drawing>
      </w:r>
    </w:p>
    <w:p w14:paraId="7AD5C653"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4-6</w:t>
      </w:r>
      <w:r>
        <w:rPr>
          <w:sz w:val="24"/>
          <w:szCs w:val="24"/>
        </w:rPr>
        <w:t xml:space="preserve"> </w:t>
      </w:r>
      <w:r>
        <w:rPr>
          <w:rFonts w:hint="eastAsia"/>
          <w:sz w:val="24"/>
          <w:szCs w:val="24"/>
        </w:rPr>
        <w:t>登录框组件</w:t>
      </w:r>
    </w:p>
    <w:p w14:paraId="762656DC" w14:textId="77777777" w:rsidR="00C612D2" w:rsidRDefault="00C612D2" w:rsidP="00C612D2">
      <w:pPr>
        <w:pStyle w:val="a0"/>
        <w:spacing w:line="360" w:lineRule="auto"/>
        <w:jc w:val="center"/>
        <w:rPr>
          <w:sz w:val="24"/>
          <w:szCs w:val="24"/>
        </w:rPr>
      </w:pPr>
      <w:r>
        <w:rPr>
          <w:noProof/>
          <w:sz w:val="24"/>
          <w:szCs w:val="24"/>
        </w:rPr>
        <w:drawing>
          <wp:inline distT="0" distB="0" distL="0" distR="0" wp14:anchorId="5A0F0ACB" wp14:editId="0E1DE2A5">
            <wp:extent cx="1814195" cy="539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4195" cy="539750"/>
                    </a:xfrm>
                    <a:prstGeom prst="rect">
                      <a:avLst/>
                    </a:prstGeom>
                    <a:noFill/>
                    <a:ln>
                      <a:noFill/>
                    </a:ln>
                  </pic:spPr>
                </pic:pic>
              </a:graphicData>
            </a:graphic>
          </wp:inline>
        </w:drawing>
      </w:r>
    </w:p>
    <w:p w14:paraId="37DF27BD"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4-7</w:t>
      </w:r>
      <w:r>
        <w:rPr>
          <w:sz w:val="24"/>
          <w:szCs w:val="24"/>
        </w:rPr>
        <w:t xml:space="preserve"> </w:t>
      </w:r>
      <w:r>
        <w:rPr>
          <w:rFonts w:hint="eastAsia"/>
          <w:sz w:val="24"/>
          <w:szCs w:val="24"/>
        </w:rPr>
        <w:t>用户信息组件</w:t>
      </w:r>
    </w:p>
    <w:p w14:paraId="07045435" w14:textId="77777777" w:rsidR="00C612D2" w:rsidRDefault="00C612D2" w:rsidP="00C612D2">
      <w:pPr>
        <w:pStyle w:val="3"/>
        <w:rPr>
          <w:rFonts w:ascii="黑体" w:eastAsia="黑体" w:hAnsi="黑体"/>
        </w:rPr>
      </w:pPr>
      <w:bookmarkStart w:id="448" w:name="_Toc5726379"/>
      <w:r>
        <w:rPr>
          <w:rFonts w:ascii="黑体" w:eastAsia="黑体" w:hAnsi="黑体" w:hint="eastAsia"/>
        </w:rPr>
        <w:lastRenderedPageBreak/>
        <w:t>文章列表与内容模块组件</w:t>
      </w:r>
      <w:r w:rsidRPr="004702D4">
        <w:rPr>
          <w:rFonts w:ascii="黑体" w:eastAsia="黑体" w:hAnsi="黑体" w:hint="eastAsia"/>
        </w:rPr>
        <w:t>设计</w:t>
      </w:r>
      <w:bookmarkEnd w:id="448"/>
    </w:p>
    <w:p w14:paraId="4C1F20DD" w14:textId="77777777" w:rsidR="00C612D2" w:rsidRDefault="00C612D2" w:rsidP="00C612D2">
      <w:pPr>
        <w:pStyle w:val="a0"/>
        <w:spacing w:line="360" w:lineRule="auto"/>
        <w:rPr>
          <w:sz w:val="24"/>
          <w:szCs w:val="24"/>
        </w:rPr>
      </w:pPr>
      <w:r>
        <w:rPr>
          <w:rFonts w:hint="eastAsia"/>
          <w:sz w:val="24"/>
          <w:szCs w:val="24"/>
        </w:rPr>
        <w:t>文章列表组件在挂载阶段向后台发送请求获取起始序号为</w:t>
      </w:r>
      <w:r>
        <w:rPr>
          <w:rFonts w:hint="eastAsia"/>
          <w:sz w:val="24"/>
          <w:szCs w:val="24"/>
        </w:rPr>
        <w:t>1</w:t>
      </w:r>
      <w:r>
        <w:rPr>
          <w:rFonts w:hint="eastAsia"/>
          <w:sz w:val="24"/>
          <w:szCs w:val="24"/>
        </w:rPr>
        <w:t>，数量为</w:t>
      </w:r>
      <w:r>
        <w:rPr>
          <w:rFonts w:hint="eastAsia"/>
          <w:sz w:val="24"/>
          <w:szCs w:val="24"/>
        </w:rPr>
        <w:t>10</w:t>
      </w:r>
      <w:proofErr w:type="gramStart"/>
      <w:r>
        <w:rPr>
          <w:rFonts w:hint="eastAsia"/>
          <w:sz w:val="24"/>
          <w:szCs w:val="24"/>
        </w:rPr>
        <w:t>一</w:t>
      </w:r>
      <w:proofErr w:type="gramEnd"/>
      <w:r>
        <w:rPr>
          <w:rFonts w:hint="eastAsia"/>
          <w:sz w:val="24"/>
          <w:szCs w:val="24"/>
        </w:rPr>
        <w:t>组的文章标题列表展示出来，当</w:t>
      </w:r>
      <w:proofErr w:type="gramStart"/>
      <w:r>
        <w:rPr>
          <w:rFonts w:hint="eastAsia"/>
          <w:sz w:val="24"/>
          <w:szCs w:val="24"/>
        </w:rPr>
        <w:t>点击第</w:t>
      </w:r>
      <w:proofErr w:type="gramEnd"/>
      <w:r>
        <w:rPr>
          <w:rFonts w:hint="eastAsia"/>
          <w:sz w:val="24"/>
          <w:szCs w:val="24"/>
        </w:rPr>
        <w:t>n</w:t>
      </w:r>
      <w:r>
        <w:rPr>
          <w:rFonts w:hint="eastAsia"/>
          <w:sz w:val="24"/>
          <w:szCs w:val="24"/>
        </w:rPr>
        <w:t>页的时候（点击下一页或上一页时，组件内部计算好是第几页），向后台发送请求获取起始序号为</w:t>
      </w:r>
      <w:r>
        <w:rPr>
          <w:rFonts w:hint="eastAsia"/>
          <w:sz w:val="24"/>
          <w:szCs w:val="24"/>
        </w:rPr>
        <w:t>n</w:t>
      </w:r>
      <w:r>
        <w:rPr>
          <w:sz w:val="24"/>
          <w:szCs w:val="24"/>
        </w:rPr>
        <w:t>*10+1</w:t>
      </w:r>
      <w:r>
        <w:rPr>
          <w:rFonts w:hint="eastAsia"/>
          <w:sz w:val="24"/>
          <w:szCs w:val="24"/>
        </w:rPr>
        <w:t>，数量为</w:t>
      </w:r>
      <w:r>
        <w:rPr>
          <w:rFonts w:hint="eastAsia"/>
          <w:sz w:val="24"/>
          <w:szCs w:val="24"/>
        </w:rPr>
        <w:t>10</w:t>
      </w:r>
      <w:proofErr w:type="gramStart"/>
      <w:r>
        <w:rPr>
          <w:rFonts w:hint="eastAsia"/>
          <w:sz w:val="24"/>
          <w:szCs w:val="24"/>
        </w:rPr>
        <w:t>一</w:t>
      </w:r>
      <w:proofErr w:type="gramEnd"/>
      <w:r>
        <w:rPr>
          <w:rFonts w:hint="eastAsia"/>
          <w:sz w:val="24"/>
          <w:szCs w:val="24"/>
        </w:rPr>
        <w:t>组的文章标题列表，更新展示出来。当点击文章标题时，跳转到文章内容页面，如果是收藏的文章，则直接在文章内容组件挂载阶段向后台发起请求获取文章内容并展示，如果是原创文章，则还涉及点赞、评论、回复等组件，将在下文中详细介绍。</w:t>
      </w:r>
    </w:p>
    <w:p w14:paraId="613C8D2F" w14:textId="77777777" w:rsidR="00C612D2" w:rsidRDefault="00C612D2" w:rsidP="00C612D2">
      <w:pPr>
        <w:pStyle w:val="a0"/>
        <w:spacing w:line="360" w:lineRule="auto"/>
        <w:rPr>
          <w:sz w:val="24"/>
          <w:szCs w:val="24"/>
        </w:rPr>
      </w:pPr>
      <w:r>
        <w:rPr>
          <w:noProof/>
          <w:sz w:val="24"/>
          <w:szCs w:val="24"/>
        </w:rPr>
        <w:drawing>
          <wp:inline distT="0" distB="0" distL="0" distR="0" wp14:anchorId="2B8C7FB3" wp14:editId="480BD2DD">
            <wp:extent cx="5270500" cy="40608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4060825"/>
                    </a:xfrm>
                    <a:prstGeom prst="rect">
                      <a:avLst/>
                    </a:prstGeom>
                    <a:noFill/>
                    <a:ln>
                      <a:noFill/>
                    </a:ln>
                  </pic:spPr>
                </pic:pic>
              </a:graphicData>
            </a:graphic>
          </wp:inline>
        </w:drawing>
      </w:r>
    </w:p>
    <w:p w14:paraId="6B01282D"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4-8</w:t>
      </w:r>
      <w:r>
        <w:rPr>
          <w:sz w:val="24"/>
          <w:szCs w:val="24"/>
        </w:rPr>
        <w:t xml:space="preserve"> </w:t>
      </w:r>
      <w:r>
        <w:rPr>
          <w:rFonts w:hint="eastAsia"/>
          <w:sz w:val="24"/>
          <w:szCs w:val="24"/>
        </w:rPr>
        <w:t>文章列表组件</w:t>
      </w:r>
    </w:p>
    <w:p w14:paraId="266F39F7" w14:textId="77777777" w:rsidR="00C612D2" w:rsidRDefault="00C612D2" w:rsidP="00C612D2">
      <w:pPr>
        <w:pStyle w:val="a0"/>
        <w:spacing w:line="360" w:lineRule="auto"/>
        <w:jc w:val="center"/>
        <w:rPr>
          <w:sz w:val="24"/>
          <w:szCs w:val="24"/>
        </w:rPr>
      </w:pPr>
      <w:r>
        <w:rPr>
          <w:noProof/>
          <w:sz w:val="24"/>
          <w:szCs w:val="24"/>
        </w:rPr>
        <w:lastRenderedPageBreak/>
        <w:drawing>
          <wp:inline distT="0" distB="0" distL="0" distR="0" wp14:anchorId="08A54427" wp14:editId="473433CE">
            <wp:extent cx="5270500" cy="38449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0500" cy="3844925"/>
                    </a:xfrm>
                    <a:prstGeom prst="rect">
                      <a:avLst/>
                    </a:prstGeom>
                    <a:noFill/>
                    <a:ln>
                      <a:noFill/>
                    </a:ln>
                  </pic:spPr>
                </pic:pic>
              </a:graphicData>
            </a:graphic>
          </wp:inline>
        </w:drawing>
      </w:r>
    </w:p>
    <w:p w14:paraId="140F76B3"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4-9</w:t>
      </w:r>
      <w:r>
        <w:rPr>
          <w:sz w:val="24"/>
          <w:szCs w:val="24"/>
        </w:rPr>
        <w:t xml:space="preserve"> </w:t>
      </w:r>
      <w:r>
        <w:rPr>
          <w:rFonts w:hint="eastAsia"/>
          <w:sz w:val="24"/>
          <w:szCs w:val="24"/>
        </w:rPr>
        <w:t>文章内容组件</w:t>
      </w:r>
    </w:p>
    <w:p w14:paraId="30496CD2" w14:textId="77777777" w:rsidR="00C612D2" w:rsidRDefault="00C612D2" w:rsidP="00C612D2">
      <w:pPr>
        <w:pStyle w:val="3"/>
        <w:rPr>
          <w:rFonts w:ascii="黑体" w:eastAsia="黑体" w:hAnsi="黑体"/>
        </w:rPr>
      </w:pPr>
      <w:bookmarkStart w:id="449" w:name="_Toc5726380"/>
      <w:proofErr w:type="gramStart"/>
      <w:r>
        <w:rPr>
          <w:rFonts w:ascii="黑体" w:eastAsia="黑体" w:hAnsi="黑体" w:hint="eastAsia"/>
        </w:rPr>
        <w:t>点赞模块</w:t>
      </w:r>
      <w:proofErr w:type="gramEnd"/>
      <w:r>
        <w:rPr>
          <w:rFonts w:ascii="黑体" w:eastAsia="黑体" w:hAnsi="黑体" w:hint="eastAsia"/>
        </w:rPr>
        <w:t>组件</w:t>
      </w:r>
      <w:r w:rsidRPr="004702D4">
        <w:rPr>
          <w:rFonts w:ascii="黑体" w:eastAsia="黑体" w:hAnsi="黑体" w:hint="eastAsia"/>
        </w:rPr>
        <w:t>设计</w:t>
      </w:r>
      <w:bookmarkEnd w:id="449"/>
    </w:p>
    <w:p w14:paraId="0BE08C2F" w14:textId="77777777" w:rsidR="00C612D2" w:rsidRPr="00DF7B1F" w:rsidRDefault="00C612D2" w:rsidP="00C612D2">
      <w:pPr>
        <w:pStyle w:val="a0"/>
        <w:spacing w:line="360" w:lineRule="auto"/>
        <w:jc w:val="left"/>
        <w:rPr>
          <w:sz w:val="24"/>
          <w:szCs w:val="24"/>
        </w:rPr>
      </w:pPr>
      <w:r>
        <w:rPr>
          <w:rFonts w:hint="eastAsia"/>
          <w:sz w:val="24"/>
          <w:szCs w:val="24"/>
        </w:rPr>
        <w:t>当用户未登录时（从</w:t>
      </w:r>
      <w:r>
        <w:rPr>
          <w:rFonts w:hint="eastAsia"/>
          <w:sz w:val="24"/>
          <w:szCs w:val="24"/>
        </w:rPr>
        <w:t>store</w:t>
      </w:r>
      <w:r>
        <w:rPr>
          <w:rFonts w:hint="eastAsia"/>
          <w:sz w:val="24"/>
          <w:szCs w:val="24"/>
        </w:rPr>
        <w:t>中获取用户是否登录），</w:t>
      </w:r>
      <w:proofErr w:type="gramStart"/>
      <w:r>
        <w:rPr>
          <w:rFonts w:hint="eastAsia"/>
          <w:sz w:val="24"/>
          <w:szCs w:val="24"/>
        </w:rPr>
        <w:t>点赞组件</w:t>
      </w:r>
      <w:proofErr w:type="gramEnd"/>
      <w:r>
        <w:rPr>
          <w:rFonts w:hint="eastAsia"/>
          <w:sz w:val="24"/>
          <w:szCs w:val="24"/>
        </w:rPr>
        <w:t>只显示文章</w:t>
      </w:r>
      <w:proofErr w:type="gramStart"/>
      <w:r>
        <w:rPr>
          <w:rFonts w:hint="eastAsia"/>
          <w:sz w:val="24"/>
          <w:szCs w:val="24"/>
        </w:rPr>
        <w:t>点赞数</w:t>
      </w:r>
      <w:proofErr w:type="gramEnd"/>
      <w:r>
        <w:rPr>
          <w:rFonts w:hint="eastAsia"/>
          <w:sz w:val="24"/>
          <w:szCs w:val="24"/>
        </w:rPr>
        <w:t>，</w:t>
      </w:r>
      <w:proofErr w:type="gramStart"/>
      <w:r>
        <w:rPr>
          <w:rFonts w:hint="eastAsia"/>
          <w:sz w:val="24"/>
          <w:szCs w:val="24"/>
        </w:rPr>
        <w:t>点击点赞按钮</w:t>
      </w:r>
      <w:proofErr w:type="gramEnd"/>
      <w:r>
        <w:rPr>
          <w:rFonts w:hint="eastAsia"/>
          <w:sz w:val="24"/>
          <w:szCs w:val="24"/>
        </w:rPr>
        <w:t>，弹出信息：登录后才可以点赞。当用户已经登录时，原创文章内容组件在挂载阶段向后端发起请求，获取用户是否给文章点过赞，如果点过，</w:t>
      </w:r>
      <w:proofErr w:type="gramStart"/>
      <w:r>
        <w:rPr>
          <w:rFonts w:hint="eastAsia"/>
          <w:sz w:val="24"/>
          <w:szCs w:val="24"/>
        </w:rPr>
        <w:t>则点赞按钮</w:t>
      </w:r>
      <w:proofErr w:type="gramEnd"/>
      <w:r>
        <w:rPr>
          <w:rFonts w:hint="eastAsia"/>
          <w:sz w:val="24"/>
          <w:szCs w:val="24"/>
        </w:rPr>
        <w:t>为实心，点击该按钮时，向后台发送</w:t>
      </w:r>
      <w:proofErr w:type="gramStart"/>
      <w:r>
        <w:rPr>
          <w:rFonts w:hint="eastAsia"/>
          <w:sz w:val="24"/>
          <w:szCs w:val="24"/>
        </w:rPr>
        <w:t>取消点赞请求</w:t>
      </w:r>
      <w:proofErr w:type="gramEnd"/>
      <w:r>
        <w:rPr>
          <w:rFonts w:hint="eastAsia"/>
          <w:sz w:val="24"/>
          <w:szCs w:val="24"/>
        </w:rPr>
        <w:t>，后台返回取消点赞成功的响应后，</w:t>
      </w:r>
      <w:proofErr w:type="gramStart"/>
      <w:r>
        <w:rPr>
          <w:rFonts w:hint="eastAsia"/>
          <w:sz w:val="24"/>
          <w:szCs w:val="24"/>
        </w:rPr>
        <w:t>点赞数</w:t>
      </w:r>
      <w:proofErr w:type="gramEnd"/>
      <w:r>
        <w:rPr>
          <w:rFonts w:hint="eastAsia"/>
          <w:sz w:val="24"/>
          <w:szCs w:val="24"/>
        </w:rPr>
        <w:t>减一，</w:t>
      </w:r>
      <w:proofErr w:type="gramStart"/>
      <w:r>
        <w:rPr>
          <w:rFonts w:hint="eastAsia"/>
          <w:sz w:val="24"/>
          <w:szCs w:val="24"/>
        </w:rPr>
        <w:t>点赞按钮</w:t>
      </w:r>
      <w:proofErr w:type="gramEnd"/>
      <w:r>
        <w:rPr>
          <w:rFonts w:hint="eastAsia"/>
          <w:sz w:val="24"/>
          <w:szCs w:val="24"/>
        </w:rPr>
        <w:t>变空心。如果用户没有点过赞，</w:t>
      </w:r>
      <w:proofErr w:type="gramStart"/>
      <w:r>
        <w:rPr>
          <w:rFonts w:hint="eastAsia"/>
          <w:sz w:val="24"/>
          <w:szCs w:val="24"/>
        </w:rPr>
        <w:t>则点赞按钮</w:t>
      </w:r>
      <w:proofErr w:type="gramEnd"/>
      <w:r>
        <w:rPr>
          <w:rFonts w:hint="eastAsia"/>
          <w:sz w:val="24"/>
          <w:szCs w:val="24"/>
        </w:rPr>
        <w:t>为空心，再点击按钮时，向后台</w:t>
      </w:r>
      <w:proofErr w:type="gramStart"/>
      <w:r>
        <w:rPr>
          <w:rFonts w:hint="eastAsia"/>
          <w:sz w:val="24"/>
          <w:szCs w:val="24"/>
        </w:rPr>
        <w:t>发送点赞请求</w:t>
      </w:r>
      <w:proofErr w:type="gramEnd"/>
      <w:r>
        <w:rPr>
          <w:rFonts w:hint="eastAsia"/>
          <w:sz w:val="24"/>
          <w:szCs w:val="24"/>
        </w:rPr>
        <w:t>，后台返回点赞成功的响应后，</w:t>
      </w:r>
      <w:proofErr w:type="gramStart"/>
      <w:r>
        <w:rPr>
          <w:rFonts w:hint="eastAsia"/>
          <w:sz w:val="24"/>
          <w:szCs w:val="24"/>
        </w:rPr>
        <w:t>点赞数</w:t>
      </w:r>
      <w:proofErr w:type="gramEnd"/>
      <w:r>
        <w:rPr>
          <w:rFonts w:hint="eastAsia"/>
          <w:sz w:val="24"/>
          <w:szCs w:val="24"/>
        </w:rPr>
        <w:t>加一，</w:t>
      </w:r>
      <w:proofErr w:type="gramStart"/>
      <w:r>
        <w:rPr>
          <w:rFonts w:hint="eastAsia"/>
          <w:sz w:val="24"/>
          <w:szCs w:val="24"/>
        </w:rPr>
        <w:t>点赞按钮</w:t>
      </w:r>
      <w:proofErr w:type="gramEnd"/>
      <w:r>
        <w:rPr>
          <w:rFonts w:hint="eastAsia"/>
          <w:sz w:val="24"/>
          <w:szCs w:val="24"/>
        </w:rPr>
        <w:t>变实心。</w:t>
      </w:r>
    </w:p>
    <w:p w14:paraId="406E9D06" w14:textId="77777777" w:rsidR="00C612D2" w:rsidRDefault="00C612D2" w:rsidP="00C612D2">
      <w:pPr>
        <w:pStyle w:val="a0"/>
        <w:spacing w:line="360" w:lineRule="auto"/>
        <w:jc w:val="center"/>
        <w:rPr>
          <w:sz w:val="24"/>
          <w:szCs w:val="24"/>
        </w:rPr>
      </w:pPr>
      <w:r>
        <w:rPr>
          <w:rFonts w:hint="eastAsia"/>
          <w:noProof/>
          <w:sz w:val="24"/>
          <w:szCs w:val="24"/>
        </w:rPr>
        <w:drawing>
          <wp:inline distT="0" distB="0" distL="0" distR="0" wp14:anchorId="38B4430C" wp14:editId="767CFBB2">
            <wp:extent cx="965997" cy="57336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8009" cy="574560"/>
                    </a:xfrm>
                    <a:prstGeom prst="rect">
                      <a:avLst/>
                    </a:prstGeom>
                    <a:noFill/>
                    <a:ln>
                      <a:noFill/>
                    </a:ln>
                  </pic:spPr>
                </pic:pic>
              </a:graphicData>
            </a:graphic>
          </wp:inline>
        </w:drawing>
      </w:r>
      <w:r>
        <w:rPr>
          <w:rFonts w:hint="eastAsia"/>
          <w:sz w:val="24"/>
          <w:szCs w:val="24"/>
        </w:rPr>
        <w:t xml:space="preserve"> </w:t>
      </w:r>
      <w:r>
        <w:rPr>
          <w:sz w:val="24"/>
          <w:szCs w:val="24"/>
        </w:rPr>
        <w:t xml:space="preserve">              </w:t>
      </w:r>
      <w:r>
        <w:rPr>
          <w:rFonts w:hint="eastAsia"/>
          <w:noProof/>
          <w:sz w:val="24"/>
          <w:szCs w:val="24"/>
        </w:rPr>
        <w:drawing>
          <wp:inline distT="0" distB="0" distL="0" distR="0" wp14:anchorId="33D0E1C9" wp14:editId="6F72BB40">
            <wp:extent cx="954322" cy="5805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5427" cy="581212"/>
                    </a:xfrm>
                    <a:prstGeom prst="rect">
                      <a:avLst/>
                    </a:prstGeom>
                    <a:noFill/>
                    <a:ln>
                      <a:noFill/>
                    </a:ln>
                  </pic:spPr>
                </pic:pic>
              </a:graphicData>
            </a:graphic>
          </wp:inline>
        </w:drawing>
      </w:r>
    </w:p>
    <w:p w14:paraId="6E8AC0A0"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4-10</w:t>
      </w:r>
      <w:r>
        <w:rPr>
          <w:sz w:val="24"/>
          <w:szCs w:val="24"/>
        </w:rPr>
        <w:t xml:space="preserve"> </w:t>
      </w:r>
      <w:proofErr w:type="gramStart"/>
      <w:r>
        <w:rPr>
          <w:rFonts w:hint="eastAsia"/>
          <w:sz w:val="24"/>
          <w:szCs w:val="24"/>
        </w:rPr>
        <w:t>点赞组件</w:t>
      </w:r>
      <w:proofErr w:type="gramEnd"/>
      <w:r>
        <w:rPr>
          <w:rFonts w:hint="eastAsia"/>
          <w:sz w:val="24"/>
          <w:szCs w:val="24"/>
        </w:rPr>
        <w:t>（</w:t>
      </w:r>
      <w:proofErr w:type="gramStart"/>
      <w:r>
        <w:rPr>
          <w:rFonts w:hint="eastAsia"/>
          <w:sz w:val="24"/>
          <w:szCs w:val="24"/>
        </w:rPr>
        <w:t>点赞状态</w:t>
      </w:r>
      <w:proofErr w:type="gramEnd"/>
      <w:r>
        <w:rPr>
          <w:rFonts w:hint="eastAsia"/>
          <w:sz w:val="24"/>
          <w:szCs w:val="24"/>
        </w:rPr>
        <w:t>和</w:t>
      </w:r>
      <w:proofErr w:type="gramStart"/>
      <w:r>
        <w:rPr>
          <w:rFonts w:hint="eastAsia"/>
          <w:sz w:val="24"/>
          <w:szCs w:val="24"/>
        </w:rPr>
        <w:t>取消点赞状态</w:t>
      </w:r>
      <w:proofErr w:type="gramEnd"/>
      <w:r>
        <w:rPr>
          <w:rFonts w:hint="eastAsia"/>
          <w:sz w:val="24"/>
          <w:szCs w:val="24"/>
        </w:rPr>
        <w:t>）</w:t>
      </w:r>
    </w:p>
    <w:p w14:paraId="5C0CA4F9" w14:textId="77777777" w:rsidR="00C612D2" w:rsidRPr="00FF4C0B" w:rsidRDefault="00C612D2" w:rsidP="00C612D2">
      <w:pPr>
        <w:pStyle w:val="a0"/>
        <w:spacing w:line="360" w:lineRule="auto"/>
        <w:rPr>
          <w:sz w:val="24"/>
          <w:szCs w:val="24"/>
        </w:rPr>
      </w:pPr>
    </w:p>
    <w:p w14:paraId="6C21BF31" w14:textId="77777777" w:rsidR="00C612D2" w:rsidRDefault="00C612D2" w:rsidP="00C612D2">
      <w:pPr>
        <w:pStyle w:val="3"/>
        <w:rPr>
          <w:rFonts w:ascii="黑体" w:eastAsia="黑体" w:hAnsi="黑体"/>
        </w:rPr>
      </w:pPr>
      <w:bookmarkStart w:id="450" w:name="_Toc5726381"/>
      <w:r>
        <w:rPr>
          <w:rFonts w:ascii="黑体" w:eastAsia="黑体" w:hAnsi="黑体" w:hint="eastAsia"/>
        </w:rPr>
        <w:lastRenderedPageBreak/>
        <w:t>评论模块组件</w:t>
      </w:r>
      <w:r w:rsidRPr="004702D4">
        <w:rPr>
          <w:rFonts w:ascii="黑体" w:eastAsia="黑体" w:hAnsi="黑体" w:hint="eastAsia"/>
        </w:rPr>
        <w:t>设计</w:t>
      </w:r>
      <w:bookmarkEnd w:id="450"/>
    </w:p>
    <w:p w14:paraId="65B0B9BA" w14:textId="77777777" w:rsidR="00C612D2" w:rsidRDefault="00C612D2" w:rsidP="00C612D2">
      <w:pPr>
        <w:pStyle w:val="a0"/>
        <w:spacing w:line="360" w:lineRule="auto"/>
        <w:rPr>
          <w:sz w:val="24"/>
          <w:szCs w:val="24"/>
        </w:rPr>
      </w:pPr>
      <w:r w:rsidRPr="00FF4C0B">
        <w:rPr>
          <w:rFonts w:hint="eastAsia"/>
          <w:sz w:val="24"/>
          <w:szCs w:val="24"/>
        </w:rPr>
        <w:t>评论</w:t>
      </w:r>
      <w:r>
        <w:rPr>
          <w:rFonts w:hint="eastAsia"/>
          <w:sz w:val="24"/>
          <w:szCs w:val="24"/>
        </w:rPr>
        <w:t>模块包含评论列表组件和评论输入框组件，二者均挂载在原创文章内容组件下。评论列表同文章列表组件逻辑相似，只是向后台请求数据的是文章下的评论。评论输入框组件显示已登录用户的用户名和一个输入框，监听输入框的</w:t>
      </w:r>
      <w:proofErr w:type="spellStart"/>
      <w:r>
        <w:rPr>
          <w:rFonts w:hint="eastAsia"/>
          <w:sz w:val="24"/>
          <w:szCs w:val="24"/>
        </w:rPr>
        <w:t>onChange</w:t>
      </w:r>
      <w:proofErr w:type="spellEnd"/>
      <w:r>
        <w:rPr>
          <w:rFonts w:hint="eastAsia"/>
          <w:sz w:val="24"/>
          <w:szCs w:val="24"/>
        </w:rPr>
        <w:t>事件，当输入的评论内容超过</w:t>
      </w:r>
      <w:r>
        <w:rPr>
          <w:rFonts w:hint="eastAsia"/>
          <w:sz w:val="24"/>
          <w:szCs w:val="24"/>
        </w:rPr>
        <w:t>200</w:t>
      </w:r>
      <w:r>
        <w:rPr>
          <w:rFonts w:hint="eastAsia"/>
          <w:sz w:val="24"/>
          <w:szCs w:val="24"/>
        </w:rPr>
        <w:t>字时，显示提示信息：评论内容不能超过两百字。当点击发布评论按钮时，向后台发送两个</w:t>
      </w:r>
      <w:r>
        <w:rPr>
          <w:sz w:val="24"/>
          <w:szCs w:val="24"/>
        </w:rPr>
        <w:t>POST</w:t>
      </w:r>
      <w:r>
        <w:rPr>
          <w:rFonts w:hint="eastAsia"/>
          <w:sz w:val="24"/>
          <w:szCs w:val="24"/>
        </w:rPr>
        <w:t>请求，一个是插入新评论的请求，请求报文中所需的原创文章</w:t>
      </w:r>
      <w:r>
        <w:rPr>
          <w:rFonts w:hint="eastAsia"/>
          <w:sz w:val="24"/>
          <w:szCs w:val="24"/>
        </w:rPr>
        <w:t>id</w:t>
      </w:r>
      <w:r>
        <w:rPr>
          <w:rFonts w:hint="eastAsia"/>
          <w:sz w:val="24"/>
          <w:szCs w:val="24"/>
        </w:rPr>
        <w:t>从</w:t>
      </w:r>
      <w:r>
        <w:rPr>
          <w:rFonts w:hint="eastAsia"/>
          <w:sz w:val="24"/>
          <w:szCs w:val="24"/>
        </w:rPr>
        <w:t>store</w:t>
      </w:r>
      <w:r>
        <w:rPr>
          <w:rFonts w:hint="eastAsia"/>
          <w:sz w:val="24"/>
          <w:szCs w:val="24"/>
        </w:rPr>
        <w:t>的</w:t>
      </w:r>
      <w:proofErr w:type="spellStart"/>
      <w:r>
        <w:rPr>
          <w:rFonts w:hint="eastAsia"/>
          <w:sz w:val="24"/>
          <w:szCs w:val="24"/>
        </w:rPr>
        <w:t>originalArticle</w:t>
      </w:r>
      <w:proofErr w:type="spellEnd"/>
      <w:r>
        <w:rPr>
          <w:rFonts w:hint="eastAsia"/>
          <w:sz w:val="24"/>
          <w:szCs w:val="24"/>
        </w:rPr>
        <w:t>模块获取，评论作者的</w:t>
      </w:r>
      <w:r>
        <w:rPr>
          <w:rFonts w:hint="eastAsia"/>
          <w:sz w:val="24"/>
          <w:szCs w:val="24"/>
        </w:rPr>
        <w:t>id</w:t>
      </w:r>
      <w:r>
        <w:rPr>
          <w:rFonts w:hint="eastAsia"/>
          <w:sz w:val="24"/>
          <w:szCs w:val="24"/>
        </w:rPr>
        <w:t>，也就是已登录用户的</w:t>
      </w:r>
      <w:r>
        <w:rPr>
          <w:rFonts w:hint="eastAsia"/>
          <w:sz w:val="24"/>
          <w:szCs w:val="24"/>
        </w:rPr>
        <w:t>id</w:t>
      </w:r>
      <w:r>
        <w:rPr>
          <w:rFonts w:hint="eastAsia"/>
          <w:sz w:val="24"/>
          <w:szCs w:val="24"/>
        </w:rPr>
        <w:t>，从</w:t>
      </w:r>
      <w:r>
        <w:rPr>
          <w:rFonts w:hint="eastAsia"/>
          <w:sz w:val="24"/>
          <w:szCs w:val="24"/>
        </w:rPr>
        <w:t>store</w:t>
      </w:r>
      <w:r>
        <w:rPr>
          <w:rFonts w:hint="eastAsia"/>
          <w:sz w:val="24"/>
          <w:szCs w:val="24"/>
        </w:rPr>
        <w:t>的</w:t>
      </w:r>
      <w:r>
        <w:rPr>
          <w:rFonts w:hint="eastAsia"/>
          <w:sz w:val="24"/>
          <w:szCs w:val="24"/>
        </w:rPr>
        <w:t>user</w:t>
      </w:r>
      <w:r>
        <w:rPr>
          <w:rFonts w:hint="eastAsia"/>
          <w:sz w:val="24"/>
          <w:szCs w:val="24"/>
        </w:rPr>
        <w:t>模块获取；另一个是给文章作者添加新消息通知的请求，请求内容中的原创文章标题、文章</w:t>
      </w:r>
      <w:r>
        <w:rPr>
          <w:rFonts w:hint="eastAsia"/>
          <w:sz w:val="24"/>
          <w:szCs w:val="24"/>
        </w:rPr>
        <w:t>id</w:t>
      </w:r>
      <w:r>
        <w:rPr>
          <w:rFonts w:hint="eastAsia"/>
          <w:sz w:val="24"/>
          <w:szCs w:val="24"/>
        </w:rPr>
        <w:t>、作者</w:t>
      </w:r>
      <w:r>
        <w:rPr>
          <w:rFonts w:hint="eastAsia"/>
          <w:sz w:val="24"/>
          <w:szCs w:val="24"/>
        </w:rPr>
        <w:t>id</w:t>
      </w:r>
      <w:r>
        <w:rPr>
          <w:rFonts w:hint="eastAsia"/>
          <w:sz w:val="24"/>
          <w:szCs w:val="24"/>
        </w:rPr>
        <w:t>从</w:t>
      </w:r>
      <w:r>
        <w:rPr>
          <w:rFonts w:hint="eastAsia"/>
          <w:sz w:val="24"/>
          <w:szCs w:val="24"/>
        </w:rPr>
        <w:t>store</w:t>
      </w:r>
      <w:r>
        <w:rPr>
          <w:rFonts w:hint="eastAsia"/>
          <w:sz w:val="24"/>
          <w:szCs w:val="24"/>
        </w:rPr>
        <w:t>的</w:t>
      </w:r>
      <w:proofErr w:type="spellStart"/>
      <w:r>
        <w:rPr>
          <w:rFonts w:hint="eastAsia"/>
          <w:sz w:val="24"/>
          <w:szCs w:val="24"/>
        </w:rPr>
        <w:t>originalArticle</w:t>
      </w:r>
      <w:proofErr w:type="spellEnd"/>
      <w:r>
        <w:rPr>
          <w:rFonts w:hint="eastAsia"/>
          <w:sz w:val="24"/>
          <w:szCs w:val="24"/>
        </w:rPr>
        <w:t>模块获取，评论者</w:t>
      </w:r>
      <w:r>
        <w:rPr>
          <w:rFonts w:hint="eastAsia"/>
          <w:sz w:val="24"/>
          <w:szCs w:val="24"/>
        </w:rPr>
        <w:t>id</w:t>
      </w:r>
      <w:r>
        <w:rPr>
          <w:rFonts w:hint="eastAsia"/>
          <w:sz w:val="24"/>
          <w:szCs w:val="24"/>
        </w:rPr>
        <w:t>从</w:t>
      </w:r>
      <w:r>
        <w:rPr>
          <w:rFonts w:hint="eastAsia"/>
          <w:sz w:val="24"/>
          <w:szCs w:val="24"/>
        </w:rPr>
        <w:t>store</w:t>
      </w:r>
      <w:r>
        <w:rPr>
          <w:rFonts w:hint="eastAsia"/>
          <w:sz w:val="24"/>
          <w:szCs w:val="24"/>
        </w:rPr>
        <w:t>的</w:t>
      </w:r>
      <w:r>
        <w:rPr>
          <w:rFonts w:hint="eastAsia"/>
          <w:sz w:val="24"/>
          <w:szCs w:val="24"/>
        </w:rPr>
        <w:t>user</w:t>
      </w:r>
      <w:r>
        <w:rPr>
          <w:rFonts w:hint="eastAsia"/>
          <w:sz w:val="24"/>
          <w:szCs w:val="24"/>
        </w:rPr>
        <w:t>模块获取。从当后台返回评论成功的响应后，显示提示信息：评论成功，刷新页面后可见。</w:t>
      </w:r>
    </w:p>
    <w:p w14:paraId="47D20962" w14:textId="77777777" w:rsidR="00C612D2" w:rsidRDefault="00C612D2" w:rsidP="00C612D2">
      <w:pPr>
        <w:pStyle w:val="a0"/>
        <w:spacing w:line="360" w:lineRule="auto"/>
        <w:rPr>
          <w:sz w:val="24"/>
          <w:szCs w:val="24"/>
        </w:rPr>
      </w:pPr>
      <w:r>
        <w:rPr>
          <w:rFonts w:hint="eastAsia"/>
          <w:noProof/>
          <w:sz w:val="24"/>
          <w:szCs w:val="24"/>
        </w:rPr>
        <w:drawing>
          <wp:inline distT="0" distB="0" distL="0" distR="0" wp14:anchorId="1F868149" wp14:editId="061A8AE4">
            <wp:extent cx="5274310" cy="36696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评论列表.bmp"/>
                    <pic:cNvPicPr/>
                  </pic:nvPicPr>
                  <pic:blipFill>
                    <a:blip r:embed="rId32">
                      <a:extLst>
                        <a:ext uri="{28A0092B-C50C-407E-A947-70E740481C1C}">
                          <a14:useLocalDpi xmlns:a14="http://schemas.microsoft.com/office/drawing/2010/main" val="0"/>
                        </a:ext>
                      </a:extLst>
                    </a:blip>
                    <a:stretch>
                      <a:fillRect/>
                    </a:stretch>
                  </pic:blipFill>
                  <pic:spPr>
                    <a:xfrm>
                      <a:off x="0" y="0"/>
                      <a:ext cx="5274310" cy="3669665"/>
                    </a:xfrm>
                    <a:prstGeom prst="rect">
                      <a:avLst/>
                    </a:prstGeom>
                  </pic:spPr>
                </pic:pic>
              </a:graphicData>
            </a:graphic>
          </wp:inline>
        </w:drawing>
      </w:r>
    </w:p>
    <w:p w14:paraId="5FBED542"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4-11</w:t>
      </w:r>
      <w:r>
        <w:rPr>
          <w:sz w:val="24"/>
          <w:szCs w:val="24"/>
        </w:rPr>
        <w:t xml:space="preserve"> </w:t>
      </w:r>
      <w:r>
        <w:rPr>
          <w:rFonts w:hint="eastAsia"/>
          <w:sz w:val="24"/>
          <w:szCs w:val="24"/>
        </w:rPr>
        <w:t>评论列表组件</w:t>
      </w:r>
    </w:p>
    <w:p w14:paraId="37082AF4" w14:textId="77777777" w:rsidR="00C612D2" w:rsidRPr="00FF4C0B" w:rsidRDefault="00C612D2" w:rsidP="00C612D2">
      <w:pPr>
        <w:pStyle w:val="a0"/>
        <w:spacing w:line="360" w:lineRule="auto"/>
        <w:jc w:val="center"/>
        <w:rPr>
          <w:sz w:val="24"/>
          <w:szCs w:val="24"/>
        </w:rPr>
      </w:pPr>
      <w:r>
        <w:rPr>
          <w:noProof/>
          <w:sz w:val="24"/>
          <w:szCs w:val="24"/>
        </w:rPr>
        <w:lastRenderedPageBreak/>
        <w:drawing>
          <wp:inline distT="0" distB="0" distL="0" distR="0" wp14:anchorId="434EF73D" wp14:editId="476FB1A8">
            <wp:extent cx="5263515" cy="25126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63515" cy="2512695"/>
                    </a:xfrm>
                    <a:prstGeom prst="rect">
                      <a:avLst/>
                    </a:prstGeom>
                    <a:noFill/>
                    <a:ln>
                      <a:noFill/>
                    </a:ln>
                  </pic:spPr>
                </pic:pic>
              </a:graphicData>
            </a:graphic>
          </wp:inline>
        </w:drawing>
      </w:r>
    </w:p>
    <w:p w14:paraId="4F64B4A5"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4-12</w:t>
      </w:r>
      <w:r>
        <w:rPr>
          <w:sz w:val="24"/>
          <w:szCs w:val="24"/>
        </w:rPr>
        <w:t xml:space="preserve"> </w:t>
      </w:r>
      <w:r>
        <w:rPr>
          <w:rFonts w:hint="eastAsia"/>
          <w:sz w:val="24"/>
          <w:szCs w:val="24"/>
        </w:rPr>
        <w:t>评论输入框组件</w:t>
      </w:r>
    </w:p>
    <w:p w14:paraId="65730E42" w14:textId="77777777" w:rsidR="00C612D2" w:rsidRDefault="00C612D2" w:rsidP="00C612D2">
      <w:pPr>
        <w:pStyle w:val="3"/>
        <w:rPr>
          <w:rFonts w:ascii="黑体" w:eastAsia="黑体" w:hAnsi="黑体"/>
        </w:rPr>
      </w:pPr>
      <w:bookmarkStart w:id="451" w:name="_Toc5726382"/>
      <w:r>
        <w:rPr>
          <w:rFonts w:ascii="黑体" w:eastAsia="黑体" w:hAnsi="黑体" w:hint="eastAsia"/>
        </w:rPr>
        <w:t>回复模块组件</w:t>
      </w:r>
      <w:r w:rsidRPr="004702D4">
        <w:rPr>
          <w:rFonts w:ascii="黑体" w:eastAsia="黑体" w:hAnsi="黑体" w:hint="eastAsia"/>
        </w:rPr>
        <w:t>设计</w:t>
      </w:r>
      <w:bookmarkEnd w:id="451"/>
    </w:p>
    <w:p w14:paraId="09F6DE89" w14:textId="77777777" w:rsidR="00C612D2" w:rsidRDefault="00C612D2" w:rsidP="00C612D2">
      <w:pPr>
        <w:pStyle w:val="a0"/>
        <w:spacing w:line="360" w:lineRule="auto"/>
        <w:rPr>
          <w:sz w:val="24"/>
          <w:szCs w:val="24"/>
        </w:rPr>
      </w:pPr>
      <w:r>
        <w:rPr>
          <w:rFonts w:hint="eastAsia"/>
          <w:sz w:val="24"/>
          <w:szCs w:val="24"/>
        </w:rPr>
        <w:t>回复模块包含回复列表组件和回复输入框组件，在评论列表的每个评论项中有一个回复按钮，当用户未登录时，单击该按钮，只显示评论列表，不显示评论输入框。评论列表组件的实现逻辑同文章列表和评论列表组件类似，只是向后台请求的是评论下的回复，请求回复时发送的报文需要评论的</w:t>
      </w:r>
      <w:r>
        <w:rPr>
          <w:rFonts w:hint="eastAsia"/>
          <w:sz w:val="24"/>
          <w:szCs w:val="24"/>
        </w:rPr>
        <w:t>id</w:t>
      </w:r>
      <w:r>
        <w:rPr>
          <w:rFonts w:hint="eastAsia"/>
          <w:sz w:val="24"/>
          <w:szCs w:val="24"/>
        </w:rPr>
        <w:t>，这一数据是评论项组件直接通过</w:t>
      </w:r>
      <w:r>
        <w:rPr>
          <w:rFonts w:hint="eastAsia"/>
          <w:sz w:val="24"/>
          <w:szCs w:val="24"/>
        </w:rPr>
        <w:t>props</w:t>
      </w:r>
      <w:r>
        <w:rPr>
          <w:rFonts w:hint="eastAsia"/>
          <w:sz w:val="24"/>
          <w:szCs w:val="24"/>
        </w:rPr>
        <w:t>传递给回复列表组件的。当用户已经登录时，单击评论项下的回复按钮，会在评论列表下显示回复输入框组件，同时把评论的作者</w:t>
      </w:r>
      <w:r>
        <w:rPr>
          <w:rFonts w:hint="eastAsia"/>
          <w:sz w:val="24"/>
          <w:szCs w:val="24"/>
        </w:rPr>
        <w:t>id</w:t>
      </w:r>
      <w:r>
        <w:rPr>
          <w:rFonts w:hint="eastAsia"/>
          <w:sz w:val="24"/>
          <w:szCs w:val="24"/>
        </w:rPr>
        <w:t>通过</w:t>
      </w:r>
      <w:r>
        <w:rPr>
          <w:rFonts w:hint="eastAsia"/>
          <w:sz w:val="24"/>
          <w:szCs w:val="24"/>
        </w:rPr>
        <w:t>props</w:t>
      </w:r>
      <w:r>
        <w:rPr>
          <w:rFonts w:hint="eastAsia"/>
          <w:sz w:val="24"/>
          <w:szCs w:val="24"/>
        </w:rPr>
        <w:t>传给该组件。当用户直接在回复框内输入回复内容并点击发布回复按钮时，向后台发送插入新回复的请求，请求内容中的</w:t>
      </w:r>
      <w:r>
        <w:rPr>
          <w:rFonts w:hint="eastAsia"/>
          <w:sz w:val="24"/>
          <w:szCs w:val="24"/>
        </w:rPr>
        <w:t>responder</w:t>
      </w:r>
      <w:r>
        <w:rPr>
          <w:rFonts w:hint="eastAsia"/>
          <w:sz w:val="24"/>
          <w:szCs w:val="24"/>
        </w:rPr>
        <w:t>字段，即被回复者，就是上层组件传入的评论者</w:t>
      </w:r>
      <w:r>
        <w:rPr>
          <w:rFonts w:hint="eastAsia"/>
          <w:sz w:val="24"/>
          <w:szCs w:val="24"/>
        </w:rPr>
        <w:t>id</w:t>
      </w:r>
      <w:r>
        <w:rPr>
          <w:rFonts w:hint="eastAsia"/>
          <w:sz w:val="24"/>
          <w:szCs w:val="24"/>
        </w:rPr>
        <w:t>。如果在回复列表中点击了列表项的回复按钮，则评论输入框内会自动添加“</w:t>
      </w:r>
      <w:r>
        <w:rPr>
          <w:sz w:val="24"/>
          <w:szCs w:val="24"/>
        </w:rPr>
        <w:t>@</w:t>
      </w:r>
      <w:r>
        <w:rPr>
          <w:rFonts w:hint="eastAsia"/>
          <w:sz w:val="24"/>
          <w:szCs w:val="24"/>
        </w:rPr>
        <w:t>”后跟被回复者的用户名，同时在点击发布回复按钮时，向后台发送插入新回复的请求，请求内容中的</w:t>
      </w:r>
      <w:r>
        <w:rPr>
          <w:rFonts w:hint="eastAsia"/>
          <w:sz w:val="24"/>
          <w:szCs w:val="24"/>
        </w:rPr>
        <w:t>responder</w:t>
      </w:r>
      <w:r>
        <w:rPr>
          <w:rFonts w:hint="eastAsia"/>
          <w:sz w:val="24"/>
          <w:szCs w:val="24"/>
        </w:rPr>
        <w:t>字段，会变成刚才点击的回复项的作者</w:t>
      </w:r>
      <w:r>
        <w:rPr>
          <w:rFonts w:hint="eastAsia"/>
          <w:sz w:val="24"/>
          <w:szCs w:val="24"/>
        </w:rPr>
        <w:t>id</w:t>
      </w:r>
      <w:r>
        <w:rPr>
          <w:rFonts w:hint="eastAsia"/>
          <w:sz w:val="24"/>
          <w:szCs w:val="24"/>
        </w:rPr>
        <w:t>。发送了插入新回复的请求后，还要分别给文章作者、评论作者、被回复者、发送插入新消息通知的请求，请求报文内容中所需的字段也是从</w:t>
      </w:r>
      <w:r>
        <w:rPr>
          <w:rFonts w:hint="eastAsia"/>
          <w:sz w:val="24"/>
          <w:szCs w:val="24"/>
        </w:rPr>
        <w:t>store</w:t>
      </w:r>
      <w:r>
        <w:rPr>
          <w:rFonts w:hint="eastAsia"/>
          <w:sz w:val="24"/>
          <w:szCs w:val="24"/>
        </w:rPr>
        <w:t>中获取。当后台返回回复成功的响应后，显示提示信息：回复成功，刷新页面后可见。</w:t>
      </w:r>
    </w:p>
    <w:p w14:paraId="5EC3D81A" w14:textId="77777777" w:rsidR="00C612D2" w:rsidRDefault="00C612D2" w:rsidP="00C612D2">
      <w:pPr>
        <w:pStyle w:val="a0"/>
        <w:spacing w:line="360" w:lineRule="auto"/>
        <w:rPr>
          <w:sz w:val="24"/>
          <w:szCs w:val="24"/>
        </w:rPr>
      </w:pPr>
      <w:r>
        <w:rPr>
          <w:noProof/>
          <w:sz w:val="24"/>
          <w:szCs w:val="24"/>
        </w:rPr>
        <w:lastRenderedPageBreak/>
        <w:drawing>
          <wp:inline distT="0" distB="0" distL="0" distR="0" wp14:anchorId="22FF5359" wp14:editId="382D4497">
            <wp:extent cx="5270500" cy="4572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0" cy="4572000"/>
                    </a:xfrm>
                    <a:prstGeom prst="rect">
                      <a:avLst/>
                    </a:prstGeom>
                    <a:noFill/>
                    <a:ln>
                      <a:noFill/>
                    </a:ln>
                  </pic:spPr>
                </pic:pic>
              </a:graphicData>
            </a:graphic>
          </wp:inline>
        </w:drawing>
      </w:r>
    </w:p>
    <w:p w14:paraId="1A464F57"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4-13</w:t>
      </w:r>
      <w:r>
        <w:rPr>
          <w:sz w:val="24"/>
          <w:szCs w:val="24"/>
        </w:rPr>
        <w:t xml:space="preserve"> </w:t>
      </w:r>
      <w:r>
        <w:rPr>
          <w:rFonts w:hint="eastAsia"/>
          <w:sz w:val="24"/>
          <w:szCs w:val="24"/>
        </w:rPr>
        <w:t>回复列表和回复输入框组件</w:t>
      </w:r>
    </w:p>
    <w:p w14:paraId="165E73AE" w14:textId="77777777" w:rsidR="00C612D2" w:rsidRDefault="00C612D2" w:rsidP="00C612D2">
      <w:pPr>
        <w:pStyle w:val="3"/>
        <w:rPr>
          <w:rFonts w:ascii="黑体" w:eastAsia="黑体" w:hAnsi="黑体"/>
        </w:rPr>
      </w:pPr>
      <w:bookmarkStart w:id="452" w:name="_Toc5726383"/>
      <w:r>
        <w:rPr>
          <w:rFonts w:ascii="黑体" w:eastAsia="黑体" w:hAnsi="黑体" w:hint="eastAsia"/>
        </w:rPr>
        <w:t>消息通知模块组件</w:t>
      </w:r>
      <w:r w:rsidRPr="004702D4">
        <w:rPr>
          <w:rFonts w:ascii="黑体" w:eastAsia="黑体" w:hAnsi="黑体" w:hint="eastAsia"/>
        </w:rPr>
        <w:t>设计</w:t>
      </w:r>
      <w:bookmarkEnd w:id="452"/>
    </w:p>
    <w:p w14:paraId="4088A118" w14:textId="77777777" w:rsidR="00C612D2" w:rsidRDefault="00C612D2" w:rsidP="00C612D2">
      <w:pPr>
        <w:pStyle w:val="a0"/>
        <w:spacing w:line="360" w:lineRule="auto"/>
        <w:rPr>
          <w:sz w:val="24"/>
          <w:szCs w:val="24"/>
        </w:rPr>
      </w:pPr>
      <w:r>
        <w:rPr>
          <w:rFonts w:hint="eastAsia"/>
          <w:sz w:val="24"/>
          <w:szCs w:val="24"/>
        </w:rPr>
        <w:t>消息通知列表组件主要是显示与用户相关的消息，对访客来说，包括自己评论下的回复和</w:t>
      </w:r>
      <w:r>
        <w:rPr>
          <w:rFonts w:hint="eastAsia"/>
          <w:sz w:val="24"/>
          <w:szCs w:val="24"/>
        </w:rPr>
        <w:t>@</w:t>
      </w:r>
      <w:r>
        <w:rPr>
          <w:rFonts w:hint="eastAsia"/>
          <w:sz w:val="24"/>
          <w:szCs w:val="24"/>
        </w:rPr>
        <w:t>自己的回复；对于博主，还包括博主所写的原创文章下的评论、回复、点赞。消息通知组件挂载阶段向后台请求消息列表，对于用户未读的消息，会有红点提醒，当点击查看消息的链接后，向后台发送将消息设置为已读的请求，同时将</w:t>
      </w:r>
      <w:r>
        <w:rPr>
          <w:rFonts w:hint="eastAsia"/>
          <w:sz w:val="24"/>
          <w:szCs w:val="24"/>
        </w:rPr>
        <w:t>store</w:t>
      </w:r>
      <w:r>
        <w:rPr>
          <w:rFonts w:hint="eastAsia"/>
          <w:sz w:val="24"/>
          <w:szCs w:val="24"/>
        </w:rPr>
        <w:t>的</w:t>
      </w:r>
      <w:r>
        <w:rPr>
          <w:rFonts w:hint="eastAsia"/>
          <w:sz w:val="24"/>
          <w:szCs w:val="24"/>
        </w:rPr>
        <w:t>user</w:t>
      </w:r>
      <w:r>
        <w:rPr>
          <w:rFonts w:hint="eastAsia"/>
          <w:sz w:val="24"/>
          <w:szCs w:val="24"/>
        </w:rPr>
        <w:t>模块中，用户的未读消息数减</w:t>
      </w:r>
      <w:proofErr w:type="gramStart"/>
      <w:r>
        <w:rPr>
          <w:rFonts w:hint="eastAsia"/>
          <w:sz w:val="24"/>
          <w:szCs w:val="24"/>
        </w:rPr>
        <w:t>一</w:t>
      </w:r>
      <w:proofErr w:type="gramEnd"/>
      <w:r>
        <w:rPr>
          <w:rFonts w:hint="eastAsia"/>
          <w:sz w:val="24"/>
          <w:szCs w:val="24"/>
        </w:rPr>
        <w:t>。</w:t>
      </w:r>
    </w:p>
    <w:p w14:paraId="5498E91D" w14:textId="77777777" w:rsidR="00C612D2" w:rsidRDefault="00C612D2" w:rsidP="00C612D2">
      <w:pPr>
        <w:pStyle w:val="a0"/>
        <w:spacing w:line="360" w:lineRule="auto"/>
        <w:rPr>
          <w:sz w:val="24"/>
          <w:szCs w:val="24"/>
        </w:rPr>
      </w:pPr>
      <w:r>
        <w:rPr>
          <w:rFonts w:hint="eastAsia"/>
          <w:noProof/>
          <w:sz w:val="24"/>
          <w:szCs w:val="24"/>
        </w:rPr>
        <w:lastRenderedPageBreak/>
        <w:drawing>
          <wp:inline distT="0" distB="0" distL="0" distR="0" wp14:anchorId="3BAD24BB" wp14:editId="7C66E588">
            <wp:extent cx="5270500" cy="48310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0500" cy="4831080"/>
                    </a:xfrm>
                    <a:prstGeom prst="rect">
                      <a:avLst/>
                    </a:prstGeom>
                    <a:noFill/>
                    <a:ln>
                      <a:noFill/>
                    </a:ln>
                  </pic:spPr>
                </pic:pic>
              </a:graphicData>
            </a:graphic>
          </wp:inline>
        </w:drawing>
      </w:r>
    </w:p>
    <w:p w14:paraId="0933DDBF" w14:textId="77777777" w:rsidR="00C612D2" w:rsidRPr="009C2980" w:rsidRDefault="00C612D2" w:rsidP="00C612D2">
      <w:pPr>
        <w:pStyle w:val="a0"/>
        <w:spacing w:line="360" w:lineRule="auto"/>
        <w:jc w:val="center"/>
        <w:rPr>
          <w:sz w:val="24"/>
          <w:szCs w:val="24"/>
        </w:rPr>
      </w:pPr>
      <w:r>
        <w:rPr>
          <w:rFonts w:hint="eastAsia"/>
          <w:sz w:val="24"/>
          <w:szCs w:val="24"/>
        </w:rPr>
        <w:t>图</w:t>
      </w:r>
      <w:r>
        <w:rPr>
          <w:rFonts w:hint="eastAsia"/>
          <w:sz w:val="24"/>
          <w:szCs w:val="24"/>
        </w:rPr>
        <w:t>4-14</w:t>
      </w:r>
      <w:r>
        <w:rPr>
          <w:sz w:val="24"/>
          <w:szCs w:val="24"/>
        </w:rPr>
        <w:t xml:space="preserve"> </w:t>
      </w:r>
      <w:r>
        <w:rPr>
          <w:rFonts w:hint="eastAsia"/>
          <w:sz w:val="24"/>
          <w:szCs w:val="24"/>
        </w:rPr>
        <w:t>消息列表组件</w:t>
      </w:r>
      <w:r w:rsidRPr="00651E2C">
        <w:rPr>
          <w:rFonts w:ascii="黑体" w:eastAsia="黑体" w:hAnsi="黑体"/>
          <w:sz w:val="28"/>
          <w:szCs w:val="28"/>
        </w:rPr>
        <w:br w:type="page"/>
      </w:r>
    </w:p>
    <w:p w14:paraId="25CEA48E" w14:textId="77777777" w:rsidR="00C612D2" w:rsidRDefault="00C612D2" w:rsidP="00C612D2">
      <w:pPr>
        <w:pStyle w:val="1"/>
        <w:spacing w:line="720" w:lineRule="auto"/>
      </w:pPr>
      <w:bookmarkStart w:id="453" w:name="_Toc5726384"/>
      <w:bookmarkStart w:id="454" w:name="_Toc194086107"/>
      <w:r>
        <w:rPr>
          <w:rFonts w:hint="eastAsia"/>
        </w:rPr>
        <w:lastRenderedPageBreak/>
        <w:t>系统测试</w:t>
      </w:r>
      <w:bookmarkEnd w:id="453"/>
    </w:p>
    <w:p w14:paraId="038BAFF6" w14:textId="77777777" w:rsidR="00C612D2" w:rsidRDefault="00C612D2" w:rsidP="00C612D2">
      <w:pPr>
        <w:pStyle w:val="2"/>
        <w:spacing w:line="720" w:lineRule="auto"/>
        <w:jc w:val="both"/>
        <w:rPr>
          <w:rFonts w:ascii="黑体" w:eastAsia="黑体" w:hAnsi="黑体"/>
          <w:sz w:val="28"/>
          <w:szCs w:val="28"/>
          <w:lang w:eastAsia="zh-CN"/>
        </w:rPr>
      </w:pPr>
      <w:bookmarkStart w:id="455" w:name="_Toc5726385"/>
      <w:r>
        <w:rPr>
          <w:rFonts w:ascii="黑体" w:eastAsia="黑体" w:hAnsi="黑体" w:hint="eastAsia"/>
          <w:sz w:val="28"/>
          <w:szCs w:val="28"/>
          <w:lang w:eastAsia="zh-CN"/>
        </w:rPr>
        <w:t>测试目的</w:t>
      </w:r>
      <w:bookmarkEnd w:id="455"/>
    </w:p>
    <w:p w14:paraId="20EA11B6" w14:textId="77777777" w:rsidR="00C612D2" w:rsidRPr="00DC431C" w:rsidRDefault="00C612D2" w:rsidP="00C612D2">
      <w:pPr>
        <w:pStyle w:val="a0"/>
        <w:numPr>
          <w:ilvl w:val="0"/>
          <w:numId w:val="16"/>
        </w:numPr>
        <w:spacing w:line="360" w:lineRule="auto"/>
        <w:rPr>
          <w:sz w:val="24"/>
          <w:szCs w:val="24"/>
        </w:rPr>
      </w:pPr>
      <w:r w:rsidRPr="00DC431C">
        <w:rPr>
          <w:rFonts w:hint="eastAsia"/>
          <w:sz w:val="24"/>
          <w:szCs w:val="24"/>
        </w:rPr>
        <w:t>软件测试是为了发现错误而执行程序的过程。</w:t>
      </w:r>
    </w:p>
    <w:p w14:paraId="4EB64670" w14:textId="77777777" w:rsidR="00C612D2" w:rsidRPr="00DC431C" w:rsidRDefault="00C612D2" w:rsidP="00C612D2">
      <w:pPr>
        <w:pStyle w:val="a0"/>
        <w:numPr>
          <w:ilvl w:val="0"/>
          <w:numId w:val="16"/>
        </w:numPr>
        <w:spacing w:line="360" w:lineRule="auto"/>
        <w:rPr>
          <w:sz w:val="24"/>
          <w:szCs w:val="24"/>
        </w:rPr>
      </w:pPr>
      <w:r w:rsidRPr="00DC431C">
        <w:rPr>
          <w:rFonts w:hint="eastAsia"/>
          <w:sz w:val="24"/>
          <w:szCs w:val="24"/>
        </w:rPr>
        <w:t>测试是为了证明程序有错，而不是证明程序无错。（发现错误不是唯一目的）</w:t>
      </w:r>
    </w:p>
    <w:p w14:paraId="41B90FED" w14:textId="77777777" w:rsidR="00C612D2" w:rsidRPr="00DC431C" w:rsidRDefault="00C612D2" w:rsidP="00C612D2">
      <w:pPr>
        <w:pStyle w:val="a0"/>
        <w:numPr>
          <w:ilvl w:val="0"/>
          <w:numId w:val="16"/>
        </w:numPr>
        <w:spacing w:line="360" w:lineRule="auto"/>
        <w:rPr>
          <w:sz w:val="24"/>
          <w:szCs w:val="24"/>
        </w:rPr>
      </w:pPr>
      <w:r w:rsidRPr="00DC431C">
        <w:rPr>
          <w:rFonts w:hint="eastAsia"/>
          <w:sz w:val="24"/>
          <w:szCs w:val="24"/>
        </w:rPr>
        <w:t>一个好的测试用例在于它发现至今未发现的错误。</w:t>
      </w:r>
    </w:p>
    <w:p w14:paraId="73A4DDBF" w14:textId="77777777" w:rsidR="00C612D2" w:rsidRPr="00DC431C" w:rsidRDefault="00C612D2" w:rsidP="00C612D2">
      <w:pPr>
        <w:pStyle w:val="a0"/>
        <w:numPr>
          <w:ilvl w:val="0"/>
          <w:numId w:val="16"/>
        </w:numPr>
        <w:spacing w:line="360" w:lineRule="auto"/>
        <w:rPr>
          <w:sz w:val="24"/>
          <w:szCs w:val="24"/>
        </w:rPr>
      </w:pPr>
      <w:r w:rsidRPr="00DC431C">
        <w:rPr>
          <w:rFonts w:hint="eastAsia"/>
          <w:sz w:val="24"/>
          <w:szCs w:val="24"/>
        </w:rPr>
        <w:t>一个成功的测试是发现了至今未发现的错误的测试。</w:t>
      </w:r>
    </w:p>
    <w:p w14:paraId="16DBE2BF" w14:textId="77777777" w:rsidR="00C612D2" w:rsidRDefault="00C612D2" w:rsidP="00C612D2">
      <w:pPr>
        <w:pStyle w:val="2"/>
        <w:spacing w:line="720" w:lineRule="auto"/>
        <w:jc w:val="both"/>
        <w:rPr>
          <w:rFonts w:ascii="黑体" w:eastAsia="黑体" w:hAnsi="黑体"/>
          <w:sz w:val="28"/>
          <w:szCs w:val="28"/>
          <w:lang w:eastAsia="zh-CN"/>
        </w:rPr>
      </w:pPr>
      <w:bookmarkStart w:id="456" w:name="_Toc5726386"/>
      <w:r>
        <w:rPr>
          <w:rFonts w:ascii="黑体" w:eastAsia="黑体" w:hAnsi="黑体" w:hint="eastAsia"/>
          <w:sz w:val="28"/>
          <w:szCs w:val="28"/>
          <w:lang w:eastAsia="zh-CN"/>
        </w:rPr>
        <w:t>测试方法</w:t>
      </w:r>
      <w:bookmarkEnd w:id="456"/>
    </w:p>
    <w:p w14:paraId="0C9684B1" w14:textId="77777777" w:rsidR="00C612D2" w:rsidRDefault="00C612D2" w:rsidP="00C612D2">
      <w:pPr>
        <w:pStyle w:val="3"/>
        <w:rPr>
          <w:rFonts w:ascii="黑体" w:eastAsia="黑体" w:hAnsi="黑体"/>
        </w:rPr>
      </w:pPr>
      <w:bookmarkStart w:id="457" w:name="_Toc5726387"/>
      <w:r w:rsidRPr="0056446A">
        <w:rPr>
          <w:rFonts w:ascii="黑体" w:eastAsia="黑体" w:hAnsi="黑体" w:hint="eastAsia"/>
        </w:rPr>
        <w:t>单元测试</w:t>
      </w:r>
      <w:bookmarkEnd w:id="457"/>
    </w:p>
    <w:p w14:paraId="056D42D6" w14:textId="77777777" w:rsidR="00C612D2" w:rsidRPr="0056446A" w:rsidRDefault="00C612D2" w:rsidP="00C612D2">
      <w:pPr>
        <w:pStyle w:val="a0"/>
        <w:spacing w:line="360" w:lineRule="auto"/>
        <w:ind w:firstLineChars="200" w:firstLine="480"/>
        <w:rPr>
          <w:sz w:val="24"/>
          <w:szCs w:val="24"/>
        </w:rPr>
      </w:pPr>
      <w:r>
        <w:rPr>
          <w:rFonts w:hint="eastAsia"/>
          <w:sz w:val="24"/>
          <w:szCs w:val="24"/>
        </w:rPr>
        <w:t>单元测试</w:t>
      </w:r>
      <w:r w:rsidRPr="0056446A">
        <w:rPr>
          <w:rFonts w:hint="eastAsia"/>
          <w:sz w:val="24"/>
          <w:szCs w:val="24"/>
        </w:rPr>
        <w:t>是指对软件中的最小可测试单元进行检查和验证。对于单元测试中单元的含义，一般来说，要根据实际情况去判定其具体含义，如</w:t>
      </w:r>
      <w:r w:rsidRPr="0056446A">
        <w:rPr>
          <w:rFonts w:hint="eastAsia"/>
          <w:sz w:val="24"/>
          <w:szCs w:val="24"/>
        </w:rPr>
        <w:t>C</w:t>
      </w:r>
      <w:r w:rsidRPr="0056446A">
        <w:rPr>
          <w:rFonts w:hint="eastAsia"/>
          <w:sz w:val="24"/>
          <w:szCs w:val="24"/>
        </w:rPr>
        <w:t>语言中单元指一个函数，</w:t>
      </w:r>
      <w:r w:rsidRPr="0056446A">
        <w:rPr>
          <w:rFonts w:hint="eastAsia"/>
          <w:sz w:val="24"/>
          <w:szCs w:val="24"/>
        </w:rPr>
        <w:t>Java</w:t>
      </w:r>
      <w:r w:rsidRPr="0056446A">
        <w:rPr>
          <w:rFonts w:hint="eastAsia"/>
          <w:sz w:val="24"/>
          <w:szCs w:val="24"/>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4BA9B8A0" w14:textId="77777777" w:rsidR="00C612D2" w:rsidRPr="0056446A" w:rsidRDefault="00C612D2" w:rsidP="00C612D2">
      <w:pPr>
        <w:pStyle w:val="a0"/>
        <w:spacing w:line="360" w:lineRule="auto"/>
        <w:ind w:firstLineChars="200" w:firstLine="480"/>
        <w:rPr>
          <w:sz w:val="24"/>
          <w:szCs w:val="24"/>
        </w:rPr>
      </w:pPr>
      <w:r w:rsidRPr="0056446A">
        <w:rPr>
          <w:rFonts w:hint="eastAsia"/>
          <w:sz w:val="24"/>
          <w:szCs w:val="24"/>
        </w:rPr>
        <w:t>在一种传统的结构化编程语言中，比如</w:t>
      </w:r>
      <w:r w:rsidRPr="0056446A">
        <w:rPr>
          <w:rFonts w:hint="eastAsia"/>
          <w:sz w:val="24"/>
          <w:szCs w:val="24"/>
        </w:rPr>
        <w:t>C</w:t>
      </w:r>
      <w:r w:rsidRPr="0056446A">
        <w:rPr>
          <w:rFonts w:hint="eastAsia"/>
          <w:sz w:val="24"/>
          <w:szCs w:val="24"/>
        </w:rPr>
        <w:t>，要进行测试的单元一般是函数或</w:t>
      </w:r>
      <w:r>
        <w:rPr>
          <w:rFonts w:hint="eastAsia"/>
          <w:sz w:val="24"/>
          <w:szCs w:val="24"/>
        </w:rPr>
        <w:t>者</w:t>
      </w:r>
      <w:r w:rsidRPr="0056446A">
        <w:rPr>
          <w:rFonts w:hint="eastAsia"/>
          <w:sz w:val="24"/>
          <w:szCs w:val="24"/>
        </w:rPr>
        <w:t>子过程。在像</w:t>
      </w:r>
      <w:r w:rsidRPr="0056446A">
        <w:rPr>
          <w:rFonts w:hint="eastAsia"/>
          <w:sz w:val="24"/>
          <w:szCs w:val="24"/>
        </w:rPr>
        <w:t>C++</w:t>
      </w:r>
      <w:r w:rsidRPr="0056446A">
        <w:rPr>
          <w:rFonts w:hint="eastAsia"/>
          <w:sz w:val="24"/>
          <w:szCs w:val="24"/>
        </w:rPr>
        <w:t>这样的面向对象的语言中，</w:t>
      </w:r>
      <w:r w:rsidRPr="0056446A">
        <w:rPr>
          <w:rFonts w:hint="eastAsia"/>
          <w:sz w:val="24"/>
          <w:szCs w:val="24"/>
        </w:rPr>
        <w:t xml:space="preserve"> </w:t>
      </w:r>
      <w:r w:rsidRPr="0056446A">
        <w:rPr>
          <w:rFonts w:hint="eastAsia"/>
          <w:sz w:val="24"/>
          <w:szCs w:val="24"/>
        </w:rPr>
        <w:t>要进行测试的基本单元是类。对</w:t>
      </w:r>
      <w:r w:rsidRPr="0056446A">
        <w:rPr>
          <w:rFonts w:hint="eastAsia"/>
          <w:sz w:val="24"/>
          <w:szCs w:val="24"/>
        </w:rPr>
        <w:t>Ada</w:t>
      </w:r>
      <w:r w:rsidRPr="0056446A">
        <w:rPr>
          <w:rFonts w:hint="eastAsia"/>
          <w:sz w:val="24"/>
          <w:szCs w:val="24"/>
        </w:rPr>
        <w:t>语言来说，开发人员可以选择是在独立的过程和函数，还是在</w:t>
      </w:r>
      <w:r w:rsidRPr="0056446A">
        <w:rPr>
          <w:rFonts w:hint="eastAsia"/>
          <w:sz w:val="24"/>
          <w:szCs w:val="24"/>
        </w:rPr>
        <w:t>Ada</w:t>
      </w:r>
      <w:r w:rsidRPr="0056446A">
        <w:rPr>
          <w:rFonts w:hint="eastAsia"/>
          <w:sz w:val="24"/>
          <w:szCs w:val="24"/>
        </w:rPr>
        <w:t>包的级别上进行单元测试。单元测试的原则同样被扩展到第四代语言（</w:t>
      </w:r>
      <w:r w:rsidRPr="0056446A">
        <w:rPr>
          <w:rFonts w:hint="eastAsia"/>
          <w:sz w:val="24"/>
          <w:szCs w:val="24"/>
        </w:rPr>
        <w:t>4GL)</w:t>
      </w:r>
      <w:r w:rsidRPr="0056446A">
        <w:rPr>
          <w:rFonts w:hint="eastAsia"/>
          <w:sz w:val="24"/>
          <w:szCs w:val="24"/>
        </w:rPr>
        <w:t>的开发中，在这里基本单元</w:t>
      </w:r>
      <w:proofErr w:type="gramStart"/>
      <w:r w:rsidRPr="0056446A">
        <w:rPr>
          <w:rFonts w:hint="eastAsia"/>
          <w:sz w:val="24"/>
          <w:szCs w:val="24"/>
        </w:rPr>
        <w:t>被典型</w:t>
      </w:r>
      <w:proofErr w:type="gramEnd"/>
      <w:r w:rsidRPr="0056446A">
        <w:rPr>
          <w:rFonts w:hint="eastAsia"/>
          <w:sz w:val="24"/>
          <w:szCs w:val="24"/>
        </w:rPr>
        <w:t>地划分为一个菜单或显示界面。</w:t>
      </w:r>
    </w:p>
    <w:p w14:paraId="491CA465" w14:textId="77777777" w:rsidR="00C612D2" w:rsidRDefault="00C612D2" w:rsidP="00C612D2">
      <w:pPr>
        <w:pStyle w:val="a0"/>
        <w:spacing w:line="360" w:lineRule="auto"/>
        <w:ind w:firstLineChars="200" w:firstLine="480"/>
        <w:rPr>
          <w:sz w:val="24"/>
          <w:szCs w:val="24"/>
        </w:rPr>
      </w:pPr>
      <w:r w:rsidRPr="0056446A">
        <w:rPr>
          <w:rFonts w:hint="eastAsia"/>
          <w:sz w:val="24"/>
          <w:szCs w:val="24"/>
        </w:rPr>
        <w:t>经常与单元测试联系起来的另外一些开发活动包括代码走读（</w:t>
      </w:r>
      <w:r w:rsidRPr="0056446A">
        <w:rPr>
          <w:rFonts w:hint="eastAsia"/>
          <w:sz w:val="24"/>
          <w:szCs w:val="24"/>
        </w:rPr>
        <w:t>Code review)</w:t>
      </w:r>
      <w:r w:rsidRPr="0056446A">
        <w:rPr>
          <w:rFonts w:hint="eastAsia"/>
          <w:sz w:val="24"/>
          <w:szCs w:val="24"/>
        </w:rPr>
        <w:t>，静态分析（</w:t>
      </w:r>
      <w:r w:rsidRPr="0056446A">
        <w:rPr>
          <w:rFonts w:hint="eastAsia"/>
          <w:sz w:val="24"/>
          <w:szCs w:val="24"/>
        </w:rPr>
        <w:t>Static analysis)</w:t>
      </w:r>
      <w:r w:rsidRPr="0056446A">
        <w:rPr>
          <w:rFonts w:hint="eastAsia"/>
          <w:sz w:val="24"/>
          <w:szCs w:val="24"/>
        </w:rPr>
        <w:t>和动态分析（</w:t>
      </w:r>
      <w:r w:rsidRPr="0056446A">
        <w:rPr>
          <w:rFonts w:hint="eastAsia"/>
          <w:sz w:val="24"/>
          <w:szCs w:val="24"/>
        </w:rPr>
        <w:t>Dynamic analysis)</w:t>
      </w:r>
      <w:r w:rsidRPr="0056446A">
        <w:rPr>
          <w:rFonts w:hint="eastAsia"/>
          <w:sz w:val="24"/>
          <w:szCs w:val="24"/>
        </w:rPr>
        <w:t>。静态分析就是对软件的源代码进行研读，查找错误或收集一些度量数据，并不需要对代码进行编译和执行。动态分析就是通过观察软件运行时的动作，来提供执行跟踪，时间分析，以及测试覆盖度方面的信息。</w:t>
      </w:r>
    </w:p>
    <w:p w14:paraId="6ADBA176" w14:textId="77777777" w:rsidR="00C612D2" w:rsidRDefault="00C612D2" w:rsidP="00C612D2">
      <w:pPr>
        <w:pStyle w:val="a0"/>
        <w:spacing w:line="360" w:lineRule="auto"/>
        <w:ind w:firstLineChars="200" w:firstLine="480"/>
        <w:rPr>
          <w:sz w:val="24"/>
          <w:szCs w:val="24"/>
        </w:rPr>
      </w:pPr>
      <w:r>
        <w:rPr>
          <w:rFonts w:hint="eastAsia"/>
          <w:sz w:val="24"/>
          <w:szCs w:val="24"/>
        </w:rPr>
        <w:lastRenderedPageBreak/>
        <w:t>本系统中，我们主要对后端数据库操作模块的每一个函数进行单元测试，确保查询出的数据是正确的。</w:t>
      </w:r>
    </w:p>
    <w:p w14:paraId="06CE25DB" w14:textId="77777777" w:rsidR="00C612D2" w:rsidRDefault="00C612D2" w:rsidP="00C612D2">
      <w:pPr>
        <w:pStyle w:val="3"/>
        <w:rPr>
          <w:rFonts w:ascii="黑体" w:eastAsia="黑体" w:hAnsi="黑体"/>
        </w:rPr>
      </w:pPr>
      <w:bookmarkStart w:id="458" w:name="_Toc5726388"/>
      <w:r w:rsidRPr="00BB2A3B">
        <w:rPr>
          <w:rFonts w:ascii="黑体" w:eastAsia="黑体" w:hAnsi="黑体" w:hint="eastAsia"/>
        </w:rPr>
        <w:t>黑盒测试</w:t>
      </w:r>
      <w:bookmarkEnd w:id="458"/>
    </w:p>
    <w:p w14:paraId="2D8EEAF2" w14:textId="77777777" w:rsidR="00C612D2" w:rsidRPr="00BB2A3B" w:rsidRDefault="00C612D2" w:rsidP="00C612D2">
      <w:pPr>
        <w:pStyle w:val="a0"/>
        <w:spacing w:line="360" w:lineRule="auto"/>
        <w:rPr>
          <w:sz w:val="24"/>
          <w:szCs w:val="24"/>
        </w:rPr>
      </w:pPr>
      <w:r w:rsidRPr="00BB2A3B">
        <w:rPr>
          <w:rFonts w:hint="eastAsia"/>
          <w:sz w:val="24"/>
          <w:szCs w:val="24"/>
        </w:rPr>
        <w:t>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14:paraId="5ED81C14" w14:textId="77777777" w:rsidR="00C612D2" w:rsidRPr="00BB2A3B" w:rsidRDefault="00C612D2" w:rsidP="00C612D2">
      <w:pPr>
        <w:pStyle w:val="a0"/>
        <w:spacing w:line="360" w:lineRule="auto"/>
        <w:rPr>
          <w:sz w:val="24"/>
          <w:szCs w:val="24"/>
        </w:rPr>
      </w:pPr>
      <w:r w:rsidRPr="00BB2A3B">
        <w:rPr>
          <w:rFonts w:hint="eastAsia"/>
          <w:sz w:val="24"/>
          <w:szCs w:val="24"/>
        </w:rPr>
        <w:t>黑盒测试是以用户的角度，从输入数据与输出数据的对应关系出发进行测试的。很明显，如果外部特性本身设计有问题或规格说明的规定有误，用黑盒测试方法是发现不了的。</w:t>
      </w:r>
    </w:p>
    <w:p w14:paraId="23BA2720" w14:textId="77777777" w:rsidR="00C612D2" w:rsidRDefault="00C612D2" w:rsidP="00C612D2">
      <w:pPr>
        <w:pStyle w:val="2"/>
        <w:spacing w:line="720" w:lineRule="auto"/>
        <w:jc w:val="both"/>
        <w:rPr>
          <w:rFonts w:ascii="黑体" w:eastAsia="黑体" w:hAnsi="黑体"/>
          <w:sz w:val="28"/>
          <w:szCs w:val="28"/>
        </w:rPr>
      </w:pPr>
      <w:bookmarkStart w:id="459" w:name="_Toc5726389"/>
      <w:r>
        <w:rPr>
          <w:rFonts w:ascii="黑体" w:eastAsia="黑体" w:hAnsi="黑体" w:hint="eastAsia"/>
          <w:sz w:val="28"/>
          <w:szCs w:val="28"/>
          <w:lang w:eastAsia="zh-CN"/>
        </w:rPr>
        <w:t>测试样例</w:t>
      </w:r>
      <w:bookmarkEnd w:id="459"/>
    </w:p>
    <w:p w14:paraId="377BB3C4" w14:textId="77777777" w:rsidR="00C612D2" w:rsidRDefault="00C612D2" w:rsidP="00C612D2">
      <w:pPr>
        <w:pStyle w:val="3"/>
        <w:rPr>
          <w:rFonts w:ascii="黑体" w:eastAsia="黑体" w:hAnsi="黑体"/>
        </w:rPr>
      </w:pPr>
      <w:bookmarkStart w:id="460" w:name="_Toc5726390"/>
      <w:r w:rsidRPr="00BB2A3B">
        <w:rPr>
          <w:rFonts w:ascii="黑体" w:eastAsia="黑体" w:hAnsi="黑体" w:hint="eastAsia"/>
        </w:rPr>
        <w:t>单元测试</w:t>
      </w:r>
      <w:bookmarkEnd w:id="460"/>
    </w:p>
    <w:p w14:paraId="1FAC4870" w14:textId="77777777" w:rsidR="00C612D2" w:rsidRDefault="00C612D2" w:rsidP="00C612D2">
      <w:pPr>
        <w:pStyle w:val="a0"/>
        <w:spacing w:line="360" w:lineRule="auto"/>
        <w:rPr>
          <w:sz w:val="24"/>
          <w:szCs w:val="24"/>
        </w:rPr>
      </w:pPr>
      <w:r w:rsidRPr="00BB2A3B">
        <w:rPr>
          <w:rFonts w:hint="eastAsia"/>
          <w:sz w:val="24"/>
          <w:szCs w:val="24"/>
        </w:rPr>
        <w:t>本系统</w:t>
      </w:r>
      <w:r>
        <w:rPr>
          <w:rFonts w:hint="eastAsia"/>
          <w:sz w:val="24"/>
          <w:szCs w:val="24"/>
        </w:rPr>
        <w:t>单元测试采用了业界比较流行的</w:t>
      </w:r>
      <w:proofErr w:type="spellStart"/>
      <w:r>
        <w:rPr>
          <w:rFonts w:hint="eastAsia"/>
          <w:sz w:val="24"/>
          <w:szCs w:val="24"/>
        </w:rPr>
        <w:t>javaScript</w:t>
      </w:r>
      <w:proofErr w:type="spellEnd"/>
      <w:r>
        <w:rPr>
          <w:rFonts w:hint="eastAsia"/>
          <w:sz w:val="24"/>
          <w:szCs w:val="24"/>
        </w:rPr>
        <w:t>单元测试框架</w:t>
      </w:r>
      <w:r>
        <w:rPr>
          <w:rFonts w:hint="eastAsia"/>
          <w:sz w:val="24"/>
          <w:szCs w:val="24"/>
        </w:rPr>
        <w:t>Jest</w:t>
      </w:r>
      <w:r>
        <w:rPr>
          <w:sz w:val="24"/>
          <w:szCs w:val="24"/>
        </w:rPr>
        <w:t>.js</w:t>
      </w:r>
      <w:r>
        <w:rPr>
          <w:rFonts w:hint="eastAsia"/>
          <w:sz w:val="24"/>
          <w:szCs w:val="24"/>
        </w:rPr>
        <w:t>，测试的是后端数据库操作模块</w:t>
      </w:r>
      <w:proofErr w:type="spellStart"/>
      <w:r>
        <w:rPr>
          <w:rFonts w:hint="eastAsia"/>
          <w:sz w:val="24"/>
          <w:szCs w:val="24"/>
        </w:rPr>
        <w:t>BlogDB</w:t>
      </w:r>
      <w:proofErr w:type="spellEnd"/>
      <w:r>
        <w:rPr>
          <w:rFonts w:hint="eastAsia"/>
          <w:sz w:val="24"/>
          <w:szCs w:val="24"/>
        </w:rPr>
        <w:t>，该模块包含的是一系列操作数据库的静态方法，我们在单元测试中，依次将这些方法放入测试框架中运行即可。</w:t>
      </w:r>
    </w:p>
    <w:p w14:paraId="2F63A92F" w14:textId="77777777" w:rsidR="00C612D2" w:rsidRDefault="00C612D2" w:rsidP="00C612D2">
      <w:pPr>
        <w:pStyle w:val="a0"/>
        <w:spacing w:line="360" w:lineRule="auto"/>
        <w:rPr>
          <w:sz w:val="24"/>
          <w:szCs w:val="24"/>
        </w:rPr>
      </w:pPr>
      <w:r>
        <w:rPr>
          <w:rFonts w:hint="eastAsia"/>
          <w:sz w:val="24"/>
          <w:szCs w:val="24"/>
        </w:rPr>
        <w:t>例如，测试函数</w:t>
      </w:r>
      <w:proofErr w:type="spellStart"/>
      <w:r>
        <w:rPr>
          <w:rFonts w:hint="eastAsia"/>
          <w:sz w:val="24"/>
          <w:szCs w:val="24"/>
        </w:rPr>
        <w:t>getUserInfoByNickname</w:t>
      </w:r>
      <w:proofErr w:type="spellEnd"/>
      <w:r>
        <w:rPr>
          <w:rFonts w:hint="eastAsia"/>
          <w:sz w:val="24"/>
          <w:szCs w:val="24"/>
        </w:rPr>
        <w:t>，代码如下：</w:t>
      </w:r>
    </w:p>
    <w:p w14:paraId="1D5E4844" w14:textId="77777777" w:rsidR="00C612D2" w:rsidRPr="00525E80" w:rsidRDefault="00C612D2" w:rsidP="00C612D2">
      <w:pPr>
        <w:pStyle w:val="a0"/>
        <w:spacing w:line="360" w:lineRule="auto"/>
        <w:rPr>
          <w:sz w:val="24"/>
          <w:szCs w:val="24"/>
        </w:rPr>
      </w:pPr>
      <w:r w:rsidRPr="00525E80">
        <w:rPr>
          <w:rFonts w:hint="eastAsia"/>
          <w:sz w:val="24"/>
          <w:szCs w:val="24"/>
        </w:rPr>
        <w:t>describe('</w:t>
      </w:r>
      <w:r w:rsidRPr="00525E80">
        <w:rPr>
          <w:rFonts w:hint="eastAsia"/>
          <w:sz w:val="24"/>
          <w:szCs w:val="24"/>
        </w:rPr>
        <w:t>测试函数</w:t>
      </w:r>
      <w:r w:rsidRPr="00525E80">
        <w:rPr>
          <w:rFonts w:hint="eastAsia"/>
          <w:sz w:val="24"/>
          <w:szCs w:val="24"/>
        </w:rPr>
        <w:t xml:space="preserve"> </w:t>
      </w:r>
      <w:proofErr w:type="spellStart"/>
      <w:r w:rsidRPr="00525E80">
        <w:rPr>
          <w:rFonts w:hint="eastAsia"/>
          <w:sz w:val="24"/>
          <w:szCs w:val="24"/>
        </w:rPr>
        <w:t>getUserInfoByNickname</w:t>
      </w:r>
      <w:proofErr w:type="spellEnd"/>
      <w:r w:rsidRPr="00525E80">
        <w:rPr>
          <w:rFonts w:hint="eastAsia"/>
          <w:sz w:val="24"/>
          <w:szCs w:val="24"/>
        </w:rPr>
        <w:t xml:space="preserve"> ',()=&gt;{</w:t>
      </w:r>
    </w:p>
    <w:p w14:paraId="45072A86" w14:textId="77777777" w:rsidR="00C612D2" w:rsidRPr="00525E80" w:rsidRDefault="00C612D2" w:rsidP="00C612D2">
      <w:pPr>
        <w:pStyle w:val="a0"/>
        <w:spacing w:line="360" w:lineRule="auto"/>
        <w:rPr>
          <w:sz w:val="24"/>
          <w:szCs w:val="24"/>
        </w:rPr>
      </w:pPr>
      <w:r w:rsidRPr="00525E80">
        <w:rPr>
          <w:rFonts w:hint="eastAsia"/>
          <w:sz w:val="24"/>
          <w:szCs w:val="24"/>
        </w:rPr>
        <w:t xml:space="preserve">    test('</w:t>
      </w:r>
      <w:r w:rsidRPr="00525E80">
        <w:rPr>
          <w:rFonts w:hint="eastAsia"/>
          <w:sz w:val="24"/>
          <w:szCs w:val="24"/>
        </w:rPr>
        <w:t>根据用户名查找一个不存在的用户</w:t>
      </w:r>
      <w:r w:rsidRPr="00525E80">
        <w:rPr>
          <w:rFonts w:hint="eastAsia"/>
          <w:sz w:val="24"/>
          <w:szCs w:val="24"/>
        </w:rPr>
        <w:t>',()=&gt;{</w:t>
      </w:r>
    </w:p>
    <w:p w14:paraId="3EF73E02" w14:textId="77777777" w:rsidR="00C612D2" w:rsidRPr="00525E80" w:rsidRDefault="00C612D2" w:rsidP="00C612D2">
      <w:pPr>
        <w:pStyle w:val="a0"/>
        <w:spacing w:line="360" w:lineRule="auto"/>
        <w:rPr>
          <w:sz w:val="24"/>
          <w:szCs w:val="24"/>
        </w:rPr>
      </w:pPr>
      <w:r w:rsidRPr="00525E80">
        <w:rPr>
          <w:rFonts w:hint="eastAsia"/>
          <w:sz w:val="24"/>
          <w:szCs w:val="24"/>
        </w:rPr>
        <w:t xml:space="preserve">        </w:t>
      </w:r>
      <w:proofErr w:type="spellStart"/>
      <w:r w:rsidRPr="00525E80">
        <w:rPr>
          <w:rFonts w:hint="eastAsia"/>
          <w:sz w:val="24"/>
          <w:szCs w:val="24"/>
        </w:rPr>
        <w:t>expect.assertions</w:t>
      </w:r>
      <w:proofErr w:type="spellEnd"/>
      <w:r w:rsidRPr="00525E80">
        <w:rPr>
          <w:rFonts w:hint="eastAsia"/>
          <w:sz w:val="24"/>
          <w:szCs w:val="24"/>
        </w:rPr>
        <w:t xml:space="preserve">(1); // </w:t>
      </w:r>
      <w:r w:rsidRPr="00525E80">
        <w:rPr>
          <w:rFonts w:hint="eastAsia"/>
          <w:sz w:val="24"/>
          <w:szCs w:val="24"/>
        </w:rPr>
        <w:t>确保至少有一个断言被调用，否则测试失败</w:t>
      </w:r>
    </w:p>
    <w:p w14:paraId="2E1298B6" w14:textId="77777777" w:rsidR="00C612D2" w:rsidRPr="00525E80" w:rsidRDefault="00C612D2" w:rsidP="00C612D2">
      <w:pPr>
        <w:pStyle w:val="a0"/>
        <w:spacing w:line="360" w:lineRule="auto"/>
        <w:rPr>
          <w:sz w:val="24"/>
          <w:szCs w:val="24"/>
        </w:rPr>
      </w:pPr>
      <w:r w:rsidRPr="00525E80">
        <w:rPr>
          <w:rFonts w:hint="eastAsia"/>
          <w:sz w:val="24"/>
          <w:szCs w:val="24"/>
        </w:rPr>
        <w:t xml:space="preserve">        return </w:t>
      </w:r>
      <w:proofErr w:type="spellStart"/>
      <w:r w:rsidRPr="00525E80">
        <w:rPr>
          <w:rFonts w:hint="eastAsia"/>
          <w:sz w:val="24"/>
          <w:szCs w:val="24"/>
        </w:rPr>
        <w:t>db.getUserInfoByNickname</w:t>
      </w:r>
      <w:proofErr w:type="spellEnd"/>
      <w:r w:rsidRPr="00525E80">
        <w:rPr>
          <w:rFonts w:hint="eastAsia"/>
          <w:sz w:val="24"/>
          <w:szCs w:val="24"/>
        </w:rPr>
        <w:t>('</w:t>
      </w:r>
      <w:proofErr w:type="gramStart"/>
      <w:r w:rsidRPr="00525E80">
        <w:rPr>
          <w:rFonts w:hint="eastAsia"/>
          <w:sz w:val="24"/>
          <w:szCs w:val="24"/>
        </w:rPr>
        <w:t>闰南</w:t>
      </w:r>
      <w:proofErr w:type="gramEnd"/>
      <w:r w:rsidRPr="00525E80">
        <w:rPr>
          <w:rFonts w:hint="eastAsia"/>
          <w:sz w:val="24"/>
          <w:szCs w:val="24"/>
        </w:rPr>
        <w:t>').then(data=</w:t>
      </w:r>
      <w:proofErr w:type="gramStart"/>
      <w:r w:rsidRPr="00525E80">
        <w:rPr>
          <w:rFonts w:hint="eastAsia"/>
          <w:sz w:val="24"/>
          <w:szCs w:val="24"/>
        </w:rPr>
        <w:t>&gt;{</w:t>
      </w:r>
      <w:proofErr w:type="gramEnd"/>
    </w:p>
    <w:p w14:paraId="1A794A9F" w14:textId="77777777" w:rsidR="00C612D2" w:rsidRPr="00525E80" w:rsidRDefault="00C612D2" w:rsidP="00C612D2">
      <w:pPr>
        <w:pStyle w:val="a0"/>
        <w:spacing w:line="360" w:lineRule="auto"/>
        <w:rPr>
          <w:sz w:val="24"/>
          <w:szCs w:val="24"/>
        </w:rPr>
      </w:pPr>
      <w:r w:rsidRPr="00525E80">
        <w:rPr>
          <w:sz w:val="24"/>
          <w:szCs w:val="24"/>
        </w:rPr>
        <w:t xml:space="preserve">            expect(data</w:t>
      </w:r>
      <w:proofErr w:type="gramStart"/>
      <w:r w:rsidRPr="00525E80">
        <w:rPr>
          <w:sz w:val="24"/>
          <w:szCs w:val="24"/>
        </w:rPr>
        <w:t>).</w:t>
      </w:r>
      <w:proofErr w:type="spellStart"/>
      <w:r w:rsidRPr="00525E80">
        <w:rPr>
          <w:sz w:val="24"/>
          <w:szCs w:val="24"/>
        </w:rPr>
        <w:t>toBe</w:t>
      </w:r>
      <w:proofErr w:type="spellEnd"/>
      <w:proofErr w:type="gramEnd"/>
      <w:r w:rsidRPr="00525E80">
        <w:rPr>
          <w:sz w:val="24"/>
          <w:szCs w:val="24"/>
        </w:rPr>
        <w:t>(null);</w:t>
      </w:r>
    </w:p>
    <w:p w14:paraId="3A307AB2" w14:textId="77777777" w:rsidR="00C612D2" w:rsidRPr="00525E80" w:rsidRDefault="00C612D2" w:rsidP="00C612D2">
      <w:pPr>
        <w:pStyle w:val="a0"/>
        <w:spacing w:line="360" w:lineRule="auto"/>
        <w:rPr>
          <w:sz w:val="24"/>
          <w:szCs w:val="24"/>
        </w:rPr>
      </w:pPr>
      <w:r w:rsidRPr="00525E80">
        <w:rPr>
          <w:sz w:val="24"/>
          <w:szCs w:val="24"/>
        </w:rPr>
        <w:t xml:space="preserve">        })</w:t>
      </w:r>
    </w:p>
    <w:p w14:paraId="70DFDCB2" w14:textId="77777777" w:rsidR="00C612D2" w:rsidRPr="00525E80" w:rsidRDefault="00C612D2" w:rsidP="00C612D2">
      <w:pPr>
        <w:pStyle w:val="a0"/>
        <w:spacing w:line="360" w:lineRule="auto"/>
        <w:rPr>
          <w:sz w:val="24"/>
          <w:szCs w:val="24"/>
        </w:rPr>
      </w:pPr>
      <w:r w:rsidRPr="00525E80">
        <w:rPr>
          <w:sz w:val="24"/>
          <w:szCs w:val="24"/>
        </w:rPr>
        <w:t xml:space="preserve">    });</w:t>
      </w:r>
    </w:p>
    <w:p w14:paraId="5722974B" w14:textId="77777777" w:rsidR="00C612D2" w:rsidRPr="00525E80" w:rsidRDefault="00C612D2" w:rsidP="00C612D2">
      <w:pPr>
        <w:pStyle w:val="a0"/>
        <w:spacing w:line="360" w:lineRule="auto"/>
        <w:rPr>
          <w:sz w:val="24"/>
          <w:szCs w:val="24"/>
        </w:rPr>
      </w:pPr>
      <w:r w:rsidRPr="00525E80">
        <w:rPr>
          <w:rFonts w:hint="eastAsia"/>
          <w:sz w:val="24"/>
          <w:szCs w:val="24"/>
        </w:rPr>
        <w:t xml:space="preserve">    test('</w:t>
      </w:r>
      <w:r w:rsidRPr="00525E80">
        <w:rPr>
          <w:rFonts w:hint="eastAsia"/>
          <w:sz w:val="24"/>
          <w:szCs w:val="24"/>
        </w:rPr>
        <w:t>根据用户名查找一个存在的用户</w:t>
      </w:r>
      <w:r w:rsidRPr="00525E80">
        <w:rPr>
          <w:rFonts w:hint="eastAsia"/>
          <w:sz w:val="24"/>
          <w:szCs w:val="24"/>
        </w:rPr>
        <w:t>',()=&gt;{</w:t>
      </w:r>
    </w:p>
    <w:p w14:paraId="6512F12F" w14:textId="77777777" w:rsidR="00C612D2" w:rsidRPr="00525E80" w:rsidRDefault="00C612D2" w:rsidP="00C612D2">
      <w:pPr>
        <w:pStyle w:val="a0"/>
        <w:spacing w:line="360" w:lineRule="auto"/>
        <w:rPr>
          <w:sz w:val="24"/>
          <w:szCs w:val="24"/>
        </w:rPr>
      </w:pPr>
      <w:r w:rsidRPr="00525E80">
        <w:rPr>
          <w:rFonts w:hint="eastAsia"/>
          <w:sz w:val="24"/>
          <w:szCs w:val="24"/>
        </w:rPr>
        <w:lastRenderedPageBreak/>
        <w:t xml:space="preserve">        </w:t>
      </w:r>
      <w:proofErr w:type="spellStart"/>
      <w:r w:rsidRPr="00525E80">
        <w:rPr>
          <w:rFonts w:hint="eastAsia"/>
          <w:sz w:val="24"/>
          <w:szCs w:val="24"/>
        </w:rPr>
        <w:t>expect.assertions</w:t>
      </w:r>
      <w:proofErr w:type="spellEnd"/>
      <w:r w:rsidRPr="00525E80">
        <w:rPr>
          <w:rFonts w:hint="eastAsia"/>
          <w:sz w:val="24"/>
          <w:szCs w:val="24"/>
        </w:rPr>
        <w:t xml:space="preserve">(1); // </w:t>
      </w:r>
      <w:r w:rsidRPr="00525E80">
        <w:rPr>
          <w:rFonts w:hint="eastAsia"/>
          <w:sz w:val="24"/>
          <w:szCs w:val="24"/>
        </w:rPr>
        <w:t>确保至少有一个断言被调用，否则测试失败</w:t>
      </w:r>
    </w:p>
    <w:p w14:paraId="22BB8938" w14:textId="77777777" w:rsidR="00C612D2" w:rsidRPr="00525E80" w:rsidRDefault="00C612D2" w:rsidP="00C612D2">
      <w:pPr>
        <w:pStyle w:val="a0"/>
        <w:spacing w:line="360" w:lineRule="auto"/>
        <w:rPr>
          <w:sz w:val="24"/>
          <w:szCs w:val="24"/>
        </w:rPr>
      </w:pPr>
      <w:r w:rsidRPr="00525E80">
        <w:rPr>
          <w:sz w:val="24"/>
          <w:szCs w:val="24"/>
        </w:rPr>
        <w:t xml:space="preserve">        const </w:t>
      </w:r>
      <w:proofErr w:type="spellStart"/>
      <w:r w:rsidRPr="00525E80">
        <w:rPr>
          <w:sz w:val="24"/>
          <w:szCs w:val="24"/>
        </w:rPr>
        <w:t>expectedData</w:t>
      </w:r>
      <w:proofErr w:type="spellEnd"/>
      <w:r w:rsidRPr="00525E80">
        <w:rPr>
          <w:sz w:val="24"/>
          <w:szCs w:val="24"/>
        </w:rPr>
        <w:t xml:space="preserve"> = { </w:t>
      </w:r>
    </w:p>
    <w:p w14:paraId="0F8BE776" w14:textId="77777777" w:rsidR="00C612D2" w:rsidRPr="00525E80" w:rsidRDefault="00C612D2" w:rsidP="00C612D2">
      <w:pPr>
        <w:pStyle w:val="a0"/>
        <w:spacing w:line="360" w:lineRule="auto"/>
        <w:rPr>
          <w:sz w:val="24"/>
          <w:szCs w:val="24"/>
        </w:rPr>
      </w:pPr>
      <w:r w:rsidRPr="00525E80">
        <w:rPr>
          <w:sz w:val="24"/>
          <w:szCs w:val="24"/>
        </w:rPr>
        <w:t xml:space="preserve">            </w:t>
      </w:r>
      <w:proofErr w:type="spellStart"/>
      <w:r w:rsidRPr="00525E80">
        <w:rPr>
          <w:sz w:val="24"/>
          <w:szCs w:val="24"/>
        </w:rPr>
        <w:t>uid</w:t>
      </w:r>
      <w:proofErr w:type="spellEnd"/>
      <w:r w:rsidRPr="00525E80">
        <w:rPr>
          <w:sz w:val="24"/>
          <w:szCs w:val="24"/>
        </w:rPr>
        <w:t>: 1,</w:t>
      </w:r>
    </w:p>
    <w:p w14:paraId="053B639A" w14:textId="77777777" w:rsidR="00C612D2" w:rsidRPr="00525E80" w:rsidRDefault="00C612D2" w:rsidP="00C612D2">
      <w:pPr>
        <w:pStyle w:val="a0"/>
        <w:spacing w:line="360" w:lineRule="auto"/>
        <w:rPr>
          <w:sz w:val="24"/>
          <w:szCs w:val="24"/>
        </w:rPr>
      </w:pPr>
      <w:r w:rsidRPr="00525E80">
        <w:rPr>
          <w:rFonts w:hint="eastAsia"/>
          <w:sz w:val="24"/>
          <w:szCs w:val="24"/>
        </w:rPr>
        <w:t xml:space="preserve">            nickname: '</w:t>
      </w:r>
      <w:proofErr w:type="gramStart"/>
      <w:r w:rsidRPr="00525E80">
        <w:rPr>
          <w:rFonts w:hint="eastAsia"/>
          <w:sz w:val="24"/>
          <w:szCs w:val="24"/>
        </w:rPr>
        <w:t>润楠</w:t>
      </w:r>
      <w:proofErr w:type="gramEnd"/>
      <w:r w:rsidRPr="00525E80">
        <w:rPr>
          <w:rFonts w:hint="eastAsia"/>
          <w:sz w:val="24"/>
          <w:szCs w:val="24"/>
        </w:rPr>
        <w:t>',</w:t>
      </w:r>
    </w:p>
    <w:p w14:paraId="5268B43B" w14:textId="77777777" w:rsidR="00C612D2" w:rsidRPr="00525E80" w:rsidRDefault="00C612D2" w:rsidP="00C612D2">
      <w:pPr>
        <w:pStyle w:val="a0"/>
        <w:spacing w:line="360" w:lineRule="auto"/>
        <w:rPr>
          <w:sz w:val="24"/>
          <w:szCs w:val="24"/>
        </w:rPr>
      </w:pPr>
      <w:r w:rsidRPr="00525E80">
        <w:rPr>
          <w:sz w:val="24"/>
          <w:szCs w:val="24"/>
        </w:rPr>
        <w:t xml:space="preserve">            password: 'smielpf1204.',</w:t>
      </w:r>
    </w:p>
    <w:p w14:paraId="15D7187F" w14:textId="77777777" w:rsidR="00C612D2" w:rsidRPr="00525E80" w:rsidRDefault="00C612D2" w:rsidP="00C612D2">
      <w:pPr>
        <w:pStyle w:val="a0"/>
        <w:spacing w:line="360" w:lineRule="auto"/>
        <w:rPr>
          <w:sz w:val="24"/>
          <w:szCs w:val="24"/>
        </w:rPr>
      </w:pPr>
      <w:r w:rsidRPr="00525E80">
        <w:rPr>
          <w:sz w:val="24"/>
          <w:szCs w:val="24"/>
        </w:rPr>
        <w:t xml:space="preserve">            role: 'ADMIN',</w:t>
      </w:r>
    </w:p>
    <w:p w14:paraId="77D38A8A" w14:textId="77777777" w:rsidR="00C612D2" w:rsidRPr="00525E80" w:rsidRDefault="00C612D2" w:rsidP="00C612D2">
      <w:pPr>
        <w:pStyle w:val="a0"/>
        <w:spacing w:line="360" w:lineRule="auto"/>
        <w:rPr>
          <w:sz w:val="24"/>
          <w:szCs w:val="24"/>
        </w:rPr>
      </w:pPr>
      <w:r w:rsidRPr="00525E80">
        <w:rPr>
          <w:sz w:val="24"/>
          <w:szCs w:val="24"/>
        </w:rPr>
        <w:t xml:space="preserve">            email: '1608272694@qq.com' </w:t>
      </w:r>
    </w:p>
    <w:p w14:paraId="0976B823" w14:textId="77777777" w:rsidR="00C612D2" w:rsidRPr="00525E80" w:rsidRDefault="00C612D2" w:rsidP="00C612D2">
      <w:pPr>
        <w:pStyle w:val="a0"/>
        <w:spacing w:line="360" w:lineRule="auto"/>
        <w:rPr>
          <w:sz w:val="24"/>
          <w:szCs w:val="24"/>
        </w:rPr>
      </w:pPr>
      <w:r w:rsidRPr="00525E80">
        <w:rPr>
          <w:sz w:val="24"/>
          <w:szCs w:val="24"/>
        </w:rPr>
        <w:t xml:space="preserve">        };</w:t>
      </w:r>
    </w:p>
    <w:p w14:paraId="2A82CEB0" w14:textId="77777777" w:rsidR="00C612D2" w:rsidRPr="00525E80" w:rsidRDefault="00C612D2" w:rsidP="00C612D2">
      <w:pPr>
        <w:pStyle w:val="a0"/>
        <w:spacing w:line="360" w:lineRule="auto"/>
        <w:rPr>
          <w:sz w:val="24"/>
          <w:szCs w:val="24"/>
        </w:rPr>
      </w:pPr>
      <w:r w:rsidRPr="00525E80">
        <w:rPr>
          <w:rFonts w:hint="eastAsia"/>
          <w:sz w:val="24"/>
          <w:szCs w:val="24"/>
        </w:rPr>
        <w:t xml:space="preserve">        return </w:t>
      </w:r>
      <w:proofErr w:type="spellStart"/>
      <w:r w:rsidRPr="00525E80">
        <w:rPr>
          <w:rFonts w:hint="eastAsia"/>
          <w:sz w:val="24"/>
          <w:szCs w:val="24"/>
        </w:rPr>
        <w:t>db.getUserInfoByNickname</w:t>
      </w:r>
      <w:proofErr w:type="spellEnd"/>
      <w:r w:rsidRPr="00525E80">
        <w:rPr>
          <w:rFonts w:hint="eastAsia"/>
          <w:sz w:val="24"/>
          <w:szCs w:val="24"/>
        </w:rPr>
        <w:t>('</w:t>
      </w:r>
      <w:proofErr w:type="gramStart"/>
      <w:r w:rsidRPr="00525E80">
        <w:rPr>
          <w:rFonts w:hint="eastAsia"/>
          <w:sz w:val="24"/>
          <w:szCs w:val="24"/>
        </w:rPr>
        <w:t>润楠</w:t>
      </w:r>
      <w:proofErr w:type="gramEnd"/>
      <w:r w:rsidRPr="00525E80">
        <w:rPr>
          <w:rFonts w:hint="eastAsia"/>
          <w:sz w:val="24"/>
          <w:szCs w:val="24"/>
        </w:rPr>
        <w:t>').then(data=</w:t>
      </w:r>
      <w:proofErr w:type="gramStart"/>
      <w:r w:rsidRPr="00525E80">
        <w:rPr>
          <w:rFonts w:hint="eastAsia"/>
          <w:sz w:val="24"/>
          <w:szCs w:val="24"/>
        </w:rPr>
        <w:t>&gt;{</w:t>
      </w:r>
      <w:proofErr w:type="gramEnd"/>
    </w:p>
    <w:p w14:paraId="774003B6" w14:textId="77777777" w:rsidR="00C612D2" w:rsidRPr="00525E80" w:rsidRDefault="00C612D2" w:rsidP="00C612D2">
      <w:pPr>
        <w:pStyle w:val="a0"/>
        <w:spacing w:line="360" w:lineRule="auto"/>
        <w:rPr>
          <w:sz w:val="24"/>
          <w:szCs w:val="24"/>
        </w:rPr>
      </w:pPr>
      <w:r w:rsidRPr="00525E80">
        <w:rPr>
          <w:sz w:val="24"/>
          <w:szCs w:val="24"/>
        </w:rPr>
        <w:t xml:space="preserve">            </w:t>
      </w:r>
      <w:proofErr w:type="gramStart"/>
      <w:r w:rsidRPr="00525E80">
        <w:rPr>
          <w:sz w:val="24"/>
          <w:szCs w:val="24"/>
        </w:rPr>
        <w:t>expect(</w:t>
      </w:r>
      <w:proofErr w:type="spellStart"/>
      <w:proofErr w:type="gramEnd"/>
      <w:r w:rsidRPr="00525E80">
        <w:rPr>
          <w:sz w:val="24"/>
          <w:szCs w:val="24"/>
        </w:rPr>
        <w:t>JSON.stringify</w:t>
      </w:r>
      <w:proofErr w:type="spellEnd"/>
      <w:r w:rsidRPr="00525E80">
        <w:rPr>
          <w:sz w:val="24"/>
          <w:szCs w:val="24"/>
        </w:rPr>
        <w:t>(data)).</w:t>
      </w:r>
      <w:proofErr w:type="spellStart"/>
      <w:r w:rsidRPr="00525E80">
        <w:rPr>
          <w:sz w:val="24"/>
          <w:szCs w:val="24"/>
        </w:rPr>
        <w:t>toBe</w:t>
      </w:r>
      <w:proofErr w:type="spellEnd"/>
      <w:r w:rsidRPr="00525E80">
        <w:rPr>
          <w:sz w:val="24"/>
          <w:szCs w:val="24"/>
        </w:rPr>
        <w:t>(</w:t>
      </w:r>
      <w:proofErr w:type="spellStart"/>
      <w:r w:rsidRPr="00525E80">
        <w:rPr>
          <w:sz w:val="24"/>
          <w:szCs w:val="24"/>
        </w:rPr>
        <w:t>JSON.stringify</w:t>
      </w:r>
      <w:proofErr w:type="spellEnd"/>
      <w:r w:rsidRPr="00525E80">
        <w:rPr>
          <w:sz w:val="24"/>
          <w:szCs w:val="24"/>
        </w:rPr>
        <w:t>(</w:t>
      </w:r>
      <w:proofErr w:type="spellStart"/>
      <w:r w:rsidRPr="00525E80">
        <w:rPr>
          <w:sz w:val="24"/>
          <w:szCs w:val="24"/>
        </w:rPr>
        <w:t>expectedData</w:t>
      </w:r>
      <w:proofErr w:type="spellEnd"/>
      <w:r w:rsidRPr="00525E80">
        <w:rPr>
          <w:sz w:val="24"/>
          <w:szCs w:val="24"/>
        </w:rPr>
        <w:t>));</w:t>
      </w:r>
    </w:p>
    <w:p w14:paraId="6DDB4BC9" w14:textId="77777777" w:rsidR="00C612D2" w:rsidRPr="00525E80" w:rsidRDefault="00C612D2" w:rsidP="00C612D2">
      <w:pPr>
        <w:pStyle w:val="a0"/>
        <w:spacing w:line="360" w:lineRule="auto"/>
        <w:rPr>
          <w:sz w:val="24"/>
          <w:szCs w:val="24"/>
        </w:rPr>
      </w:pPr>
      <w:r w:rsidRPr="00525E80">
        <w:rPr>
          <w:sz w:val="24"/>
          <w:szCs w:val="24"/>
        </w:rPr>
        <w:t xml:space="preserve">        })</w:t>
      </w:r>
    </w:p>
    <w:p w14:paraId="10F742CD" w14:textId="77777777" w:rsidR="00C612D2" w:rsidRPr="00525E80" w:rsidRDefault="00C612D2" w:rsidP="00C612D2">
      <w:pPr>
        <w:pStyle w:val="a0"/>
        <w:spacing w:line="360" w:lineRule="auto"/>
        <w:rPr>
          <w:sz w:val="24"/>
          <w:szCs w:val="24"/>
        </w:rPr>
      </w:pPr>
      <w:r w:rsidRPr="00525E80">
        <w:rPr>
          <w:sz w:val="24"/>
          <w:szCs w:val="24"/>
        </w:rPr>
        <w:t xml:space="preserve">    })</w:t>
      </w:r>
    </w:p>
    <w:p w14:paraId="78CA71C9" w14:textId="77777777" w:rsidR="00C612D2" w:rsidRDefault="00C612D2" w:rsidP="00C612D2">
      <w:pPr>
        <w:pStyle w:val="a0"/>
        <w:spacing w:line="360" w:lineRule="auto"/>
        <w:rPr>
          <w:sz w:val="24"/>
          <w:szCs w:val="24"/>
        </w:rPr>
      </w:pPr>
      <w:r w:rsidRPr="00525E80">
        <w:rPr>
          <w:sz w:val="24"/>
          <w:szCs w:val="24"/>
        </w:rPr>
        <w:t>})</w:t>
      </w:r>
      <w:r>
        <w:rPr>
          <w:rFonts w:hint="eastAsia"/>
          <w:sz w:val="24"/>
          <w:szCs w:val="24"/>
        </w:rPr>
        <w:t>；</w:t>
      </w:r>
    </w:p>
    <w:p w14:paraId="097C1885" w14:textId="77777777" w:rsidR="00C612D2" w:rsidRDefault="00C612D2" w:rsidP="00C612D2">
      <w:pPr>
        <w:pStyle w:val="a0"/>
        <w:spacing w:line="360" w:lineRule="auto"/>
        <w:rPr>
          <w:sz w:val="24"/>
          <w:szCs w:val="24"/>
        </w:rPr>
      </w:pPr>
      <w:r>
        <w:rPr>
          <w:rFonts w:hint="eastAsia"/>
          <w:sz w:val="24"/>
          <w:szCs w:val="24"/>
        </w:rPr>
        <w:t>如果测试样例通过，则控制台显示如下：</w:t>
      </w:r>
    </w:p>
    <w:p w14:paraId="78C55A63" w14:textId="77777777" w:rsidR="00C612D2" w:rsidRDefault="00C612D2" w:rsidP="00C612D2">
      <w:pPr>
        <w:pStyle w:val="a0"/>
        <w:spacing w:line="360" w:lineRule="auto"/>
        <w:jc w:val="center"/>
        <w:rPr>
          <w:sz w:val="24"/>
          <w:szCs w:val="24"/>
        </w:rPr>
      </w:pPr>
      <w:r>
        <w:rPr>
          <w:noProof/>
          <w:sz w:val="24"/>
          <w:szCs w:val="24"/>
        </w:rPr>
        <w:drawing>
          <wp:inline distT="0" distB="0" distL="0" distR="0" wp14:anchorId="12809D2D" wp14:editId="6B1A8A1B">
            <wp:extent cx="3282950" cy="15913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82950" cy="1591310"/>
                    </a:xfrm>
                    <a:prstGeom prst="rect">
                      <a:avLst/>
                    </a:prstGeom>
                    <a:noFill/>
                    <a:ln>
                      <a:noFill/>
                    </a:ln>
                  </pic:spPr>
                </pic:pic>
              </a:graphicData>
            </a:graphic>
          </wp:inline>
        </w:drawing>
      </w:r>
    </w:p>
    <w:p w14:paraId="46299162" w14:textId="77777777" w:rsidR="00C612D2" w:rsidRDefault="00C612D2" w:rsidP="00C612D2">
      <w:pPr>
        <w:pStyle w:val="a0"/>
        <w:spacing w:line="360" w:lineRule="auto"/>
        <w:jc w:val="center"/>
        <w:rPr>
          <w:sz w:val="24"/>
          <w:szCs w:val="24"/>
        </w:rPr>
      </w:pPr>
      <w:r>
        <w:rPr>
          <w:rFonts w:hint="eastAsia"/>
          <w:sz w:val="24"/>
          <w:szCs w:val="24"/>
        </w:rPr>
        <w:t>图</w:t>
      </w:r>
      <w:r>
        <w:rPr>
          <w:rFonts w:hint="eastAsia"/>
          <w:sz w:val="24"/>
          <w:szCs w:val="24"/>
        </w:rPr>
        <w:t>5-1</w:t>
      </w:r>
      <w:r>
        <w:rPr>
          <w:sz w:val="24"/>
          <w:szCs w:val="24"/>
        </w:rPr>
        <w:t xml:space="preserve"> </w:t>
      </w:r>
      <w:r>
        <w:rPr>
          <w:rFonts w:hint="eastAsia"/>
          <w:sz w:val="24"/>
          <w:szCs w:val="24"/>
        </w:rPr>
        <w:t>单元测试控制台显示结果图</w:t>
      </w:r>
    </w:p>
    <w:p w14:paraId="43BB3B89" w14:textId="77777777" w:rsidR="00C612D2" w:rsidRDefault="00C612D2" w:rsidP="00C612D2">
      <w:pPr>
        <w:pStyle w:val="3"/>
        <w:rPr>
          <w:rFonts w:ascii="黑体" w:eastAsia="黑体" w:hAnsi="黑体"/>
        </w:rPr>
      </w:pPr>
      <w:bookmarkStart w:id="461" w:name="_Toc5726391"/>
      <w:r w:rsidRPr="00525E80">
        <w:rPr>
          <w:rFonts w:ascii="黑体" w:eastAsia="黑体" w:hAnsi="黑体" w:hint="eastAsia"/>
        </w:rPr>
        <w:t>黑盒测试</w:t>
      </w:r>
      <w:bookmarkEnd w:id="461"/>
    </w:p>
    <w:p w14:paraId="00E7D5EF" w14:textId="77777777" w:rsidR="00C612D2" w:rsidRPr="00D50DE3" w:rsidRDefault="00C612D2" w:rsidP="00C612D2">
      <w:pPr>
        <w:pStyle w:val="a0"/>
        <w:spacing w:line="360" w:lineRule="auto"/>
        <w:rPr>
          <w:sz w:val="24"/>
          <w:szCs w:val="24"/>
        </w:rPr>
      </w:pPr>
      <w:r w:rsidRPr="00D50DE3">
        <w:rPr>
          <w:rFonts w:hint="eastAsia"/>
          <w:sz w:val="24"/>
          <w:szCs w:val="24"/>
        </w:rPr>
        <w:t>本系统黑盒测试过程就是运行并模仿用户操作使用系统，看是否符合预期效果，</w:t>
      </w:r>
      <w:r>
        <w:rPr>
          <w:rFonts w:hint="eastAsia"/>
          <w:sz w:val="24"/>
          <w:szCs w:val="24"/>
        </w:rPr>
        <w:t>例如，登录模块的</w:t>
      </w:r>
      <w:r w:rsidRPr="00D50DE3">
        <w:rPr>
          <w:rFonts w:hint="eastAsia"/>
          <w:sz w:val="24"/>
          <w:szCs w:val="24"/>
        </w:rPr>
        <w:t>测试样</w:t>
      </w:r>
      <w:proofErr w:type="gramStart"/>
      <w:r w:rsidRPr="00D50DE3">
        <w:rPr>
          <w:rFonts w:hint="eastAsia"/>
          <w:sz w:val="24"/>
          <w:szCs w:val="24"/>
        </w:rPr>
        <w:t>例设计</w:t>
      </w:r>
      <w:proofErr w:type="gramEnd"/>
      <w:r w:rsidRPr="00D50DE3">
        <w:rPr>
          <w:rFonts w:hint="eastAsia"/>
          <w:sz w:val="24"/>
          <w:szCs w:val="24"/>
        </w:rPr>
        <w:t>如下表：</w:t>
      </w:r>
    </w:p>
    <w:tbl>
      <w:tblPr>
        <w:tblStyle w:val="afd"/>
        <w:tblW w:w="0" w:type="auto"/>
        <w:tblLook w:val="04A0" w:firstRow="1" w:lastRow="0" w:firstColumn="1" w:lastColumn="0" w:noHBand="0" w:noVBand="1"/>
      </w:tblPr>
      <w:tblGrid>
        <w:gridCol w:w="1380"/>
        <w:gridCol w:w="1381"/>
        <w:gridCol w:w="1381"/>
        <w:gridCol w:w="1390"/>
        <w:gridCol w:w="1382"/>
        <w:gridCol w:w="1382"/>
      </w:tblGrid>
      <w:tr w:rsidR="00C612D2" w14:paraId="07D3DAF2" w14:textId="77777777" w:rsidTr="002B5C51">
        <w:tc>
          <w:tcPr>
            <w:tcW w:w="1420" w:type="dxa"/>
            <w:shd w:val="clear" w:color="auto" w:fill="BFBFBF" w:themeFill="background1" w:themeFillShade="BF"/>
            <w:vAlign w:val="center"/>
          </w:tcPr>
          <w:p w14:paraId="5906D929" w14:textId="77777777" w:rsidR="00C612D2" w:rsidRPr="00D50DE3" w:rsidRDefault="00C612D2" w:rsidP="002B5C51">
            <w:pPr>
              <w:pStyle w:val="21"/>
              <w:spacing w:line="360" w:lineRule="auto"/>
              <w:ind w:firstLine="0"/>
              <w:jc w:val="center"/>
              <w:rPr>
                <w:rFonts w:hint="default"/>
                <w:b/>
              </w:rPr>
            </w:pPr>
            <w:r w:rsidRPr="00D50DE3">
              <w:rPr>
                <w:b/>
              </w:rPr>
              <w:t>测试模块</w:t>
            </w:r>
          </w:p>
        </w:tc>
        <w:tc>
          <w:tcPr>
            <w:tcW w:w="1420" w:type="dxa"/>
            <w:shd w:val="clear" w:color="auto" w:fill="BFBFBF" w:themeFill="background1" w:themeFillShade="BF"/>
            <w:vAlign w:val="center"/>
          </w:tcPr>
          <w:p w14:paraId="76C5E198" w14:textId="77777777" w:rsidR="00C612D2" w:rsidRPr="00D50DE3" w:rsidRDefault="00C612D2" w:rsidP="002B5C51">
            <w:pPr>
              <w:pStyle w:val="21"/>
              <w:spacing w:line="360" w:lineRule="auto"/>
              <w:ind w:firstLine="0"/>
              <w:jc w:val="center"/>
              <w:rPr>
                <w:rFonts w:hint="default"/>
                <w:b/>
              </w:rPr>
            </w:pPr>
            <w:r w:rsidRPr="00D50DE3">
              <w:rPr>
                <w:b/>
              </w:rPr>
              <w:t>用例描述</w:t>
            </w:r>
          </w:p>
        </w:tc>
        <w:tc>
          <w:tcPr>
            <w:tcW w:w="1420" w:type="dxa"/>
            <w:shd w:val="clear" w:color="auto" w:fill="BFBFBF" w:themeFill="background1" w:themeFillShade="BF"/>
            <w:vAlign w:val="center"/>
          </w:tcPr>
          <w:p w14:paraId="206C7882" w14:textId="77777777" w:rsidR="00C612D2" w:rsidRPr="00D50DE3" w:rsidRDefault="00C612D2" w:rsidP="002B5C51">
            <w:pPr>
              <w:pStyle w:val="21"/>
              <w:spacing w:line="360" w:lineRule="auto"/>
              <w:ind w:firstLine="0"/>
              <w:jc w:val="center"/>
              <w:rPr>
                <w:rFonts w:hint="default"/>
                <w:b/>
              </w:rPr>
            </w:pPr>
            <w:r w:rsidRPr="00D50DE3">
              <w:rPr>
                <w:b/>
              </w:rPr>
              <w:t>操作过程</w:t>
            </w:r>
          </w:p>
        </w:tc>
        <w:tc>
          <w:tcPr>
            <w:tcW w:w="1420" w:type="dxa"/>
            <w:shd w:val="clear" w:color="auto" w:fill="BFBFBF" w:themeFill="background1" w:themeFillShade="BF"/>
            <w:vAlign w:val="center"/>
          </w:tcPr>
          <w:p w14:paraId="7C57E977" w14:textId="77777777" w:rsidR="00C612D2" w:rsidRPr="00D50DE3" w:rsidRDefault="00C612D2" w:rsidP="002B5C51">
            <w:pPr>
              <w:pStyle w:val="21"/>
              <w:spacing w:line="360" w:lineRule="auto"/>
              <w:ind w:firstLine="0"/>
              <w:jc w:val="center"/>
              <w:rPr>
                <w:rFonts w:hint="default"/>
                <w:b/>
              </w:rPr>
            </w:pPr>
            <w:r w:rsidRPr="00D50DE3">
              <w:rPr>
                <w:b/>
              </w:rPr>
              <w:t>预期结果</w:t>
            </w:r>
          </w:p>
        </w:tc>
        <w:tc>
          <w:tcPr>
            <w:tcW w:w="1421" w:type="dxa"/>
            <w:shd w:val="clear" w:color="auto" w:fill="BFBFBF" w:themeFill="background1" w:themeFillShade="BF"/>
            <w:vAlign w:val="center"/>
          </w:tcPr>
          <w:p w14:paraId="53A47D0E" w14:textId="77777777" w:rsidR="00C612D2" w:rsidRPr="00D50DE3" w:rsidRDefault="00C612D2" w:rsidP="002B5C51">
            <w:pPr>
              <w:pStyle w:val="21"/>
              <w:spacing w:line="360" w:lineRule="auto"/>
              <w:ind w:firstLine="0"/>
              <w:jc w:val="center"/>
              <w:rPr>
                <w:rFonts w:hint="default"/>
                <w:b/>
              </w:rPr>
            </w:pPr>
            <w:r w:rsidRPr="00D50DE3">
              <w:rPr>
                <w:b/>
              </w:rPr>
              <w:t>实际结果</w:t>
            </w:r>
          </w:p>
        </w:tc>
        <w:tc>
          <w:tcPr>
            <w:tcW w:w="1421" w:type="dxa"/>
            <w:shd w:val="clear" w:color="auto" w:fill="BFBFBF" w:themeFill="background1" w:themeFillShade="BF"/>
            <w:vAlign w:val="center"/>
          </w:tcPr>
          <w:p w14:paraId="685E619E" w14:textId="77777777" w:rsidR="00C612D2" w:rsidRPr="00D50DE3" w:rsidRDefault="00C612D2" w:rsidP="002B5C51">
            <w:pPr>
              <w:pStyle w:val="21"/>
              <w:spacing w:line="360" w:lineRule="auto"/>
              <w:ind w:firstLine="0"/>
              <w:jc w:val="center"/>
              <w:rPr>
                <w:rFonts w:hint="default"/>
                <w:b/>
              </w:rPr>
            </w:pPr>
            <w:r w:rsidRPr="00D50DE3">
              <w:rPr>
                <w:b/>
              </w:rPr>
              <w:t>偏差</w:t>
            </w:r>
          </w:p>
        </w:tc>
      </w:tr>
      <w:tr w:rsidR="00C612D2" w14:paraId="3CBAE6F0" w14:textId="77777777" w:rsidTr="002B5C51">
        <w:tc>
          <w:tcPr>
            <w:tcW w:w="1420" w:type="dxa"/>
            <w:vMerge w:val="restart"/>
            <w:shd w:val="clear" w:color="auto" w:fill="FFFFFF" w:themeFill="background1"/>
            <w:vAlign w:val="center"/>
          </w:tcPr>
          <w:p w14:paraId="658322A5" w14:textId="77777777" w:rsidR="00C612D2" w:rsidRDefault="00C612D2" w:rsidP="002B5C51">
            <w:pPr>
              <w:pStyle w:val="21"/>
              <w:spacing w:line="360" w:lineRule="auto"/>
              <w:ind w:firstLine="0"/>
              <w:jc w:val="center"/>
              <w:rPr>
                <w:rFonts w:hint="default"/>
              </w:rPr>
            </w:pPr>
          </w:p>
          <w:p w14:paraId="72D4FEA3" w14:textId="77777777" w:rsidR="00C612D2" w:rsidRDefault="00C612D2" w:rsidP="002B5C51">
            <w:pPr>
              <w:pStyle w:val="21"/>
              <w:spacing w:line="360" w:lineRule="auto"/>
              <w:ind w:firstLine="0"/>
              <w:jc w:val="center"/>
              <w:rPr>
                <w:rFonts w:hint="default"/>
              </w:rPr>
            </w:pPr>
          </w:p>
          <w:p w14:paraId="7039A63A" w14:textId="77777777" w:rsidR="00C612D2" w:rsidRDefault="00C612D2" w:rsidP="002B5C51">
            <w:pPr>
              <w:pStyle w:val="21"/>
              <w:spacing w:line="360" w:lineRule="auto"/>
              <w:ind w:firstLine="0"/>
              <w:jc w:val="center"/>
              <w:rPr>
                <w:rFonts w:hint="default"/>
              </w:rPr>
            </w:pPr>
          </w:p>
          <w:p w14:paraId="6EAAF860" w14:textId="77777777" w:rsidR="00C612D2" w:rsidRDefault="00C612D2" w:rsidP="002B5C51">
            <w:pPr>
              <w:pStyle w:val="21"/>
              <w:spacing w:line="360" w:lineRule="auto"/>
              <w:ind w:firstLine="0"/>
              <w:jc w:val="center"/>
              <w:rPr>
                <w:rFonts w:hint="default"/>
              </w:rPr>
            </w:pPr>
          </w:p>
          <w:p w14:paraId="30077E13" w14:textId="77777777" w:rsidR="00C612D2" w:rsidRDefault="00C612D2" w:rsidP="002B5C51">
            <w:pPr>
              <w:pStyle w:val="21"/>
              <w:spacing w:line="360" w:lineRule="auto"/>
              <w:ind w:firstLine="0"/>
              <w:jc w:val="center"/>
              <w:rPr>
                <w:rFonts w:hint="default"/>
              </w:rPr>
            </w:pPr>
          </w:p>
          <w:p w14:paraId="2A7C7AD7" w14:textId="77777777" w:rsidR="00C612D2" w:rsidRDefault="00C612D2" w:rsidP="002B5C51">
            <w:pPr>
              <w:pStyle w:val="21"/>
              <w:spacing w:line="360" w:lineRule="auto"/>
              <w:ind w:firstLine="0"/>
              <w:jc w:val="center"/>
              <w:rPr>
                <w:rFonts w:hint="default"/>
              </w:rPr>
            </w:pPr>
          </w:p>
          <w:p w14:paraId="04815F14" w14:textId="77777777" w:rsidR="00C612D2" w:rsidRDefault="00C612D2" w:rsidP="002B5C51">
            <w:pPr>
              <w:pStyle w:val="21"/>
              <w:spacing w:line="360" w:lineRule="auto"/>
              <w:ind w:firstLine="0"/>
              <w:jc w:val="center"/>
              <w:rPr>
                <w:rFonts w:hint="default"/>
              </w:rPr>
            </w:pPr>
          </w:p>
          <w:p w14:paraId="722934FD" w14:textId="77777777" w:rsidR="00C612D2" w:rsidRDefault="00C612D2" w:rsidP="002B5C51">
            <w:pPr>
              <w:pStyle w:val="21"/>
              <w:spacing w:line="360" w:lineRule="auto"/>
              <w:ind w:firstLine="0"/>
              <w:jc w:val="center"/>
              <w:rPr>
                <w:rFonts w:hint="default"/>
              </w:rPr>
            </w:pPr>
          </w:p>
          <w:p w14:paraId="31E2CCFD" w14:textId="77777777" w:rsidR="00C612D2" w:rsidRPr="00D50DE3" w:rsidRDefault="00C612D2" w:rsidP="002B5C51">
            <w:pPr>
              <w:pStyle w:val="21"/>
              <w:spacing w:line="360" w:lineRule="auto"/>
              <w:ind w:firstLine="0"/>
              <w:jc w:val="center"/>
              <w:rPr>
                <w:rFonts w:hint="default"/>
              </w:rPr>
            </w:pPr>
            <w:r w:rsidRPr="00D50DE3">
              <w:t>登录</w:t>
            </w:r>
            <w:r>
              <w:t>模块</w:t>
            </w:r>
          </w:p>
          <w:p w14:paraId="64DEE225" w14:textId="77777777" w:rsidR="00C612D2" w:rsidRPr="00D50DE3" w:rsidRDefault="00C612D2" w:rsidP="002B5C51">
            <w:pPr>
              <w:pStyle w:val="21"/>
              <w:spacing w:line="360" w:lineRule="auto"/>
              <w:jc w:val="center"/>
              <w:rPr>
                <w:rFonts w:hint="default"/>
              </w:rPr>
            </w:pPr>
          </w:p>
        </w:tc>
        <w:tc>
          <w:tcPr>
            <w:tcW w:w="1420" w:type="dxa"/>
            <w:shd w:val="clear" w:color="auto" w:fill="FFFFFF" w:themeFill="background1"/>
            <w:vAlign w:val="center"/>
          </w:tcPr>
          <w:p w14:paraId="55969648" w14:textId="77777777" w:rsidR="00C612D2" w:rsidRPr="00D50DE3" w:rsidRDefault="00C612D2" w:rsidP="002B5C51">
            <w:pPr>
              <w:pStyle w:val="21"/>
              <w:spacing w:line="360" w:lineRule="auto"/>
              <w:ind w:firstLine="0"/>
              <w:jc w:val="center"/>
              <w:rPr>
                <w:rFonts w:hint="default"/>
              </w:rPr>
            </w:pPr>
            <w:r>
              <w:lastRenderedPageBreak/>
              <w:t>实现用户登录</w:t>
            </w:r>
          </w:p>
        </w:tc>
        <w:tc>
          <w:tcPr>
            <w:tcW w:w="1420" w:type="dxa"/>
            <w:shd w:val="clear" w:color="auto" w:fill="FFFFFF" w:themeFill="background1"/>
            <w:vAlign w:val="center"/>
          </w:tcPr>
          <w:p w14:paraId="0D103721" w14:textId="77777777" w:rsidR="00C612D2" w:rsidRPr="00D50DE3" w:rsidRDefault="00C612D2" w:rsidP="002B5C51">
            <w:pPr>
              <w:pStyle w:val="21"/>
              <w:spacing w:line="360" w:lineRule="auto"/>
              <w:ind w:firstLine="0"/>
              <w:jc w:val="center"/>
              <w:rPr>
                <w:rFonts w:hint="default"/>
              </w:rPr>
            </w:pPr>
            <w:r>
              <w:t>输入一个已注册用户的用户</w:t>
            </w:r>
            <w:r>
              <w:lastRenderedPageBreak/>
              <w:t>名/邮箱和正确的密码</w:t>
            </w:r>
          </w:p>
        </w:tc>
        <w:tc>
          <w:tcPr>
            <w:tcW w:w="1420" w:type="dxa"/>
            <w:shd w:val="clear" w:color="auto" w:fill="FFFFFF" w:themeFill="background1"/>
            <w:vAlign w:val="center"/>
          </w:tcPr>
          <w:p w14:paraId="421FA0D7" w14:textId="77777777" w:rsidR="00C612D2" w:rsidRPr="00D50DE3" w:rsidRDefault="00C612D2" w:rsidP="002B5C51">
            <w:pPr>
              <w:pStyle w:val="21"/>
              <w:spacing w:line="360" w:lineRule="auto"/>
              <w:ind w:firstLine="0"/>
              <w:jc w:val="center"/>
              <w:rPr>
                <w:rFonts w:hint="default"/>
              </w:rPr>
            </w:pPr>
            <w:r>
              <w:lastRenderedPageBreak/>
              <w:t>登录输入框消失，显示用户</w:t>
            </w:r>
            <w:r>
              <w:lastRenderedPageBreak/>
              <w:t>头像和用户未读消息数，进入原创文章页面，未出现“写文章”菜单项</w:t>
            </w:r>
          </w:p>
        </w:tc>
        <w:tc>
          <w:tcPr>
            <w:tcW w:w="1421" w:type="dxa"/>
            <w:shd w:val="clear" w:color="auto" w:fill="FFFFFF" w:themeFill="background1"/>
            <w:vAlign w:val="center"/>
          </w:tcPr>
          <w:p w14:paraId="526A2641" w14:textId="77777777" w:rsidR="00C612D2" w:rsidRPr="00D50DE3" w:rsidRDefault="00C612D2" w:rsidP="002B5C51">
            <w:pPr>
              <w:pStyle w:val="21"/>
              <w:spacing w:line="360" w:lineRule="auto"/>
              <w:ind w:firstLine="0"/>
              <w:jc w:val="center"/>
              <w:rPr>
                <w:rFonts w:hint="default"/>
              </w:rPr>
            </w:pPr>
            <w:r>
              <w:lastRenderedPageBreak/>
              <w:t>如预期显示</w:t>
            </w:r>
          </w:p>
        </w:tc>
        <w:tc>
          <w:tcPr>
            <w:tcW w:w="1421" w:type="dxa"/>
            <w:shd w:val="clear" w:color="auto" w:fill="FFFFFF" w:themeFill="background1"/>
            <w:vAlign w:val="center"/>
          </w:tcPr>
          <w:p w14:paraId="4D4A76C3" w14:textId="77777777" w:rsidR="00C612D2" w:rsidRPr="00D50DE3" w:rsidRDefault="00C612D2" w:rsidP="002B5C51">
            <w:pPr>
              <w:pStyle w:val="21"/>
              <w:spacing w:line="360" w:lineRule="auto"/>
              <w:ind w:firstLine="0"/>
              <w:jc w:val="center"/>
              <w:rPr>
                <w:rFonts w:hint="default"/>
              </w:rPr>
            </w:pPr>
            <w:r>
              <w:t>无</w:t>
            </w:r>
          </w:p>
        </w:tc>
      </w:tr>
      <w:tr w:rsidR="00C612D2" w14:paraId="3FABA293" w14:textId="77777777" w:rsidTr="002B5C51">
        <w:tc>
          <w:tcPr>
            <w:tcW w:w="1420" w:type="dxa"/>
            <w:vMerge/>
            <w:shd w:val="clear" w:color="auto" w:fill="FFFFFF" w:themeFill="background1"/>
            <w:vAlign w:val="center"/>
          </w:tcPr>
          <w:p w14:paraId="693A65B1" w14:textId="77777777" w:rsidR="00C612D2" w:rsidRPr="00D50DE3" w:rsidRDefault="00C612D2" w:rsidP="002B5C51">
            <w:pPr>
              <w:pStyle w:val="21"/>
              <w:spacing w:line="360" w:lineRule="auto"/>
              <w:jc w:val="center"/>
              <w:rPr>
                <w:rFonts w:hint="default"/>
              </w:rPr>
            </w:pPr>
          </w:p>
        </w:tc>
        <w:tc>
          <w:tcPr>
            <w:tcW w:w="1420" w:type="dxa"/>
            <w:shd w:val="clear" w:color="auto" w:fill="FFFFFF" w:themeFill="background1"/>
            <w:vAlign w:val="center"/>
          </w:tcPr>
          <w:p w14:paraId="005C35B6" w14:textId="77777777" w:rsidR="00C612D2" w:rsidRPr="00D50DE3" w:rsidRDefault="00C612D2" w:rsidP="002B5C51">
            <w:pPr>
              <w:pStyle w:val="21"/>
              <w:spacing w:line="360" w:lineRule="auto"/>
              <w:ind w:firstLine="0"/>
              <w:jc w:val="center"/>
              <w:rPr>
                <w:rFonts w:hint="default"/>
              </w:rPr>
            </w:pPr>
            <w:r>
              <w:t>实现管理员登录</w:t>
            </w:r>
          </w:p>
        </w:tc>
        <w:tc>
          <w:tcPr>
            <w:tcW w:w="1420" w:type="dxa"/>
            <w:shd w:val="clear" w:color="auto" w:fill="FFFFFF" w:themeFill="background1"/>
            <w:vAlign w:val="center"/>
          </w:tcPr>
          <w:p w14:paraId="6C8524A3" w14:textId="77777777" w:rsidR="00C612D2" w:rsidRPr="00D50DE3" w:rsidRDefault="00C612D2" w:rsidP="002B5C51">
            <w:pPr>
              <w:pStyle w:val="21"/>
              <w:spacing w:line="360" w:lineRule="auto"/>
              <w:ind w:firstLine="0"/>
              <w:jc w:val="center"/>
              <w:rPr>
                <w:rFonts w:hint="default"/>
              </w:rPr>
            </w:pPr>
            <w:r>
              <w:t>输入一个已注册管理员的用户名/邮箱和正确的密码</w:t>
            </w:r>
          </w:p>
        </w:tc>
        <w:tc>
          <w:tcPr>
            <w:tcW w:w="1420" w:type="dxa"/>
            <w:shd w:val="clear" w:color="auto" w:fill="FFFFFF" w:themeFill="background1"/>
            <w:vAlign w:val="center"/>
          </w:tcPr>
          <w:p w14:paraId="4ADB70C9" w14:textId="77777777" w:rsidR="00C612D2" w:rsidRPr="00D50DE3" w:rsidRDefault="00C612D2" w:rsidP="002B5C51">
            <w:pPr>
              <w:pStyle w:val="21"/>
              <w:spacing w:line="360" w:lineRule="auto"/>
              <w:ind w:firstLine="0"/>
              <w:jc w:val="center"/>
              <w:rPr>
                <w:rFonts w:hint="default"/>
              </w:rPr>
            </w:pPr>
            <w:r>
              <w:t>登录输入框消失，显示用户头像和用户未读消息数，进入原创文章页面，出现“写文章”菜单项</w:t>
            </w:r>
          </w:p>
        </w:tc>
        <w:tc>
          <w:tcPr>
            <w:tcW w:w="1421" w:type="dxa"/>
            <w:shd w:val="clear" w:color="auto" w:fill="FFFFFF" w:themeFill="background1"/>
            <w:vAlign w:val="center"/>
          </w:tcPr>
          <w:p w14:paraId="5F82A2B6" w14:textId="77777777" w:rsidR="00C612D2" w:rsidRPr="00D50DE3" w:rsidRDefault="00C612D2" w:rsidP="002B5C51">
            <w:pPr>
              <w:pStyle w:val="21"/>
              <w:spacing w:line="360" w:lineRule="auto"/>
              <w:ind w:firstLine="0"/>
              <w:jc w:val="center"/>
              <w:rPr>
                <w:rFonts w:hint="default"/>
              </w:rPr>
            </w:pPr>
            <w:r>
              <w:t>如预期显示</w:t>
            </w:r>
          </w:p>
        </w:tc>
        <w:tc>
          <w:tcPr>
            <w:tcW w:w="1421" w:type="dxa"/>
            <w:shd w:val="clear" w:color="auto" w:fill="FFFFFF" w:themeFill="background1"/>
            <w:vAlign w:val="center"/>
          </w:tcPr>
          <w:p w14:paraId="31A91C33" w14:textId="77777777" w:rsidR="00C612D2" w:rsidRPr="00D50DE3" w:rsidRDefault="00C612D2" w:rsidP="002B5C51">
            <w:pPr>
              <w:pStyle w:val="21"/>
              <w:spacing w:line="360" w:lineRule="auto"/>
              <w:ind w:firstLine="0"/>
              <w:jc w:val="center"/>
              <w:rPr>
                <w:rFonts w:hint="default"/>
              </w:rPr>
            </w:pPr>
            <w:r>
              <w:t>无</w:t>
            </w:r>
          </w:p>
        </w:tc>
      </w:tr>
      <w:tr w:rsidR="00C612D2" w14:paraId="4B39E91D" w14:textId="77777777" w:rsidTr="002B5C51">
        <w:tc>
          <w:tcPr>
            <w:tcW w:w="1420" w:type="dxa"/>
            <w:vMerge/>
            <w:shd w:val="clear" w:color="auto" w:fill="FFFFFF" w:themeFill="background1"/>
            <w:vAlign w:val="center"/>
          </w:tcPr>
          <w:p w14:paraId="3688B745" w14:textId="77777777" w:rsidR="00C612D2" w:rsidRPr="00D50DE3" w:rsidRDefault="00C612D2" w:rsidP="002B5C51">
            <w:pPr>
              <w:pStyle w:val="21"/>
              <w:spacing w:line="360" w:lineRule="auto"/>
              <w:ind w:firstLine="0"/>
              <w:jc w:val="center"/>
              <w:rPr>
                <w:rFonts w:hint="default"/>
              </w:rPr>
            </w:pPr>
          </w:p>
        </w:tc>
        <w:tc>
          <w:tcPr>
            <w:tcW w:w="1420" w:type="dxa"/>
            <w:vMerge w:val="restart"/>
            <w:shd w:val="clear" w:color="auto" w:fill="FFFFFF" w:themeFill="background1"/>
            <w:vAlign w:val="center"/>
          </w:tcPr>
          <w:p w14:paraId="35EBB20D" w14:textId="77777777" w:rsidR="00C612D2" w:rsidRDefault="00C612D2" w:rsidP="002B5C51">
            <w:pPr>
              <w:pStyle w:val="21"/>
              <w:spacing w:line="360" w:lineRule="auto"/>
              <w:ind w:firstLine="0"/>
              <w:jc w:val="center"/>
              <w:rPr>
                <w:rFonts w:hint="default"/>
              </w:rPr>
            </w:pPr>
            <w:r>
              <w:t>处理登录信息异常</w:t>
            </w:r>
          </w:p>
        </w:tc>
        <w:tc>
          <w:tcPr>
            <w:tcW w:w="1420" w:type="dxa"/>
            <w:shd w:val="clear" w:color="auto" w:fill="FFFFFF" w:themeFill="background1"/>
            <w:vAlign w:val="center"/>
          </w:tcPr>
          <w:p w14:paraId="2E1A6A5A" w14:textId="77777777" w:rsidR="00C612D2" w:rsidRDefault="00C612D2" w:rsidP="002B5C51">
            <w:pPr>
              <w:pStyle w:val="21"/>
              <w:spacing w:line="360" w:lineRule="auto"/>
              <w:ind w:firstLine="0"/>
              <w:jc w:val="center"/>
              <w:rPr>
                <w:rFonts w:hint="default"/>
              </w:rPr>
            </w:pPr>
            <w:r>
              <w:t>输入一个未注册用户的用户名和密码</w:t>
            </w:r>
          </w:p>
        </w:tc>
        <w:tc>
          <w:tcPr>
            <w:tcW w:w="1420" w:type="dxa"/>
            <w:shd w:val="clear" w:color="auto" w:fill="FFFFFF" w:themeFill="background1"/>
            <w:vAlign w:val="center"/>
          </w:tcPr>
          <w:p w14:paraId="466EB910" w14:textId="77777777" w:rsidR="00C612D2" w:rsidRDefault="00C612D2" w:rsidP="002B5C51">
            <w:pPr>
              <w:pStyle w:val="21"/>
              <w:spacing w:line="360" w:lineRule="auto"/>
              <w:ind w:firstLine="0"/>
              <w:jc w:val="center"/>
              <w:rPr>
                <w:rFonts w:hint="default"/>
              </w:rPr>
            </w:pPr>
            <w:r>
              <w:t>显示“用户名或密码错误”的气泡提示信息</w:t>
            </w:r>
          </w:p>
        </w:tc>
        <w:tc>
          <w:tcPr>
            <w:tcW w:w="1421" w:type="dxa"/>
            <w:shd w:val="clear" w:color="auto" w:fill="FFFFFF" w:themeFill="background1"/>
            <w:vAlign w:val="center"/>
          </w:tcPr>
          <w:p w14:paraId="20BE87C3" w14:textId="77777777" w:rsidR="00C612D2" w:rsidRPr="00AA13EC" w:rsidRDefault="00C612D2" w:rsidP="002B5C51">
            <w:pPr>
              <w:pStyle w:val="21"/>
              <w:spacing w:line="360" w:lineRule="auto"/>
              <w:ind w:firstLine="0"/>
              <w:jc w:val="center"/>
              <w:rPr>
                <w:rFonts w:hint="default"/>
              </w:rPr>
            </w:pPr>
            <w:r>
              <w:t>如预期显示</w:t>
            </w:r>
          </w:p>
        </w:tc>
        <w:tc>
          <w:tcPr>
            <w:tcW w:w="1421" w:type="dxa"/>
            <w:shd w:val="clear" w:color="auto" w:fill="FFFFFF" w:themeFill="background1"/>
            <w:vAlign w:val="center"/>
          </w:tcPr>
          <w:p w14:paraId="486AFB5D" w14:textId="77777777" w:rsidR="00C612D2" w:rsidRDefault="00C612D2" w:rsidP="002B5C51">
            <w:pPr>
              <w:pStyle w:val="21"/>
              <w:spacing w:line="360" w:lineRule="auto"/>
              <w:ind w:firstLine="0"/>
              <w:jc w:val="center"/>
              <w:rPr>
                <w:rFonts w:hint="default"/>
              </w:rPr>
            </w:pPr>
            <w:r>
              <w:t>无</w:t>
            </w:r>
          </w:p>
        </w:tc>
      </w:tr>
      <w:tr w:rsidR="00C612D2" w14:paraId="27BE1F73" w14:textId="77777777" w:rsidTr="002B5C51">
        <w:tc>
          <w:tcPr>
            <w:tcW w:w="1420" w:type="dxa"/>
            <w:vMerge/>
            <w:shd w:val="clear" w:color="auto" w:fill="FFFFFF" w:themeFill="background1"/>
            <w:vAlign w:val="center"/>
          </w:tcPr>
          <w:p w14:paraId="07B0DE92" w14:textId="77777777" w:rsidR="00C612D2" w:rsidRPr="00D50DE3" w:rsidRDefault="00C612D2" w:rsidP="002B5C51">
            <w:pPr>
              <w:pStyle w:val="21"/>
              <w:spacing w:line="360" w:lineRule="auto"/>
              <w:ind w:firstLine="0"/>
              <w:jc w:val="center"/>
              <w:rPr>
                <w:rFonts w:hint="default"/>
              </w:rPr>
            </w:pPr>
          </w:p>
        </w:tc>
        <w:tc>
          <w:tcPr>
            <w:tcW w:w="1420" w:type="dxa"/>
            <w:vMerge/>
            <w:shd w:val="clear" w:color="auto" w:fill="FFFFFF" w:themeFill="background1"/>
            <w:vAlign w:val="center"/>
          </w:tcPr>
          <w:p w14:paraId="27574322" w14:textId="77777777" w:rsidR="00C612D2" w:rsidRDefault="00C612D2" w:rsidP="002B5C51">
            <w:pPr>
              <w:pStyle w:val="21"/>
              <w:spacing w:line="360" w:lineRule="auto"/>
              <w:ind w:firstLine="0"/>
              <w:jc w:val="center"/>
              <w:rPr>
                <w:rFonts w:hint="default"/>
              </w:rPr>
            </w:pPr>
          </w:p>
        </w:tc>
        <w:tc>
          <w:tcPr>
            <w:tcW w:w="1420" w:type="dxa"/>
            <w:shd w:val="clear" w:color="auto" w:fill="FFFFFF" w:themeFill="background1"/>
            <w:vAlign w:val="center"/>
          </w:tcPr>
          <w:p w14:paraId="59B73CC0" w14:textId="77777777" w:rsidR="00C612D2" w:rsidRDefault="00C612D2" w:rsidP="002B5C51">
            <w:pPr>
              <w:pStyle w:val="21"/>
              <w:spacing w:line="360" w:lineRule="auto"/>
              <w:ind w:firstLine="0"/>
              <w:jc w:val="center"/>
              <w:rPr>
                <w:rFonts w:hint="default"/>
              </w:rPr>
            </w:pPr>
            <w:r>
              <w:t>输入一个已注册用户的用户名/邮箱和</w:t>
            </w:r>
            <w:r>
              <w:lastRenderedPageBreak/>
              <w:t>错误密码</w:t>
            </w:r>
          </w:p>
        </w:tc>
        <w:tc>
          <w:tcPr>
            <w:tcW w:w="1420" w:type="dxa"/>
            <w:shd w:val="clear" w:color="auto" w:fill="FFFFFF" w:themeFill="background1"/>
            <w:vAlign w:val="center"/>
          </w:tcPr>
          <w:p w14:paraId="65A283F0" w14:textId="77777777" w:rsidR="00C612D2" w:rsidRDefault="00C612D2" w:rsidP="002B5C51">
            <w:pPr>
              <w:pStyle w:val="21"/>
              <w:spacing w:line="360" w:lineRule="auto"/>
              <w:ind w:firstLine="0"/>
              <w:jc w:val="center"/>
              <w:rPr>
                <w:rFonts w:hint="default"/>
              </w:rPr>
            </w:pPr>
            <w:r>
              <w:lastRenderedPageBreak/>
              <w:t>显示“用户名或密码错误”的气泡提</w:t>
            </w:r>
            <w:r>
              <w:lastRenderedPageBreak/>
              <w:t>示信息</w:t>
            </w:r>
          </w:p>
        </w:tc>
        <w:tc>
          <w:tcPr>
            <w:tcW w:w="1421" w:type="dxa"/>
            <w:shd w:val="clear" w:color="auto" w:fill="FFFFFF" w:themeFill="background1"/>
            <w:vAlign w:val="center"/>
          </w:tcPr>
          <w:p w14:paraId="26AC8780" w14:textId="77777777" w:rsidR="00C612D2" w:rsidRDefault="00C612D2" w:rsidP="002B5C51">
            <w:pPr>
              <w:pStyle w:val="21"/>
              <w:spacing w:line="360" w:lineRule="auto"/>
              <w:ind w:firstLine="0"/>
              <w:jc w:val="center"/>
              <w:rPr>
                <w:rFonts w:hint="default"/>
              </w:rPr>
            </w:pPr>
            <w:r>
              <w:lastRenderedPageBreak/>
              <w:t>如预期显示</w:t>
            </w:r>
          </w:p>
        </w:tc>
        <w:tc>
          <w:tcPr>
            <w:tcW w:w="1421" w:type="dxa"/>
            <w:shd w:val="clear" w:color="auto" w:fill="FFFFFF" w:themeFill="background1"/>
            <w:vAlign w:val="center"/>
          </w:tcPr>
          <w:p w14:paraId="43D6EFE6" w14:textId="77777777" w:rsidR="00C612D2" w:rsidRDefault="00C612D2" w:rsidP="002B5C51">
            <w:pPr>
              <w:pStyle w:val="21"/>
              <w:spacing w:line="360" w:lineRule="auto"/>
              <w:ind w:firstLine="0"/>
              <w:jc w:val="center"/>
              <w:rPr>
                <w:rFonts w:hint="default"/>
              </w:rPr>
            </w:pPr>
            <w:r>
              <w:t>无</w:t>
            </w:r>
          </w:p>
        </w:tc>
      </w:tr>
    </w:tbl>
    <w:p w14:paraId="43C950E6" w14:textId="77777777" w:rsidR="00C612D2" w:rsidRDefault="00C612D2" w:rsidP="00C612D2">
      <w:pPr>
        <w:pStyle w:val="21"/>
        <w:spacing w:line="360" w:lineRule="auto"/>
        <w:ind w:firstLineChars="200" w:firstLine="480"/>
        <w:jc w:val="center"/>
        <w:rPr>
          <w:rFonts w:hint="default"/>
        </w:rPr>
      </w:pPr>
      <w:r>
        <w:t>表5-1</w:t>
      </w:r>
      <w:r>
        <w:rPr>
          <w:rFonts w:hint="default"/>
        </w:rPr>
        <w:t xml:space="preserve"> </w:t>
      </w:r>
      <w:r>
        <w:t>登录模块测试用例</w:t>
      </w:r>
    </w:p>
    <w:p w14:paraId="1D316465" w14:textId="77777777" w:rsidR="00C612D2" w:rsidRDefault="00C612D2" w:rsidP="00C612D2">
      <w:pPr>
        <w:pStyle w:val="21"/>
        <w:spacing w:line="360" w:lineRule="auto"/>
        <w:ind w:firstLine="0"/>
        <w:rPr>
          <w:rFonts w:ascii="Times New Roman" w:hint="default"/>
          <w:color w:val="FF0000"/>
        </w:rPr>
      </w:pPr>
      <w:r>
        <w:rPr>
          <w:rFonts w:ascii="Times New Roman" w:hint="default"/>
          <w:color w:val="FF0000"/>
        </w:rPr>
        <w:br w:type="page"/>
      </w:r>
    </w:p>
    <w:bookmarkEnd w:id="454"/>
    <w:p w14:paraId="0AE52C32" w14:textId="77777777" w:rsidR="00C612D2" w:rsidRDefault="00C612D2" w:rsidP="00C612D2">
      <w:pPr>
        <w:pStyle w:val="1"/>
        <w:spacing w:line="720" w:lineRule="auto"/>
        <w:rPr>
          <w:rFonts w:ascii="黑体" w:eastAsia="黑体" w:hAnsi="黑体"/>
          <w:sz w:val="28"/>
          <w:szCs w:val="28"/>
        </w:rPr>
      </w:pPr>
      <w:r>
        <w:rPr>
          <w:rFonts w:ascii="黑体" w:eastAsia="黑体" w:hAnsi="黑体" w:hint="eastAsia"/>
          <w:sz w:val="28"/>
          <w:szCs w:val="28"/>
        </w:rPr>
        <w:lastRenderedPageBreak/>
        <w:t xml:space="preserve"> </w:t>
      </w:r>
      <w:bookmarkStart w:id="462" w:name="_Toc5726392"/>
      <w:r w:rsidRPr="000A0A1F">
        <w:rPr>
          <w:rFonts w:ascii="黑体" w:eastAsia="黑体" w:hAnsi="黑体" w:hint="eastAsia"/>
          <w:sz w:val="28"/>
          <w:szCs w:val="28"/>
        </w:rPr>
        <w:t>总结与展望</w:t>
      </w:r>
      <w:bookmarkEnd w:id="462"/>
    </w:p>
    <w:p w14:paraId="14DD21CE" w14:textId="77777777" w:rsidR="00C612D2" w:rsidRDefault="00C612D2" w:rsidP="00C612D2">
      <w:pPr>
        <w:pStyle w:val="2"/>
        <w:spacing w:line="720" w:lineRule="auto"/>
        <w:jc w:val="both"/>
        <w:rPr>
          <w:rFonts w:ascii="黑体" w:eastAsia="黑体" w:hAnsi="黑体"/>
          <w:sz w:val="28"/>
          <w:szCs w:val="28"/>
          <w:lang w:eastAsia="zh-CN"/>
        </w:rPr>
      </w:pPr>
      <w:bookmarkStart w:id="463" w:name="_Toc5726393"/>
      <w:r>
        <w:rPr>
          <w:rFonts w:ascii="黑体" w:eastAsia="黑体" w:hAnsi="黑体" w:hint="eastAsia"/>
          <w:sz w:val="28"/>
          <w:szCs w:val="28"/>
          <w:lang w:eastAsia="zh-CN"/>
        </w:rPr>
        <w:t>总结</w:t>
      </w:r>
      <w:bookmarkEnd w:id="463"/>
    </w:p>
    <w:p w14:paraId="026692B0" w14:textId="77777777" w:rsidR="00C612D2" w:rsidRDefault="00C612D2" w:rsidP="00C612D2">
      <w:pPr>
        <w:pStyle w:val="a0"/>
        <w:spacing w:line="360" w:lineRule="auto"/>
        <w:rPr>
          <w:sz w:val="24"/>
          <w:szCs w:val="24"/>
        </w:rPr>
      </w:pPr>
      <w:r>
        <w:rPr>
          <w:rFonts w:hint="eastAsia"/>
          <w:sz w:val="24"/>
          <w:szCs w:val="24"/>
        </w:rPr>
        <w:t>本论文针对我想要定制</w:t>
      </w:r>
      <w:proofErr w:type="gramStart"/>
      <w:r>
        <w:rPr>
          <w:rFonts w:hint="eastAsia"/>
          <w:sz w:val="24"/>
          <w:szCs w:val="24"/>
        </w:rPr>
        <w:t>个人博客页面</w:t>
      </w:r>
      <w:proofErr w:type="gramEnd"/>
      <w:r>
        <w:rPr>
          <w:rFonts w:hint="eastAsia"/>
          <w:sz w:val="24"/>
          <w:szCs w:val="24"/>
        </w:rPr>
        <w:t>的同时能查看我在简书和</w:t>
      </w:r>
      <w:proofErr w:type="gramStart"/>
      <w:r>
        <w:rPr>
          <w:rFonts w:hint="eastAsia"/>
          <w:sz w:val="24"/>
          <w:szCs w:val="24"/>
        </w:rPr>
        <w:t>思否上</w:t>
      </w:r>
      <w:proofErr w:type="gramEnd"/>
      <w:r>
        <w:rPr>
          <w:rFonts w:hint="eastAsia"/>
          <w:sz w:val="24"/>
          <w:szCs w:val="24"/>
        </w:rPr>
        <w:t>的收藏夹的需求，介绍了一个基于</w:t>
      </w:r>
      <w:r>
        <w:rPr>
          <w:rFonts w:hint="eastAsia"/>
          <w:sz w:val="24"/>
          <w:szCs w:val="24"/>
        </w:rPr>
        <w:t>Node.</w:t>
      </w:r>
      <w:r>
        <w:rPr>
          <w:sz w:val="24"/>
          <w:szCs w:val="24"/>
        </w:rPr>
        <w:t>js</w:t>
      </w:r>
      <w:r>
        <w:rPr>
          <w:rFonts w:hint="eastAsia"/>
          <w:sz w:val="24"/>
          <w:szCs w:val="24"/>
        </w:rPr>
        <w:t>和</w:t>
      </w:r>
      <w:r>
        <w:rPr>
          <w:rFonts w:hint="eastAsia"/>
          <w:sz w:val="24"/>
          <w:szCs w:val="24"/>
        </w:rPr>
        <w:t>React</w:t>
      </w:r>
      <w:r>
        <w:rPr>
          <w:rFonts w:hint="eastAsia"/>
          <w:sz w:val="24"/>
          <w:szCs w:val="24"/>
        </w:rPr>
        <w:t>技术</w:t>
      </w:r>
      <w:proofErr w:type="gramStart"/>
      <w:r>
        <w:rPr>
          <w:rFonts w:hint="eastAsia"/>
          <w:sz w:val="24"/>
          <w:szCs w:val="24"/>
        </w:rPr>
        <w:t>栈</w:t>
      </w:r>
      <w:proofErr w:type="gramEnd"/>
      <w:r>
        <w:rPr>
          <w:rFonts w:hint="eastAsia"/>
          <w:sz w:val="24"/>
          <w:szCs w:val="24"/>
        </w:rPr>
        <w:t>的个人</w:t>
      </w:r>
      <w:proofErr w:type="gramStart"/>
      <w:r>
        <w:rPr>
          <w:rFonts w:hint="eastAsia"/>
          <w:sz w:val="24"/>
          <w:szCs w:val="24"/>
        </w:rPr>
        <w:t>博客系统</w:t>
      </w:r>
      <w:proofErr w:type="gramEnd"/>
      <w:r>
        <w:rPr>
          <w:rFonts w:hint="eastAsia"/>
          <w:sz w:val="24"/>
          <w:szCs w:val="24"/>
        </w:rPr>
        <w:t>的设计与实现。</w:t>
      </w:r>
    </w:p>
    <w:p w14:paraId="34161BEA" w14:textId="77777777" w:rsidR="00C612D2" w:rsidRDefault="00C612D2" w:rsidP="00C612D2">
      <w:pPr>
        <w:pStyle w:val="a0"/>
        <w:spacing w:line="360" w:lineRule="auto"/>
        <w:rPr>
          <w:sz w:val="24"/>
          <w:szCs w:val="24"/>
        </w:rPr>
      </w:pPr>
      <w:r>
        <w:rPr>
          <w:sz w:val="24"/>
          <w:szCs w:val="24"/>
        </w:rPr>
        <w:tab/>
      </w:r>
      <w:r>
        <w:rPr>
          <w:rFonts w:hint="eastAsia"/>
          <w:sz w:val="24"/>
          <w:szCs w:val="24"/>
        </w:rPr>
        <w:t>具体工作内容总结如下：</w:t>
      </w:r>
    </w:p>
    <w:p w14:paraId="4F39BFC5" w14:textId="77777777" w:rsidR="00C612D2" w:rsidRDefault="00C612D2" w:rsidP="00C612D2">
      <w:pPr>
        <w:pStyle w:val="a0"/>
        <w:numPr>
          <w:ilvl w:val="0"/>
          <w:numId w:val="18"/>
        </w:numPr>
        <w:spacing w:line="360" w:lineRule="auto"/>
        <w:rPr>
          <w:sz w:val="24"/>
          <w:szCs w:val="24"/>
        </w:rPr>
      </w:pPr>
      <w:r>
        <w:rPr>
          <w:rFonts w:hint="eastAsia"/>
          <w:sz w:val="24"/>
          <w:szCs w:val="24"/>
        </w:rPr>
        <w:t>介绍了当前大多数个人</w:t>
      </w:r>
      <w:proofErr w:type="gramStart"/>
      <w:r>
        <w:rPr>
          <w:rFonts w:hint="eastAsia"/>
          <w:sz w:val="24"/>
          <w:szCs w:val="24"/>
        </w:rPr>
        <w:t>博客系统</w:t>
      </w:r>
      <w:proofErr w:type="gramEnd"/>
      <w:r>
        <w:rPr>
          <w:rFonts w:hint="eastAsia"/>
          <w:sz w:val="24"/>
          <w:szCs w:val="24"/>
        </w:rPr>
        <w:t>存在的问题与我的需求之间的冲突，提出了开发该系统的意义。</w:t>
      </w:r>
    </w:p>
    <w:p w14:paraId="757EB84A" w14:textId="77777777" w:rsidR="00C612D2" w:rsidRDefault="00C612D2" w:rsidP="00C612D2">
      <w:pPr>
        <w:pStyle w:val="a0"/>
        <w:numPr>
          <w:ilvl w:val="0"/>
          <w:numId w:val="18"/>
        </w:numPr>
        <w:spacing w:line="360" w:lineRule="auto"/>
        <w:rPr>
          <w:sz w:val="24"/>
          <w:szCs w:val="24"/>
        </w:rPr>
      </w:pPr>
      <w:r>
        <w:rPr>
          <w:rFonts w:hint="eastAsia"/>
          <w:sz w:val="24"/>
          <w:szCs w:val="24"/>
        </w:rPr>
        <w:t>阐述了项目开发用到的</w:t>
      </w:r>
      <w:r>
        <w:rPr>
          <w:rFonts w:hint="eastAsia"/>
          <w:sz w:val="24"/>
          <w:szCs w:val="24"/>
        </w:rPr>
        <w:t>Node</w:t>
      </w:r>
      <w:r>
        <w:rPr>
          <w:sz w:val="24"/>
          <w:szCs w:val="24"/>
        </w:rPr>
        <w:t>.js</w:t>
      </w:r>
      <w:r>
        <w:rPr>
          <w:rFonts w:hint="eastAsia"/>
          <w:sz w:val="24"/>
          <w:szCs w:val="24"/>
        </w:rPr>
        <w:t>、</w:t>
      </w:r>
      <w:r>
        <w:rPr>
          <w:rFonts w:hint="eastAsia"/>
          <w:sz w:val="24"/>
          <w:szCs w:val="24"/>
        </w:rPr>
        <w:t>React</w:t>
      </w:r>
      <w:r>
        <w:rPr>
          <w:sz w:val="24"/>
          <w:szCs w:val="24"/>
        </w:rPr>
        <w:t>.js</w:t>
      </w:r>
      <w:r>
        <w:rPr>
          <w:rFonts w:hint="eastAsia"/>
          <w:sz w:val="24"/>
          <w:szCs w:val="24"/>
        </w:rPr>
        <w:t>、</w:t>
      </w:r>
      <w:r>
        <w:rPr>
          <w:rFonts w:hint="eastAsia"/>
          <w:sz w:val="24"/>
          <w:szCs w:val="24"/>
        </w:rPr>
        <w:t>PostgreSQL</w:t>
      </w:r>
      <w:r>
        <w:rPr>
          <w:rFonts w:hint="eastAsia"/>
          <w:sz w:val="24"/>
          <w:szCs w:val="24"/>
        </w:rPr>
        <w:t>相关技术</w:t>
      </w:r>
      <w:proofErr w:type="gramStart"/>
      <w:r>
        <w:rPr>
          <w:rFonts w:hint="eastAsia"/>
          <w:sz w:val="24"/>
          <w:szCs w:val="24"/>
        </w:rPr>
        <w:t>栈</w:t>
      </w:r>
      <w:proofErr w:type="gramEnd"/>
      <w:r>
        <w:rPr>
          <w:rFonts w:hint="eastAsia"/>
          <w:sz w:val="24"/>
          <w:szCs w:val="24"/>
        </w:rPr>
        <w:t>以及本系统采用这些技术</w:t>
      </w:r>
      <w:proofErr w:type="gramStart"/>
      <w:r>
        <w:rPr>
          <w:rFonts w:hint="eastAsia"/>
          <w:sz w:val="24"/>
          <w:szCs w:val="24"/>
        </w:rPr>
        <w:t>栈</w:t>
      </w:r>
      <w:proofErr w:type="gramEnd"/>
      <w:r>
        <w:rPr>
          <w:rFonts w:hint="eastAsia"/>
          <w:sz w:val="24"/>
          <w:szCs w:val="24"/>
        </w:rPr>
        <w:t>的原因。</w:t>
      </w:r>
    </w:p>
    <w:p w14:paraId="1970D2EA" w14:textId="77777777" w:rsidR="00C612D2" w:rsidRDefault="00C612D2" w:rsidP="00C612D2">
      <w:pPr>
        <w:pStyle w:val="a0"/>
        <w:numPr>
          <w:ilvl w:val="0"/>
          <w:numId w:val="18"/>
        </w:numPr>
        <w:spacing w:line="360" w:lineRule="auto"/>
        <w:rPr>
          <w:sz w:val="24"/>
          <w:szCs w:val="24"/>
        </w:rPr>
      </w:pPr>
      <w:r>
        <w:rPr>
          <w:rFonts w:hint="eastAsia"/>
          <w:sz w:val="24"/>
          <w:szCs w:val="24"/>
        </w:rPr>
        <w:t>分析了系统的功能需求，阐述了系统总体架构设计。</w:t>
      </w:r>
    </w:p>
    <w:p w14:paraId="1858215E" w14:textId="77777777" w:rsidR="00C612D2" w:rsidRDefault="00C612D2" w:rsidP="00C612D2">
      <w:pPr>
        <w:pStyle w:val="a0"/>
        <w:numPr>
          <w:ilvl w:val="0"/>
          <w:numId w:val="18"/>
        </w:numPr>
        <w:spacing w:line="360" w:lineRule="auto"/>
        <w:rPr>
          <w:sz w:val="24"/>
          <w:szCs w:val="24"/>
        </w:rPr>
      </w:pPr>
      <w:r>
        <w:rPr>
          <w:rFonts w:hint="eastAsia"/>
          <w:sz w:val="24"/>
          <w:szCs w:val="24"/>
        </w:rPr>
        <w:t>详细介绍了各个功能模块的具体设计与实现方法。</w:t>
      </w:r>
    </w:p>
    <w:p w14:paraId="0804DC22" w14:textId="77777777" w:rsidR="00C612D2" w:rsidRDefault="00C612D2" w:rsidP="00C612D2">
      <w:pPr>
        <w:pStyle w:val="a0"/>
        <w:numPr>
          <w:ilvl w:val="0"/>
          <w:numId w:val="18"/>
        </w:numPr>
        <w:spacing w:line="360" w:lineRule="auto"/>
        <w:rPr>
          <w:sz w:val="24"/>
          <w:szCs w:val="24"/>
        </w:rPr>
      </w:pPr>
      <w:r>
        <w:rPr>
          <w:rFonts w:hint="eastAsia"/>
          <w:sz w:val="24"/>
          <w:szCs w:val="24"/>
        </w:rPr>
        <w:t>阐述了系统测试的目的，方法，并详细介绍了几个典型的测试样例。</w:t>
      </w:r>
    </w:p>
    <w:p w14:paraId="3D7DB4AE" w14:textId="77777777" w:rsidR="00C612D2" w:rsidRDefault="00C612D2" w:rsidP="00C612D2">
      <w:pPr>
        <w:pStyle w:val="a0"/>
        <w:spacing w:line="360" w:lineRule="auto"/>
        <w:rPr>
          <w:sz w:val="24"/>
          <w:szCs w:val="24"/>
        </w:rPr>
      </w:pPr>
    </w:p>
    <w:p w14:paraId="1A89571F" w14:textId="77777777" w:rsidR="00C612D2" w:rsidRDefault="00C612D2" w:rsidP="00C612D2">
      <w:pPr>
        <w:pStyle w:val="2"/>
        <w:jc w:val="both"/>
        <w:rPr>
          <w:rFonts w:ascii="黑体" w:eastAsia="黑体" w:hAnsi="黑体"/>
          <w:sz w:val="28"/>
          <w:szCs w:val="28"/>
        </w:rPr>
      </w:pPr>
      <w:bookmarkStart w:id="464" w:name="_Toc5726394"/>
      <w:proofErr w:type="spellStart"/>
      <w:r w:rsidRPr="00EF002A">
        <w:rPr>
          <w:rFonts w:ascii="黑体" w:eastAsia="黑体" w:hAnsi="黑体" w:hint="eastAsia"/>
          <w:sz w:val="28"/>
          <w:szCs w:val="28"/>
        </w:rPr>
        <w:t>展望</w:t>
      </w:r>
      <w:bookmarkEnd w:id="464"/>
      <w:proofErr w:type="spellEnd"/>
    </w:p>
    <w:p w14:paraId="21E006EC" w14:textId="77777777" w:rsidR="00C612D2" w:rsidRDefault="00C612D2" w:rsidP="00C612D2">
      <w:pPr>
        <w:pStyle w:val="a0"/>
        <w:spacing w:line="360" w:lineRule="auto"/>
        <w:rPr>
          <w:sz w:val="24"/>
          <w:szCs w:val="24"/>
        </w:rPr>
      </w:pPr>
      <w:r>
        <w:rPr>
          <w:rFonts w:hint="eastAsia"/>
          <w:sz w:val="24"/>
          <w:szCs w:val="24"/>
        </w:rPr>
        <w:t>本系统已经满足了我的基本需求，但是仍然有许多需要改进的地方：</w:t>
      </w:r>
    </w:p>
    <w:p w14:paraId="2A764A3A" w14:textId="77777777" w:rsidR="00C612D2" w:rsidRDefault="00C612D2" w:rsidP="00C612D2">
      <w:pPr>
        <w:pStyle w:val="a0"/>
        <w:numPr>
          <w:ilvl w:val="0"/>
          <w:numId w:val="19"/>
        </w:numPr>
        <w:spacing w:line="360" w:lineRule="auto"/>
        <w:rPr>
          <w:sz w:val="24"/>
          <w:szCs w:val="24"/>
        </w:rPr>
      </w:pPr>
      <w:r>
        <w:rPr>
          <w:rFonts w:hint="eastAsia"/>
          <w:sz w:val="24"/>
          <w:szCs w:val="24"/>
        </w:rPr>
        <w:t>跨浏览器兼容改进：本系统前端部分仅仅实现了在较新版本的</w:t>
      </w:r>
      <w:r>
        <w:rPr>
          <w:rFonts w:hint="eastAsia"/>
          <w:sz w:val="24"/>
          <w:szCs w:val="24"/>
        </w:rPr>
        <w:t>P</w:t>
      </w:r>
      <w:r>
        <w:rPr>
          <w:sz w:val="24"/>
          <w:szCs w:val="24"/>
        </w:rPr>
        <w:t>C</w:t>
      </w:r>
      <w:r>
        <w:rPr>
          <w:rFonts w:hint="eastAsia"/>
          <w:sz w:val="24"/>
          <w:szCs w:val="24"/>
        </w:rPr>
        <w:t>端</w:t>
      </w:r>
      <w:r>
        <w:rPr>
          <w:rFonts w:hint="eastAsia"/>
          <w:sz w:val="24"/>
          <w:szCs w:val="24"/>
        </w:rPr>
        <w:t>Chrome</w:t>
      </w:r>
      <w:r>
        <w:rPr>
          <w:rFonts w:hint="eastAsia"/>
          <w:sz w:val="24"/>
          <w:szCs w:val="24"/>
        </w:rPr>
        <w:t>、</w:t>
      </w:r>
      <w:r>
        <w:rPr>
          <w:rFonts w:hint="eastAsia"/>
          <w:sz w:val="24"/>
          <w:szCs w:val="24"/>
        </w:rPr>
        <w:t>Firefox</w:t>
      </w:r>
      <w:r>
        <w:rPr>
          <w:rFonts w:hint="eastAsia"/>
          <w:sz w:val="24"/>
          <w:szCs w:val="24"/>
        </w:rPr>
        <w:t>等浏览器上的正确显示，还需要对其他多版本浏览器以及移动端浏览器设备进行适配。</w:t>
      </w:r>
    </w:p>
    <w:p w14:paraId="170A5948" w14:textId="77777777" w:rsidR="00C612D2" w:rsidRDefault="00C612D2" w:rsidP="00C612D2">
      <w:pPr>
        <w:pStyle w:val="a0"/>
        <w:numPr>
          <w:ilvl w:val="0"/>
          <w:numId w:val="19"/>
        </w:numPr>
        <w:spacing w:line="360" w:lineRule="auto"/>
        <w:rPr>
          <w:sz w:val="24"/>
          <w:szCs w:val="24"/>
        </w:rPr>
      </w:pPr>
      <w:r>
        <w:rPr>
          <w:rFonts w:hint="eastAsia"/>
          <w:sz w:val="24"/>
          <w:szCs w:val="24"/>
        </w:rPr>
        <w:t>安全改进：本系统登录注册功能实现得比较简单，数据库中保存的以及通过</w:t>
      </w:r>
      <w:r>
        <w:rPr>
          <w:sz w:val="24"/>
          <w:szCs w:val="24"/>
        </w:rPr>
        <w:t>HTTP</w:t>
      </w:r>
      <w:r>
        <w:rPr>
          <w:rFonts w:hint="eastAsia"/>
          <w:sz w:val="24"/>
          <w:szCs w:val="24"/>
        </w:rPr>
        <w:t>传输的都是用户的明文密码，安全性较低。同时还需要在检查系统是否存在</w:t>
      </w:r>
      <w:r>
        <w:rPr>
          <w:rFonts w:hint="eastAsia"/>
          <w:sz w:val="24"/>
          <w:szCs w:val="24"/>
        </w:rPr>
        <w:t>S</w:t>
      </w:r>
      <w:r>
        <w:rPr>
          <w:sz w:val="24"/>
          <w:szCs w:val="24"/>
        </w:rPr>
        <w:t>QL</w:t>
      </w:r>
      <w:r>
        <w:rPr>
          <w:rFonts w:hint="eastAsia"/>
          <w:sz w:val="24"/>
          <w:szCs w:val="24"/>
        </w:rPr>
        <w:t>注入，</w:t>
      </w:r>
      <w:r>
        <w:rPr>
          <w:rFonts w:hint="eastAsia"/>
          <w:sz w:val="24"/>
          <w:szCs w:val="24"/>
        </w:rPr>
        <w:t>X</w:t>
      </w:r>
      <w:r>
        <w:rPr>
          <w:sz w:val="24"/>
          <w:szCs w:val="24"/>
        </w:rPr>
        <w:t>SS</w:t>
      </w:r>
      <w:r>
        <w:rPr>
          <w:rFonts w:hint="eastAsia"/>
          <w:sz w:val="24"/>
          <w:szCs w:val="24"/>
        </w:rPr>
        <w:t>攻击等问题，并加以改进。</w:t>
      </w:r>
    </w:p>
    <w:p w14:paraId="030FDA34" w14:textId="77777777" w:rsidR="00C612D2" w:rsidRDefault="00C612D2" w:rsidP="00C612D2">
      <w:pPr>
        <w:pStyle w:val="a0"/>
        <w:numPr>
          <w:ilvl w:val="0"/>
          <w:numId w:val="19"/>
        </w:numPr>
        <w:spacing w:line="360" w:lineRule="auto"/>
        <w:rPr>
          <w:sz w:val="24"/>
          <w:szCs w:val="24"/>
        </w:rPr>
      </w:pPr>
      <w:r>
        <w:rPr>
          <w:rFonts w:hint="eastAsia"/>
          <w:sz w:val="24"/>
          <w:szCs w:val="24"/>
        </w:rPr>
        <w:t>部署改进：本系统服务</w:t>
      </w:r>
      <w:proofErr w:type="gramStart"/>
      <w:r>
        <w:rPr>
          <w:rFonts w:hint="eastAsia"/>
          <w:sz w:val="24"/>
          <w:szCs w:val="24"/>
        </w:rPr>
        <w:t>端目前</w:t>
      </w:r>
      <w:proofErr w:type="gramEnd"/>
      <w:r>
        <w:rPr>
          <w:rFonts w:hint="eastAsia"/>
          <w:sz w:val="24"/>
          <w:szCs w:val="24"/>
        </w:rPr>
        <w:t>只是运行单个</w:t>
      </w:r>
      <w:r>
        <w:rPr>
          <w:rFonts w:hint="eastAsia"/>
          <w:sz w:val="24"/>
          <w:szCs w:val="24"/>
        </w:rPr>
        <w:t>Node</w:t>
      </w:r>
      <w:r>
        <w:rPr>
          <w:sz w:val="24"/>
          <w:szCs w:val="24"/>
        </w:rPr>
        <w:t>.js</w:t>
      </w:r>
      <w:r>
        <w:rPr>
          <w:rFonts w:hint="eastAsia"/>
          <w:sz w:val="24"/>
          <w:szCs w:val="24"/>
        </w:rPr>
        <w:t>进程，可靠性较低，能应对的访问量也较少，未来可以考虑通过</w:t>
      </w:r>
      <w:r>
        <w:rPr>
          <w:rFonts w:hint="eastAsia"/>
          <w:sz w:val="24"/>
          <w:szCs w:val="24"/>
        </w:rPr>
        <w:t>K</w:t>
      </w:r>
      <w:r>
        <w:rPr>
          <w:sz w:val="24"/>
          <w:szCs w:val="24"/>
        </w:rPr>
        <w:t>8S</w:t>
      </w:r>
      <w:r>
        <w:rPr>
          <w:rFonts w:hint="eastAsia"/>
          <w:sz w:val="24"/>
          <w:szCs w:val="24"/>
        </w:rPr>
        <w:t>部署在集群上。</w:t>
      </w:r>
    </w:p>
    <w:p w14:paraId="42ACA43F" w14:textId="68431E66" w:rsidR="00C612D2" w:rsidRPr="00C612D2" w:rsidRDefault="00C612D2" w:rsidP="00C612D2">
      <w:pPr>
        <w:pStyle w:val="a0"/>
        <w:numPr>
          <w:ilvl w:val="0"/>
          <w:numId w:val="19"/>
        </w:numPr>
        <w:spacing w:line="360" w:lineRule="auto"/>
        <w:rPr>
          <w:sz w:val="24"/>
          <w:szCs w:val="24"/>
        </w:rPr>
      </w:pPr>
      <w:r>
        <w:rPr>
          <w:rFonts w:hint="eastAsia"/>
          <w:sz w:val="24"/>
          <w:szCs w:val="24"/>
        </w:rPr>
        <w:t>S</w:t>
      </w:r>
      <w:r>
        <w:rPr>
          <w:sz w:val="24"/>
          <w:szCs w:val="24"/>
        </w:rPr>
        <w:t>EO</w:t>
      </w:r>
      <w:r>
        <w:rPr>
          <w:rFonts w:hint="eastAsia"/>
          <w:sz w:val="24"/>
          <w:szCs w:val="24"/>
        </w:rPr>
        <w:t>改进：撰写了</w:t>
      </w:r>
      <w:proofErr w:type="gramStart"/>
      <w:r>
        <w:rPr>
          <w:rFonts w:hint="eastAsia"/>
          <w:sz w:val="24"/>
          <w:szCs w:val="24"/>
        </w:rPr>
        <w:t>个人博客也</w:t>
      </w:r>
      <w:proofErr w:type="gramEnd"/>
      <w:r>
        <w:rPr>
          <w:rFonts w:hint="eastAsia"/>
          <w:sz w:val="24"/>
          <w:szCs w:val="24"/>
        </w:rPr>
        <w:t>需要被更多人看到，但是目前该系统在</w:t>
      </w:r>
      <w:r>
        <w:rPr>
          <w:rFonts w:hint="eastAsia"/>
          <w:sz w:val="24"/>
          <w:szCs w:val="24"/>
        </w:rPr>
        <w:t>S</w:t>
      </w:r>
      <w:r>
        <w:rPr>
          <w:sz w:val="24"/>
          <w:szCs w:val="24"/>
        </w:rPr>
        <w:t>EO</w:t>
      </w:r>
      <w:r>
        <w:rPr>
          <w:rFonts w:hint="eastAsia"/>
          <w:sz w:val="24"/>
          <w:szCs w:val="24"/>
        </w:rPr>
        <w:lastRenderedPageBreak/>
        <w:t>方面基本没有优化，因此未来应该考虑针对</w:t>
      </w:r>
      <w:r>
        <w:rPr>
          <w:rFonts w:hint="eastAsia"/>
          <w:sz w:val="24"/>
          <w:szCs w:val="24"/>
        </w:rPr>
        <w:t>S</w:t>
      </w:r>
      <w:r>
        <w:rPr>
          <w:sz w:val="24"/>
          <w:szCs w:val="24"/>
        </w:rPr>
        <w:t>EO</w:t>
      </w:r>
      <w:r>
        <w:rPr>
          <w:rFonts w:hint="eastAsia"/>
          <w:sz w:val="24"/>
          <w:szCs w:val="24"/>
        </w:rPr>
        <w:t>进行优化，让该系统上的文章在搜索引擎上能有相对较好的排名。</w:t>
      </w:r>
      <w:r w:rsidRPr="00C612D2">
        <w:rPr>
          <w:rFonts w:ascii="黑体" w:eastAsia="黑体" w:hAnsi="黑体"/>
          <w:sz w:val="28"/>
          <w:szCs w:val="28"/>
        </w:rPr>
        <w:br w:type="page"/>
      </w:r>
      <w:bookmarkStart w:id="465" w:name="_Toc450752240"/>
      <w:bookmarkStart w:id="466" w:name="_Toc450804092"/>
      <w:bookmarkStart w:id="467" w:name="_Toc450884414"/>
      <w:bookmarkStart w:id="468" w:name="_Toc451179415"/>
      <w:bookmarkStart w:id="469" w:name="_Toc451179811"/>
      <w:bookmarkStart w:id="470" w:name="_Toc194086109"/>
    </w:p>
    <w:p w14:paraId="7425E385" w14:textId="77777777" w:rsidR="00C612D2" w:rsidRDefault="00C612D2" w:rsidP="00C612D2">
      <w:pPr>
        <w:pStyle w:val="1"/>
        <w:numPr>
          <w:ilvl w:val="0"/>
          <w:numId w:val="0"/>
        </w:numPr>
        <w:spacing w:line="720" w:lineRule="auto"/>
        <w:rPr>
          <w:rFonts w:ascii="黑体" w:eastAsia="黑体" w:hAnsi="黑体"/>
          <w:b w:val="0"/>
          <w:sz w:val="18"/>
          <w:szCs w:val="18"/>
        </w:rPr>
      </w:pPr>
      <w:bookmarkStart w:id="471" w:name="_Toc5726395"/>
      <w:r w:rsidRPr="000A0A1F">
        <w:rPr>
          <w:rFonts w:ascii="黑体" w:eastAsia="黑体" w:hAnsi="黑体" w:hint="eastAsia"/>
          <w:b w:val="0"/>
          <w:sz w:val="18"/>
          <w:szCs w:val="18"/>
        </w:rPr>
        <w:lastRenderedPageBreak/>
        <w:t>参考文献</w:t>
      </w:r>
      <w:bookmarkEnd w:id="465"/>
      <w:bookmarkEnd w:id="466"/>
      <w:bookmarkEnd w:id="467"/>
      <w:bookmarkEnd w:id="468"/>
      <w:bookmarkEnd w:id="469"/>
      <w:bookmarkEnd w:id="470"/>
      <w:r>
        <w:rPr>
          <w:rFonts w:ascii="黑体" w:eastAsia="黑体" w:hAnsi="黑体" w:hint="eastAsia"/>
          <w:b w:val="0"/>
          <w:sz w:val="18"/>
          <w:szCs w:val="18"/>
        </w:rPr>
        <w:t>：</w:t>
      </w:r>
      <w:bookmarkEnd w:id="471"/>
    </w:p>
    <w:p w14:paraId="6C964EF7" w14:textId="77777777" w:rsidR="00C612D2" w:rsidRPr="007C7390" w:rsidRDefault="00C612D2" w:rsidP="00C612D2">
      <w:pPr>
        <w:pStyle w:val="21"/>
        <w:numPr>
          <w:ilvl w:val="0"/>
          <w:numId w:val="1"/>
        </w:numPr>
        <w:rPr>
          <w:rFonts w:asciiTheme="minorEastAsia" w:eastAsiaTheme="minorEastAsia" w:hAnsiTheme="minorEastAsia" w:hint="default"/>
          <w:sz w:val="18"/>
          <w:szCs w:val="18"/>
        </w:rPr>
      </w:pPr>
      <w:r>
        <w:rPr>
          <w:rFonts w:asciiTheme="minorEastAsia" w:eastAsiaTheme="minorEastAsia" w:hAnsiTheme="minorEastAsia"/>
          <w:sz w:val="18"/>
          <w:szCs w:val="18"/>
        </w:rPr>
        <w:t>Nicholas</w:t>
      </w:r>
      <w:r>
        <w:rPr>
          <w:rFonts w:asciiTheme="minorEastAsia" w:eastAsiaTheme="minorEastAsia" w:hAnsiTheme="minorEastAsia" w:hint="default"/>
          <w:sz w:val="18"/>
          <w:szCs w:val="18"/>
        </w:rPr>
        <w:t xml:space="preserve"> </w:t>
      </w:r>
      <w:proofErr w:type="spellStart"/>
      <w:proofErr w:type="gramStart"/>
      <w:r>
        <w:rPr>
          <w:rFonts w:asciiTheme="minorEastAsia" w:eastAsiaTheme="minorEastAsia" w:hAnsiTheme="minorEastAsia" w:hint="default"/>
          <w:sz w:val="18"/>
          <w:szCs w:val="18"/>
        </w:rPr>
        <w:t>C.Zakas</w:t>
      </w:r>
      <w:proofErr w:type="spellEnd"/>
      <w:proofErr w:type="gramEnd"/>
      <w:r w:rsidRPr="000A0A1F">
        <w:rPr>
          <w:rFonts w:asciiTheme="minorEastAsia" w:eastAsiaTheme="minorEastAsia" w:hAnsiTheme="minorEastAsia"/>
          <w:sz w:val="18"/>
          <w:szCs w:val="18"/>
        </w:rPr>
        <w:t>.</w:t>
      </w:r>
      <w:r>
        <w:rPr>
          <w:rFonts w:asciiTheme="minorEastAsia" w:eastAsiaTheme="minorEastAsia" w:hAnsiTheme="minorEastAsia" w:hint="default"/>
          <w:sz w:val="18"/>
          <w:szCs w:val="18"/>
        </w:rPr>
        <w:t xml:space="preserve"> Professional JavaScript for Web Developers </w:t>
      </w:r>
      <w:r w:rsidRPr="000A0A1F">
        <w:rPr>
          <w:rFonts w:asciiTheme="minorEastAsia" w:eastAsiaTheme="minorEastAsia" w:hAnsiTheme="minorEastAsia" w:hint="default"/>
          <w:sz w:val="18"/>
          <w:szCs w:val="18"/>
        </w:rPr>
        <w:t>[M].</w:t>
      </w:r>
      <w:r>
        <w:rPr>
          <w:rFonts w:asciiTheme="minorEastAsia" w:eastAsiaTheme="minorEastAsia" w:hAnsiTheme="minorEastAsia" w:hint="default"/>
          <w:sz w:val="18"/>
          <w:szCs w:val="18"/>
        </w:rPr>
        <w:t>3</w:t>
      </w:r>
      <w:r w:rsidRPr="007E4E70">
        <w:rPr>
          <w:rFonts w:asciiTheme="minorEastAsia" w:eastAsiaTheme="minorEastAsia" w:hAnsiTheme="minorEastAsia"/>
          <w:sz w:val="18"/>
          <w:szCs w:val="18"/>
          <w:vertAlign w:val="superscript"/>
        </w:rPr>
        <w:t>rd</w:t>
      </w:r>
      <w:r>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edition</w:t>
      </w:r>
      <w:r>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北京</w:t>
      </w:r>
      <w:r w:rsidRPr="000A0A1F">
        <w:rPr>
          <w:rFonts w:asciiTheme="minorEastAsia" w:eastAsiaTheme="minorEastAsia" w:hAnsiTheme="minorEastAsia"/>
          <w:sz w:val="18"/>
          <w:szCs w:val="18"/>
        </w:rPr>
        <w:t>：</w:t>
      </w:r>
      <w:r>
        <w:rPr>
          <w:rFonts w:asciiTheme="minorEastAsia" w:eastAsiaTheme="minorEastAsia" w:hAnsiTheme="minorEastAsia"/>
          <w:sz w:val="18"/>
          <w:szCs w:val="18"/>
        </w:rPr>
        <w:t>人民邮电出版社</w:t>
      </w:r>
      <w:r w:rsidRPr="000A0A1F">
        <w:rPr>
          <w:rFonts w:asciiTheme="minorEastAsia" w:eastAsiaTheme="minorEastAsia" w:hAnsiTheme="minorEastAsia"/>
          <w:sz w:val="18"/>
          <w:szCs w:val="18"/>
        </w:rPr>
        <w:t>.</w:t>
      </w:r>
      <w:r w:rsidRPr="000A0A1F">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2012</w:t>
      </w:r>
      <w:r w:rsidRPr="000A0A1F">
        <w:rPr>
          <w:rFonts w:asciiTheme="minorEastAsia" w:eastAsiaTheme="minorEastAsia" w:hAnsiTheme="minorEastAsia" w:hint="default"/>
          <w:sz w:val="18"/>
          <w:szCs w:val="18"/>
        </w:rPr>
        <w:t>.</w:t>
      </w:r>
    </w:p>
    <w:p w14:paraId="5D603810" w14:textId="77777777" w:rsidR="00C612D2" w:rsidRPr="007C7390" w:rsidRDefault="00C612D2" w:rsidP="00C612D2">
      <w:pPr>
        <w:pStyle w:val="21"/>
        <w:numPr>
          <w:ilvl w:val="0"/>
          <w:numId w:val="1"/>
        </w:numPr>
        <w:rPr>
          <w:rFonts w:asciiTheme="minorEastAsia" w:eastAsiaTheme="minorEastAsia" w:hAnsiTheme="minorEastAsia" w:hint="default"/>
          <w:sz w:val="18"/>
          <w:szCs w:val="18"/>
        </w:rPr>
      </w:pPr>
      <w:r>
        <w:rPr>
          <w:rFonts w:asciiTheme="minorEastAsia" w:eastAsiaTheme="minorEastAsia" w:hAnsiTheme="minorEastAsia"/>
          <w:sz w:val="18"/>
          <w:szCs w:val="18"/>
        </w:rPr>
        <w:t>Nicholas</w:t>
      </w:r>
      <w:r>
        <w:rPr>
          <w:rFonts w:asciiTheme="minorEastAsia" w:eastAsiaTheme="minorEastAsia" w:hAnsiTheme="minorEastAsia" w:hint="default"/>
          <w:sz w:val="18"/>
          <w:szCs w:val="18"/>
        </w:rPr>
        <w:t xml:space="preserve"> </w:t>
      </w:r>
      <w:proofErr w:type="spellStart"/>
      <w:proofErr w:type="gramStart"/>
      <w:r>
        <w:rPr>
          <w:rFonts w:asciiTheme="minorEastAsia" w:eastAsiaTheme="minorEastAsia" w:hAnsiTheme="minorEastAsia" w:hint="default"/>
          <w:sz w:val="18"/>
          <w:szCs w:val="18"/>
        </w:rPr>
        <w:t>C.Zakas</w:t>
      </w:r>
      <w:proofErr w:type="spellEnd"/>
      <w:proofErr w:type="gramEnd"/>
      <w:r w:rsidRPr="000A0A1F">
        <w:rPr>
          <w:rFonts w:asciiTheme="minorEastAsia" w:eastAsiaTheme="minorEastAsia" w:hAnsiTheme="minorEastAsia"/>
          <w:sz w:val="18"/>
          <w:szCs w:val="18"/>
        </w:rPr>
        <w:t>.</w:t>
      </w:r>
      <w:r>
        <w:rPr>
          <w:rFonts w:asciiTheme="minorEastAsia" w:eastAsiaTheme="minorEastAsia" w:hAnsiTheme="minorEastAsia" w:hint="default"/>
          <w:sz w:val="18"/>
          <w:szCs w:val="18"/>
        </w:rPr>
        <w:t xml:space="preserve"> High Performance JavaScript </w:t>
      </w:r>
      <w:r w:rsidRPr="000A0A1F">
        <w:rPr>
          <w:rFonts w:asciiTheme="minorEastAsia" w:eastAsiaTheme="minorEastAsia" w:hAnsiTheme="minorEastAsia" w:hint="default"/>
          <w:sz w:val="18"/>
          <w:szCs w:val="18"/>
        </w:rPr>
        <w:t>[M]</w:t>
      </w:r>
      <w:r>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北京</w:t>
      </w:r>
      <w:r w:rsidRPr="000A0A1F">
        <w:rPr>
          <w:rFonts w:asciiTheme="minorEastAsia" w:eastAsiaTheme="minorEastAsia" w:hAnsiTheme="minorEastAsia"/>
          <w:sz w:val="18"/>
          <w:szCs w:val="18"/>
        </w:rPr>
        <w:t>：</w:t>
      </w:r>
      <w:r>
        <w:rPr>
          <w:rFonts w:asciiTheme="minorEastAsia" w:eastAsiaTheme="minorEastAsia" w:hAnsiTheme="minorEastAsia"/>
          <w:sz w:val="18"/>
          <w:szCs w:val="18"/>
        </w:rPr>
        <w:t>电子工业出版社</w:t>
      </w:r>
      <w:r w:rsidRPr="000A0A1F">
        <w:rPr>
          <w:rFonts w:asciiTheme="minorEastAsia" w:eastAsiaTheme="minorEastAsia" w:hAnsiTheme="minorEastAsia"/>
          <w:sz w:val="18"/>
          <w:szCs w:val="18"/>
        </w:rPr>
        <w:t>.</w:t>
      </w:r>
      <w:r w:rsidRPr="000A0A1F">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2015</w:t>
      </w:r>
      <w:r w:rsidRPr="000A0A1F">
        <w:rPr>
          <w:rFonts w:asciiTheme="minorEastAsia" w:eastAsiaTheme="minorEastAsia" w:hAnsiTheme="minorEastAsia" w:hint="default"/>
          <w:sz w:val="18"/>
          <w:szCs w:val="18"/>
        </w:rPr>
        <w:t>.</w:t>
      </w:r>
    </w:p>
    <w:p w14:paraId="4F53B207" w14:textId="77777777" w:rsidR="00C612D2" w:rsidRPr="007C7390" w:rsidRDefault="00C612D2" w:rsidP="00C612D2">
      <w:pPr>
        <w:pStyle w:val="21"/>
        <w:numPr>
          <w:ilvl w:val="0"/>
          <w:numId w:val="1"/>
        </w:numPr>
        <w:rPr>
          <w:rFonts w:asciiTheme="minorEastAsia" w:eastAsiaTheme="minorEastAsia" w:hAnsiTheme="minorEastAsia" w:hint="default"/>
          <w:sz w:val="18"/>
          <w:szCs w:val="18"/>
        </w:rPr>
      </w:pPr>
      <w:r>
        <w:rPr>
          <w:rFonts w:asciiTheme="minorEastAsia" w:eastAsiaTheme="minorEastAsia" w:hAnsiTheme="minorEastAsia" w:hint="default"/>
          <w:sz w:val="18"/>
          <w:szCs w:val="18"/>
        </w:rPr>
        <w:t xml:space="preserve">David Gourley, Brain Totty, Marjorie Sayer, </w:t>
      </w:r>
      <w:proofErr w:type="spellStart"/>
      <w:r>
        <w:rPr>
          <w:rFonts w:asciiTheme="minorEastAsia" w:eastAsiaTheme="minorEastAsia" w:hAnsiTheme="minorEastAsia" w:hint="default"/>
          <w:sz w:val="18"/>
          <w:szCs w:val="18"/>
        </w:rPr>
        <w:t>Sailu</w:t>
      </w:r>
      <w:proofErr w:type="spellEnd"/>
      <w:r>
        <w:rPr>
          <w:rFonts w:asciiTheme="minorEastAsia" w:eastAsiaTheme="minorEastAsia" w:hAnsiTheme="minorEastAsia" w:hint="default"/>
          <w:sz w:val="18"/>
          <w:szCs w:val="18"/>
        </w:rPr>
        <w:t xml:space="preserve"> Reedy, </w:t>
      </w:r>
      <w:proofErr w:type="spellStart"/>
      <w:r>
        <w:rPr>
          <w:rFonts w:asciiTheme="minorEastAsia" w:eastAsiaTheme="minorEastAsia" w:hAnsiTheme="minorEastAsia" w:hint="default"/>
          <w:sz w:val="18"/>
          <w:szCs w:val="18"/>
        </w:rPr>
        <w:t>Anshu</w:t>
      </w:r>
      <w:proofErr w:type="spellEnd"/>
      <w:r>
        <w:rPr>
          <w:rFonts w:asciiTheme="minorEastAsia" w:eastAsiaTheme="minorEastAsia" w:hAnsiTheme="minorEastAsia" w:hint="default"/>
          <w:sz w:val="18"/>
          <w:szCs w:val="18"/>
        </w:rPr>
        <w:t xml:space="preserve"> Aggarwal</w:t>
      </w:r>
      <w:r w:rsidRPr="000A0A1F">
        <w:rPr>
          <w:rFonts w:asciiTheme="minorEastAsia" w:eastAsiaTheme="minorEastAsia" w:hAnsiTheme="minorEastAsia"/>
          <w:sz w:val="18"/>
          <w:szCs w:val="18"/>
        </w:rPr>
        <w:t>.</w:t>
      </w:r>
      <w:r>
        <w:rPr>
          <w:rFonts w:asciiTheme="minorEastAsia" w:eastAsiaTheme="minorEastAsia" w:hAnsiTheme="minorEastAsia" w:hint="default"/>
          <w:sz w:val="18"/>
          <w:szCs w:val="18"/>
        </w:rPr>
        <w:t xml:space="preserve"> Http: The Definitive Guide </w:t>
      </w:r>
      <w:r w:rsidRPr="000A0A1F">
        <w:rPr>
          <w:rFonts w:asciiTheme="minorEastAsia" w:eastAsiaTheme="minorEastAsia" w:hAnsiTheme="minorEastAsia" w:hint="default"/>
          <w:sz w:val="18"/>
          <w:szCs w:val="18"/>
        </w:rPr>
        <w:t>[M]</w:t>
      </w:r>
      <w:r>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北京</w:t>
      </w:r>
      <w:r w:rsidRPr="000A0A1F">
        <w:rPr>
          <w:rFonts w:asciiTheme="minorEastAsia" w:eastAsiaTheme="minorEastAsia" w:hAnsiTheme="minorEastAsia"/>
          <w:sz w:val="18"/>
          <w:szCs w:val="18"/>
        </w:rPr>
        <w:t>：</w:t>
      </w:r>
      <w:r>
        <w:rPr>
          <w:rFonts w:asciiTheme="minorEastAsia" w:eastAsiaTheme="minorEastAsia" w:hAnsiTheme="minorEastAsia"/>
          <w:sz w:val="18"/>
          <w:szCs w:val="18"/>
        </w:rPr>
        <w:t>人民邮电出版社</w:t>
      </w:r>
      <w:r w:rsidRPr="000A0A1F">
        <w:rPr>
          <w:rFonts w:asciiTheme="minorEastAsia" w:eastAsiaTheme="minorEastAsia" w:hAnsiTheme="minorEastAsia"/>
          <w:sz w:val="18"/>
          <w:szCs w:val="18"/>
        </w:rPr>
        <w:t>.</w:t>
      </w:r>
      <w:r w:rsidRPr="000A0A1F">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2012</w:t>
      </w:r>
      <w:r w:rsidRPr="000A0A1F">
        <w:rPr>
          <w:rFonts w:asciiTheme="minorEastAsia" w:eastAsiaTheme="minorEastAsia" w:hAnsiTheme="minorEastAsia" w:hint="default"/>
          <w:sz w:val="18"/>
          <w:szCs w:val="18"/>
        </w:rPr>
        <w:t>.</w:t>
      </w:r>
    </w:p>
    <w:p w14:paraId="58E185D1" w14:textId="77777777" w:rsidR="00C612D2" w:rsidRPr="007C7390" w:rsidRDefault="00C612D2" w:rsidP="00C612D2">
      <w:pPr>
        <w:pStyle w:val="21"/>
        <w:numPr>
          <w:ilvl w:val="0"/>
          <w:numId w:val="1"/>
        </w:numPr>
        <w:rPr>
          <w:rFonts w:asciiTheme="minorEastAsia" w:eastAsiaTheme="minorEastAsia" w:hAnsiTheme="minorEastAsia" w:hint="default"/>
          <w:sz w:val="18"/>
          <w:szCs w:val="18"/>
        </w:rPr>
      </w:pPr>
      <w:r>
        <w:rPr>
          <w:rFonts w:asciiTheme="minorEastAsia" w:eastAsiaTheme="minorEastAsia" w:hAnsiTheme="minorEastAsia"/>
          <w:sz w:val="18"/>
          <w:szCs w:val="18"/>
        </w:rPr>
        <w:t>王珊，</w:t>
      </w:r>
      <w:proofErr w:type="gramStart"/>
      <w:r>
        <w:rPr>
          <w:rFonts w:asciiTheme="minorEastAsia" w:eastAsiaTheme="minorEastAsia" w:hAnsiTheme="minorEastAsia"/>
          <w:sz w:val="18"/>
          <w:szCs w:val="18"/>
        </w:rPr>
        <w:t>萨</w:t>
      </w:r>
      <w:proofErr w:type="gramEnd"/>
      <w:r>
        <w:rPr>
          <w:rFonts w:asciiTheme="minorEastAsia" w:eastAsiaTheme="minorEastAsia" w:hAnsiTheme="minorEastAsia"/>
          <w:sz w:val="18"/>
          <w:szCs w:val="18"/>
        </w:rPr>
        <w:t>师煊</w:t>
      </w:r>
      <w:r w:rsidRPr="000A0A1F">
        <w:rPr>
          <w:rFonts w:asciiTheme="minorEastAsia" w:eastAsiaTheme="minorEastAsia" w:hAnsiTheme="minorEastAsia"/>
          <w:sz w:val="18"/>
          <w:szCs w:val="18"/>
        </w:rPr>
        <w:t>.</w:t>
      </w:r>
      <w:r>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数据库系统概论</w:t>
      </w:r>
      <w:r>
        <w:rPr>
          <w:rFonts w:asciiTheme="minorEastAsia" w:eastAsiaTheme="minorEastAsia" w:hAnsiTheme="minorEastAsia" w:hint="default"/>
          <w:sz w:val="18"/>
          <w:szCs w:val="18"/>
        </w:rPr>
        <w:t xml:space="preserve"> </w:t>
      </w:r>
      <w:r w:rsidRPr="000A0A1F">
        <w:rPr>
          <w:rFonts w:asciiTheme="minorEastAsia" w:eastAsiaTheme="minorEastAsia" w:hAnsiTheme="minorEastAsia" w:hint="default"/>
          <w:sz w:val="18"/>
          <w:szCs w:val="18"/>
        </w:rPr>
        <w:t>[M]</w:t>
      </w:r>
      <w:r>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第五版.</w:t>
      </w:r>
      <w:r>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北京</w:t>
      </w:r>
      <w:r w:rsidRPr="000A0A1F">
        <w:rPr>
          <w:rFonts w:asciiTheme="minorEastAsia" w:eastAsiaTheme="minorEastAsia" w:hAnsiTheme="minorEastAsia"/>
          <w:sz w:val="18"/>
          <w:szCs w:val="18"/>
        </w:rPr>
        <w:t>：</w:t>
      </w:r>
      <w:r>
        <w:rPr>
          <w:rFonts w:asciiTheme="minorEastAsia" w:eastAsiaTheme="minorEastAsia" w:hAnsiTheme="minorEastAsia"/>
          <w:sz w:val="18"/>
          <w:szCs w:val="18"/>
        </w:rPr>
        <w:t>高等教育出版社</w:t>
      </w:r>
      <w:r w:rsidRPr="000A0A1F">
        <w:rPr>
          <w:rFonts w:asciiTheme="minorEastAsia" w:eastAsiaTheme="minorEastAsia" w:hAnsiTheme="minorEastAsia"/>
          <w:sz w:val="18"/>
          <w:szCs w:val="18"/>
        </w:rPr>
        <w:t>.</w:t>
      </w:r>
      <w:r w:rsidRPr="000A0A1F">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2014</w:t>
      </w:r>
      <w:r w:rsidRPr="000A0A1F">
        <w:rPr>
          <w:rFonts w:asciiTheme="minorEastAsia" w:eastAsiaTheme="minorEastAsia" w:hAnsiTheme="minorEastAsia" w:hint="default"/>
          <w:sz w:val="18"/>
          <w:szCs w:val="18"/>
        </w:rPr>
        <w:t>.</w:t>
      </w:r>
    </w:p>
    <w:p w14:paraId="5ED78382" w14:textId="77777777" w:rsidR="00C612D2" w:rsidRPr="007C7390" w:rsidRDefault="00C612D2" w:rsidP="00C612D2">
      <w:pPr>
        <w:pStyle w:val="21"/>
        <w:numPr>
          <w:ilvl w:val="0"/>
          <w:numId w:val="1"/>
        </w:numPr>
        <w:rPr>
          <w:rFonts w:asciiTheme="minorEastAsia" w:eastAsiaTheme="minorEastAsia" w:hAnsiTheme="minorEastAsia" w:hint="default"/>
          <w:sz w:val="18"/>
          <w:szCs w:val="18"/>
        </w:rPr>
      </w:pPr>
      <w:proofErr w:type="gramStart"/>
      <w:r>
        <w:rPr>
          <w:rFonts w:asciiTheme="minorEastAsia" w:eastAsiaTheme="minorEastAsia" w:hAnsiTheme="minorEastAsia"/>
          <w:sz w:val="18"/>
          <w:szCs w:val="18"/>
        </w:rPr>
        <w:t>朴灵</w:t>
      </w:r>
      <w:proofErr w:type="gramEnd"/>
      <w:r w:rsidRPr="000A0A1F">
        <w:rPr>
          <w:rFonts w:asciiTheme="minorEastAsia" w:eastAsiaTheme="minorEastAsia" w:hAnsiTheme="minorEastAsia"/>
          <w:sz w:val="18"/>
          <w:szCs w:val="18"/>
        </w:rPr>
        <w:t>.</w:t>
      </w:r>
      <w:r>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深入浅出Node</w:t>
      </w:r>
      <w:r>
        <w:rPr>
          <w:rFonts w:asciiTheme="minorEastAsia" w:eastAsiaTheme="minorEastAsia" w:hAnsiTheme="minorEastAsia" w:hint="default"/>
          <w:sz w:val="18"/>
          <w:szCs w:val="18"/>
        </w:rPr>
        <w:t xml:space="preserve">.js </w:t>
      </w:r>
      <w:r w:rsidRPr="000A0A1F">
        <w:rPr>
          <w:rFonts w:asciiTheme="minorEastAsia" w:eastAsiaTheme="minorEastAsia" w:hAnsiTheme="minorEastAsia" w:hint="default"/>
          <w:sz w:val="18"/>
          <w:szCs w:val="18"/>
        </w:rPr>
        <w:t>[M]</w:t>
      </w:r>
      <w:r>
        <w:rPr>
          <w:rFonts w:asciiTheme="minorEastAsia" w:eastAsiaTheme="minorEastAsia" w:hAnsiTheme="minorEastAsia"/>
          <w:sz w:val="18"/>
          <w:szCs w:val="18"/>
        </w:rPr>
        <w:t>.</w:t>
      </w:r>
      <w:r>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北京</w:t>
      </w:r>
      <w:r w:rsidRPr="000A0A1F">
        <w:rPr>
          <w:rFonts w:asciiTheme="minorEastAsia" w:eastAsiaTheme="minorEastAsia" w:hAnsiTheme="minorEastAsia"/>
          <w:sz w:val="18"/>
          <w:szCs w:val="18"/>
        </w:rPr>
        <w:t>：</w:t>
      </w:r>
      <w:r>
        <w:rPr>
          <w:rFonts w:asciiTheme="minorEastAsia" w:eastAsiaTheme="minorEastAsia" w:hAnsiTheme="minorEastAsia"/>
          <w:sz w:val="18"/>
          <w:szCs w:val="18"/>
        </w:rPr>
        <w:t>人民邮电出版社</w:t>
      </w:r>
      <w:r w:rsidRPr="000A0A1F">
        <w:rPr>
          <w:rFonts w:asciiTheme="minorEastAsia" w:eastAsiaTheme="minorEastAsia" w:hAnsiTheme="minorEastAsia"/>
          <w:sz w:val="18"/>
          <w:szCs w:val="18"/>
        </w:rPr>
        <w:t>.</w:t>
      </w:r>
      <w:r w:rsidRPr="000A0A1F">
        <w:rPr>
          <w:rFonts w:asciiTheme="minorEastAsia" w:eastAsiaTheme="minorEastAsia" w:hAnsiTheme="minorEastAsia" w:hint="default"/>
          <w:sz w:val="18"/>
          <w:szCs w:val="18"/>
        </w:rPr>
        <w:t xml:space="preserve"> </w:t>
      </w:r>
      <w:r>
        <w:rPr>
          <w:rFonts w:asciiTheme="minorEastAsia" w:eastAsiaTheme="minorEastAsia" w:hAnsiTheme="minorEastAsia"/>
          <w:sz w:val="18"/>
          <w:szCs w:val="18"/>
        </w:rPr>
        <w:t>2013</w:t>
      </w:r>
      <w:r w:rsidRPr="000A0A1F">
        <w:rPr>
          <w:rFonts w:asciiTheme="minorEastAsia" w:eastAsiaTheme="minorEastAsia" w:hAnsiTheme="minorEastAsia" w:hint="default"/>
          <w:sz w:val="18"/>
          <w:szCs w:val="18"/>
        </w:rPr>
        <w:t>.</w:t>
      </w:r>
    </w:p>
    <w:p w14:paraId="0CDCF13D" w14:textId="77777777" w:rsidR="00C612D2" w:rsidRPr="00130239" w:rsidRDefault="00C612D2" w:rsidP="00C612D2">
      <w:pPr>
        <w:pStyle w:val="21"/>
        <w:numPr>
          <w:ilvl w:val="0"/>
          <w:numId w:val="1"/>
        </w:numPr>
        <w:rPr>
          <w:rFonts w:asciiTheme="minorEastAsia" w:eastAsiaTheme="minorEastAsia" w:hAnsiTheme="minorEastAsia" w:hint="default"/>
          <w:sz w:val="18"/>
          <w:szCs w:val="18"/>
        </w:rPr>
      </w:pPr>
      <w:r w:rsidRPr="00C72F4A">
        <w:rPr>
          <w:rFonts w:asciiTheme="minorEastAsia" w:eastAsiaTheme="minorEastAsia" w:hAnsiTheme="minorEastAsia"/>
          <w:sz w:val="18"/>
          <w:szCs w:val="18"/>
        </w:rPr>
        <w:t>骆文亮.</w:t>
      </w:r>
      <w:r>
        <w:rPr>
          <w:rFonts w:asciiTheme="minorEastAsia" w:eastAsiaTheme="minorEastAsia" w:hAnsiTheme="minorEastAsia" w:hint="default"/>
          <w:sz w:val="18"/>
          <w:szCs w:val="18"/>
        </w:rPr>
        <w:t xml:space="preserve"> </w:t>
      </w:r>
      <w:r w:rsidRPr="00C72F4A">
        <w:rPr>
          <w:rFonts w:asciiTheme="minorEastAsia" w:eastAsiaTheme="minorEastAsia" w:hAnsiTheme="minorEastAsia"/>
          <w:sz w:val="18"/>
          <w:szCs w:val="18"/>
        </w:rPr>
        <w:t>Node.js服务器技术初探[J].</w:t>
      </w:r>
      <w:r>
        <w:rPr>
          <w:rFonts w:asciiTheme="minorEastAsia" w:eastAsiaTheme="minorEastAsia" w:hAnsiTheme="minorEastAsia" w:hint="default"/>
          <w:sz w:val="18"/>
          <w:szCs w:val="18"/>
        </w:rPr>
        <w:t xml:space="preserve"> </w:t>
      </w:r>
      <w:r w:rsidRPr="00C72F4A">
        <w:rPr>
          <w:rFonts w:asciiTheme="minorEastAsia" w:eastAsiaTheme="minorEastAsia" w:hAnsiTheme="minorEastAsia"/>
          <w:sz w:val="18"/>
          <w:szCs w:val="18"/>
        </w:rPr>
        <w:t>无线互联科技,2014(03):227.</w:t>
      </w:r>
      <w:r w:rsidRPr="000A0A1F">
        <w:rPr>
          <w:rFonts w:asciiTheme="minorEastAsia" w:eastAsiaTheme="minorEastAsia" w:hAnsiTheme="minorEastAsia" w:hint="default"/>
          <w:sz w:val="18"/>
          <w:szCs w:val="18"/>
        </w:rPr>
        <w:t xml:space="preserve"> </w:t>
      </w:r>
      <w:r>
        <w:br w:type="page"/>
      </w:r>
    </w:p>
    <w:p w14:paraId="131F70ED" w14:textId="77777777" w:rsidR="00C612D2" w:rsidRDefault="00C612D2" w:rsidP="00C612D2">
      <w:pPr>
        <w:pStyle w:val="1"/>
        <w:numPr>
          <w:ilvl w:val="0"/>
          <w:numId w:val="0"/>
        </w:numPr>
        <w:spacing w:line="720" w:lineRule="auto"/>
        <w:rPr>
          <w:rFonts w:ascii="黑体" w:eastAsia="黑体" w:hAnsi="黑体"/>
          <w:b w:val="0"/>
          <w:sz w:val="28"/>
          <w:szCs w:val="28"/>
        </w:rPr>
      </w:pPr>
      <w:r>
        <w:rPr>
          <w:rFonts w:ascii="黑体" w:eastAsia="黑体" w:hAnsi="黑体" w:hint="eastAsia"/>
          <w:b w:val="0"/>
          <w:sz w:val="28"/>
          <w:szCs w:val="28"/>
        </w:rPr>
        <w:lastRenderedPageBreak/>
        <w:t>致谢</w:t>
      </w:r>
    </w:p>
    <w:p w14:paraId="383BFDAE" w14:textId="77777777" w:rsidR="00C612D2" w:rsidRDefault="00C612D2" w:rsidP="00C612D2">
      <w:pPr>
        <w:pStyle w:val="21"/>
        <w:spacing w:line="360" w:lineRule="auto"/>
        <w:ind w:firstLine="425"/>
        <w:rPr>
          <w:rFonts w:ascii="Times New Roman" w:hint="default"/>
        </w:rPr>
      </w:pPr>
      <w:r>
        <w:rPr>
          <w:rFonts w:ascii="Times New Roman"/>
        </w:rPr>
        <w:t>大学本科四年以这次毕业设计画上了圆满的句号，在此，我要感谢大学四年间给予过我帮助与关怀的每一位同学和老师，特别是感谢我的论文指导老师温武少老师，感谢他对我的毕业设计给予的悉心指导，也感谢他对我生活和未来前途提出的建议，让我获益匪浅。</w:t>
      </w:r>
    </w:p>
    <w:p w14:paraId="707FBDEC" w14:textId="77777777" w:rsidR="00C612D2" w:rsidRDefault="00C612D2" w:rsidP="00C612D2">
      <w:pPr>
        <w:pStyle w:val="21"/>
        <w:spacing w:line="360" w:lineRule="auto"/>
        <w:ind w:firstLine="0"/>
        <w:rPr>
          <w:rFonts w:ascii="Times New Roman" w:hint="default"/>
        </w:rPr>
      </w:pPr>
      <w:r>
        <w:rPr>
          <w:rFonts w:ascii="Times New Roman" w:hint="default"/>
        </w:rPr>
        <w:tab/>
      </w:r>
      <w:r>
        <w:rPr>
          <w:rFonts w:ascii="Times New Roman"/>
        </w:rPr>
        <w:t>同时也要感谢我实习过的华为、</w:t>
      </w:r>
      <w:proofErr w:type="spellStart"/>
      <w:r>
        <w:rPr>
          <w:rFonts w:ascii="Times New Roman"/>
        </w:rPr>
        <w:t>Bigo</w:t>
      </w:r>
      <w:proofErr w:type="spellEnd"/>
      <w:r>
        <w:rPr>
          <w:rFonts w:ascii="Times New Roman"/>
        </w:rPr>
        <w:t>公司，是在这两家公司实习期间让我学到了很多东西，拓展了视野，让我在技术上，与人交流的技巧上都有了长足的进步。</w:t>
      </w:r>
    </w:p>
    <w:p w14:paraId="6FA5EC09" w14:textId="77777777" w:rsidR="00C612D2" w:rsidRDefault="00C612D2" w:rsidP="00C612D2">
      <w:pPr>
        <w:pStyle w:val="21"/>
        <w:spacing w:line="360" w:lineRule="auto"/>
        <w:ind w:firstLine="0"/>
        <w:rPr>
          <w:rFonts w:ascii="Times New Roman" w:hint="default"/>
        </w:rPr>
      </w:pPr>
      <w:r>
        <w:rPr>
          <w:rFonts w:ascii="Times New Roman" w:hint="default"/>
        </w:rPr>
        <w:tab/>
      </w:r>
      <w:r>
        <w:rPr>
          <w:rFonts w:ascii="Times New Roman"/>
        </w:rPr>
        <w:t>最后，感谢我的父母为我的学业提供的无条件的支持，是他们在我迷茫无助的时候给予我鼓励和陪伴，他们永远是我最亲最爱的人。</w:t>
      </w:r>
    </w:p>
    <w:p w14:paraId="4B5D0549" w14:textId="77777777" w:rsidR="00C612D2" w:rsidRPr="00C72F4A" w:rsidRDefault="00C612D2" w:rsidP="00C612D2">
      <w:pPr>
        <w:pStyle w:val="21"/>
        <w:spacing w:line="360" w:lineRule="auto"/>
        <w:ind w:firstLine="0"/>
        <w:rPr>
          <w:rFonts w:ascii="Times New Roman" w:hint="default"/>
        </w:rPr>
      </w:pPr>
      <w:r>
        <w:rPr>
          <w:rFonts w:ascii="Times New Roman" w:hint="default"/>
        </w:rPr>
        <w:tab/>
      </w:r>
      <w:r>
        <w:rPr>
          <w:rFonts w:ascii="Times New Roman"/>
        </w:rPr>
        <w:t>衷心祝愿每一个帮助、支持我的人身体健康，生活顺利。</w:t>
      </w:r>
    </w:p>
    <w:p w14:paraId="6DAB3485" w14:textId="77777777" w:rsidR="00091F89" w:rsidRPr="00C612D2" w:rsidRDefault="00091F89"/>
    <w:sectPr w:rsidR="00091F89" w:rsidRPr="00C612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FCF51" w14:textId="77777777" w:rsidR="004E621D" w:rsidRDefault="004E621D" w:rsidP="00C612D2">
      <w:r>
        <w:separator/>
      </w:r>
    </w:p>
  </w:endnote>
  <w:endnote w:type="continuationSeparator" w:id="0">
    <w:p w14:paraId="20CA1854" w14:textId="77777777" w:rsidR="004E621D" w:rsidRDefault="004E621D" w:rsidP="00C61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charset w:val="01"/>
    <w:family w:val="roman"/>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永中黑体">
    <w:altName w:val="宋体"/>
    <w:charset w:val="01"/>
    <w:family w:val="roman"/>
    <w:pitch w:val="variable"/>
    <w:sig w:usb0="20003A87" w:usb1="00000000" w:usb2="00000000"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6A6FB" w14:textId="1A352751" w:rsidR="00C612D2" w:rsidRDefault="00C612D2">
    <w:pPr>
      <w:pStyle w:val="a6"/>
      <w:ind w:right="360"/>
    </w:pPr>
    <w:r>
      <w:rPr>
        <w:noProof/>
      </w:rPr>
      <mc:AlternateContent>
        <mc:Choice Requires="wps">
          <w:drawing>
            <wp:anchor distT="0" distB="0" distL="0" distR="0" simplePos="0" relativeHeight="251660288" behindDoc="0" locked="0" layoutInCell="1" allowOverlap="1" wp14:anchorId="3DEA954D" wp14:editId="2CCEF260">
              <wp:simplePos x="0" y="0"/>
              <wp:positionH relativeFrom="margin">
                <wp:align>right</wp:align>
              </wp:positionH>
              <wp:positionV relativeFrom="paragraph">
                <wp:posOffset>0</wp:posOffset>
              </wp:positionV>
              <wp:extent cx="54610" cy="130810"/>
              <wp:effectExtent l="4445" t="0" r="0" b="2540"/>
              <wp:wrapSquare wrapText="bothSides"/>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5ED19" w14:textId="77777777" w:rsidR="00C612D2" w:rsidRDefault="00C612D2">
                          <w:pPr>
                            <w:pStyle w:val="a6"/>
                            <w:rPr>
                              <w:rStyle w:val="ac"/>
                            </w:rPr>
                          </w:pPr>
                          <w:r>
                            <w:rPr>
                              <w:rStyle w:val="ac"/>
                            </w:rPr>
                            <w:fldChar w:fldCharType="begin"/>
                          </w:r>
                          <w:r>
                            <w:rPr>
                              <w:rStyle w:val="ac"/>
                            </w:rPr>
                            <w:instrText xml:space="preserve">PAGE  </w:instrText>
                          </w:r>
                          <w:r>
                            <w:rPr>
                              <w:rStyle w:val="ac"/>
                            </w:rPr>
                            <w:fldChar w:fldCharType="separate"/>
                          </w:r>
                          <w:r>
                            <w:rPr>
                              <w:rStyle w:val="ac"/>
                            </w:rPr>
                            <w:t>8</w:t>
                          </w:r>
                          <w:r>
                            <w:rPr>
                              <w:rStyle w:val="ac"/>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DEA954D" id="_x0000_t202" coordsize="21600,21600" o:spt="202" path="m,l,21600r21600,l21600,xe">
              <v:stroke joinstyle="miter"/>
              <v:path gradientshapeok="t" o:connecttype="rect"/>
            </v:shapetype>
            <v:shape id="文本框 27" o:spid="_x0000_s1026" type="#_x0000_t202" style="position:absolute;margin-left:-46.9pt;margin-top:0;width:4.3pt;height:10.3pt;z-index:251660288;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" filled="f" stroked="f">
              <v:textbox style="mso-fit-shape-to-text:t" inset="0,0,0,0">
                <w:txbxContent>
                  <w:p w14:paraId="0A45ED19" w14:textId="77777777" w:rsidR="00C612D2" w:rsidRDefault="00C612D2">
                    <w:pPr>
                      <w:pStyle w:val="a6"/>
                      <w:rPr>
                        <w:rStyle w:val="ac"/>
                      </w:rPr>
                    </w:pPr>
                    <w:r>
                      <w:rPr>
                        <w:rStyle w:val="ac"/>
                      </w:rPr>
                      <w:fldChar w:fldCharType="begin"/>
                    </w:r>
                    <w:r>
                      <w:rPr>
                        <w:rStyle w:val="ac"/>
                      </w:rPr>
                      <w:instrText xml:space="preserve">PAGE  </w:instrText>
                    </w:r>
                    <w:r>
                      <w:rPr>
                        <w:rStyle w:val="ac"/>
                      </w:rPr>
                      <w:fldChar w:fldCharType="separate"/>
                    </w:r>
                    <w:r>
                      <w:rPr>
                        <w:rStyle w:val="ac"/>
                      </w:rPr>
                      <w:t>8</w:t>
                    </w:r>
                    <w:r>
                      <w:rPr>
                        <w:rStyle w:val="ac"/>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F65D1" w14:textId="77777777" w:rsidR="00C612D2" w:rsidRDefault="00C612D2">
    <w:pPr>
      <w:pStyle w:val="a6"/>
      <w:jc w:val="center"/>
    </w:pPr>
    <w:r>
      <w:fldChar w:fldCharType="begin"/>
    </w:r>
    <w:r>
      <w:instrText xml:space="preserve"> PAGE   \* MERGEFORMAT </w:instrText>
    </w:r>
    <w:r>
      <w:fldChar w:fldCharType="separate"/>
    </w:r>
    <w:r w:rsidRPr="004249CD">
      <w:rPr>
        <w:noProof/>
        <w:lang w:val="zh-CN"/>
      </w:rPr>
      <w:t>v</w:t>
    </w:r>
    <w:r>
      <w:rPr>
        <w:noProof/>
        <w:lang w:val="zh-CN"/>
      </w:rPr>
      <w:fldChar w:fldCharType="end"/>
    </w:r>
  </w:p>
  <w:p w14:paraId="1CB20514" w14:textId="77777777" w:rsidR="00C612D2" w:rsidRDefault="00C612D2" w:rsidP="00D60E9E">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FFCF" w14:textId="77777777" w:rsidR="00C612D2" w:rsidRDefault="00C612D2">
    <w:pPr>
      <w:pStyle w:val="a6"/>
      <w:jc w:val="center"/>
    </w:pPr>
    <w:r>
      <w:fldChar w:fldCharType="begin"/>
    </w:r>
    <w:r>
      <w:instrText xml:space="preserve"> PAGE   \* MERGEFORMAT </w:instrText>
    </w:r>
    <w:r>
      <w:fldChar w:fldCharType="separate"/>
    </w:r>
    <w:r w:rsidRPr="004249CD">
      <w:rPr>
        <w:noProof/>
        <w:lang w:val="zh-CN"/>
      </w:rPr>
      <w:t>i</w:t>
    </w:r>
    <w:r>
      <w:rPr>
        <w:noProof/>
        <w:lang w:val="zh-CN"/>
      </w:rPr>
      <w:fldChar w:fldCharType="end"/>
    </w:r>
  </w:p>
  <w:p w14:paraId="5C52A268" w14:textId="77777777" w:rsidR="00C612D2" w:rsidRDefault="00C612D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995E" w14:textId="162BD138" w:rsidR="00C612D2" w:rsidRDefault="00C612D2">
    <w:pPr>
      <w:pStyle w:val="a6"/>
      <w:ind w:right="360"/>
    </w:pPr>
    <w:r>
      <w:rPr>
        <w:noProof/>
      </w:rPr>
      <mc:AlternateContent>
        <mc:Choice Requires="wps">
          <w:drawing>
            <wp:anchor distT="0" distB="0" distL="0" distR="0" simplePos="0" relativeHeight="251659264" behindDoc="0" locked="0" layoutInCell="1" allowOverlap="1" wp14:anchorId="6B6E8735" wp14:editId="5FFD5ED4">
              <wp:simplePos x="0" y="0"/>
              <wp:positionH relativeFrom="margin">
                <wp:align>right</wp:align>
              </wp:positionH>
              <wp:positionV relativeFrom="paragraph">
                <wp:posOffset>0</wp:posOffset>
              </wp:positionV>
              <wp:extent cx="54610" cy="130810"/>
              <wp:effectExtent l="4445" t="0" r="0" b="254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819E4" w14:textId="77777777" w:rsidR="00C612D2" w:rsidRDefault="00C612D2">
                          <w:pPr>
                            <w:pStyle w:val="a6"/>
                            <w:rPr>
                              <w:rStyle w:val="ac"/>
                            </w:rPr>
                          </w:pPr>
                          <w:r>
                            <w:rPr>
                              <w:rStyle w:val="ac"/>
                            </w:rPr>
                            <w:fldChar w:fldCharType="begin"/>
                          </w:r>
                          <w:r>
                            <w:rPr>
                              <w:rStyle w:val="ac"/>
                            </w:rPr>
                            <w:instrText xml:space="preserve">PAGE  </w:instrText>
                          </w:r>
                          <w:r>
                            <w:rPr>
                              <w:rStyle w:val="ac"/>
                            </w:rPr>
                            <w:fldChar w:fldCharType="separate"/>
                          </w:r>
                          <w:r>
                            <w:rPr>
                              <w:rStyle w:val="ac"/>
                            </w:rPr>
                            <w:t>8</w:t>
                          </w:r>
                          <w:r>
                            <w:rPr>
                              <w:rStyle w:val="ac"/>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6E8735" id="_x0000_t202" coordsize="21600,21600" o:spt="202" path="m,l,21600r21600,l21600,xe">
              <v:stroke joinstyle="miter"/>
              <v:path gradientshapeok="t" o:connecttype="rect"/>
            </v:shapetype>
            <v:shape id="文本框 4" o:spid="_x0000_s1027" type="#_x0000_t202" style="position:absolute;margin-left:-46.9pt;margin-top:0;width:4.3pt;height:10.3pt;z-index:251659264;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" filled="f" stroked="f">
              <v:textbox style="mso-fit-shape-to-text:t" inset="0,0,0,0">
                <w:txbxContent>
                  <w:p w14:paraId="681819E4" w14:textId="77777777" w:rsidR="00C612D2" w:rsidRDefault="00C612D2">
                    <w:pPr>
                      <w:pStyle w:val="a6"/>
                      <w:rPr>
                        <w:rStyle w:val="ac"/>
                      </w:rPr>
                    </w:pPr>
                    <w:r>
                      <w:rPr>
                        <w:rStyle w:val="ac"/>
                      </w:rPr>
                      <w:fldChar w:fldCharType="begin"/>
                    </w:r>
                    <w:r>
                      <w:rPr>
                        <w:rStyle w:val="ac"/>
                      </w:rPr>
                      <w:instrText xml:space="preserve">PAGE  </w:instrText>
                    </w:r>
                    <w:r>
                      <w:rPr>
                        <w:rStyle w:val="ac"/>
                      </w:rPr>
                      <w:fldChar w:fldCharType="separate"/>
                    </w:r>
                    <w:r>
                      <w:rPr>
                        <w:rStyle w:val="ac"/>
                      </w:rPr>
                      <w:t>8</w:t>
                    </w:r>
                    <w:r>
                      <w:rPr>
                        <w:rStyle w:val="ac"/>
                      </w:rPr>
                      <w:fldChar w:fldCharType="end"/>
                    </w:r>
                  </w:p>
                </w:txbxContent>
              </v:textbox>
              <w10:wrap type="square"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A3E79" w14:textId="77777777" w:rsidR="00C612D2" w:rsidRDefault="00C612D2">
    <w:pPr>
      <w:pStyle w:val="a6"/>
      <w:jc w:val="center"/>
    </w:pPr>
    <w:r>
      <w:fldChar w:fldCharType="begin"/>
    </w:r>
    <w:r>
      <w:instrText xml:space="preserve"> PAGE   \* MERGEFORMAT </w:instrText>
    </w:r>
    <w:r>
      <w:fldChar w:fldCharType="separate"/>
    </w:r>
    <w:r w:rsidRPr="004249CD">
      <w:rPr>
        <w:noProof/>
        <w:lang w:val="zh-CN"/>
      </w:rPr>
      <w:t>9</w:t>
    </w:r>
    <w:r>
      <w:rPr>
        <w:noProof/>
        <w:lang w:val="zh-CN"/>
      </w:rPr>
      <w:fldChar w:fldCharType="end"/>
    </w:r>
  </w:p>
  <w:p w14:paraId="0D3B6F38" w14:textId="77777777" w:rsidR="00C612D2" w:rsidRDefault="00C612D2">
    <w:pPr>
      <w:pStyle w:val="a6"/>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010A6" w14:textId="77777777" w:rsidR="004E621D" w:rsidRDefault="004E621D" w:rsidP="00C612D2">
      <w:r>
        <w:separator/>
      </w:r>
    </w:p>
  </w:footnote>
  <w:footnote w:type="continuationSeparator" w:id="0">
    <w:p w14:paraId="6820D94B" w14:textId="77777777" w:rsidR="004E621D" w:rsidRDefault="004E621D" w:rsidP="00C612D2">
      <w:r>
        <w:continuationSeparator/>
      </w:r>
    </w:p>
  </w:footnote>
  <w:footnote w:id="1">
    <w:p w14:paraId="743127F0" w14:textId="77777777" w:rsidR="00C612D2" w:rsidRDefault="00C612D2" w:rsidP="00C612D2">
      <w:pPr>
        <w:pStyle w:val="af0"/>
      </w:pPr>
      <w:r>
        <w:rPr>
          <w:rStyle w:val="af"/>
        </w:rPr>
        <w:footnoteRef/>
      </w:r>
      <w:r>
        <w:t xml:space="preserve"> </w:t>
      </w:r>
      <w:r>
        <w:rPr>
          <w:rFonts w:hint="eastAsia"/>
        </w:rPr>
        <w:t>收藏夹标签：前端、服务端、数据库、其他</w:t>
      </w:r>
    </w:p>
  </w:footnote>
  <w:footnote w:id="2">
    <w:p w14:paraId="1CD62564" w14:textId="77777777" w:rsidR="00C612D2" w:rsidRDefault="00C612D2" w:rsidP="00C612D2">
      <w:pPr>
        <w:pStyle w:val="af0"/>
        <w:ind w:left="180" w:hangingChars="100" w:hanging="180"/>
      </w:pPr>
      <w:r>
        <w:rPr>
          <w:rStyle w:val="af"/>
        </w:rPr>
        <w:footnoteRef/>
      </w:r>
      <w:r>
        <w:t xml:space="preserve"> </w:t>
      </w:r>
      <w:r>
        <w:rPr>
          <w:rFonts w:hint="eastAsia"/>
        </w:rPr>
        <w:t>文章标签：前端收藏夹下的文章标签有</w:t>
      </w:r>
      <w:r>
        <w:rPr>
          <w:rFonts w:hint="eastAsia"/>
        </w:rPr>
        <w:t>javaScript</w:t>
      </w:r>
      <w:r>
        <w:rPr>
          <w:rFonts w:hint="eastAsia"/>
        </w:rPr>
        <w:t>、</w:t>
      </w:r>
      <w:r>
        <w:rPr>
          <w:rFonts w:hint="eastAsia"/>
        </w:rPr>
        <w:t>Node</w:t>
      </w:r>
      <w:r>
        <w:rPr>
          <w:rFonts w:hint="eastAsia"/>
        </w:rPr>
        <w:t>、</w:t>
      </w:r>
      <w:r>
        <w:rPr>
          <w:rFonts w:hint="eastAsia"/>
        </w:rPr>
        <w:t>React</w:t>
      </w:r>
      <w:r>
        <w:rPr>
          <w:rFonts w:hint="eastAsia"/>
        </w:rPr>
        <w:t>、</w:t>
      </w:r>
      <w:r>
        <w:rPr>
          <w:rFonts w:hint="eastAsia"/>
        </w:rPr>
        <w:t>V</w:t>
      </w:r>
      <w:r>
        <w:t>ue</w:t>
      </w:r>
      <w:r>
        <w:rPr>
          <w:rFonts w:hint="eastAsia"/>
        </w:rPr>
        <w:t>、</w:t>
      </w:r>
      <w:r>
        <w:rPr>
          <w:rFonts w:hint="eastAsia"/>
        </w:rPr>
        <w:t>Webpack</w:t>
      </w:r>
      <w:r>
        <w:rPr>
          <w:rFonts w:hint="eastAsia"/>
        </w:rPr>
        <w:t>、</w:t>
      </w:r>
      <w:r>
        <w:rPr>
          <w:rFonts w:hint="eastAsia"/>
        </w:rPr>
        <w:t>CSS</w:t>
      </w:r>
      <w:r>
        <w:rPr>
          <w:rFonts w:hint="eastAsia"/>
        </w:rPr>
        <w:t>；后端收藏夹的文章标签有</w:t>
      </w:r>
      <w:r>
        <w:rPr>
          <w:rFonts w:hint="eastAsia"/>
        </w:rPr>
        <w:t>java</w:t>
      </w:r>
      <w:r>
        <w:rPr>
          <w:rFonts w:hint="eastAsia"/>
        </w:rPr>
        <w:t>、</w:t>
      </w:r>
      <w:r>
        <w:rPr>
          <w:rFonts w:hint="eastAsia"/>
        </w:rPr>
        <w:t>cpp</w:t>
      </w:r>
      <w:r>
        <w:rPr>
          <w:rFonts w:hint="eastAsia"/>
        </w:rPr>
        <w:t>、</w:t>
      </w:r>
      <w:r>
        <w:rPr>
          <w:rFonts w:hint="eastAsia"/>
        </w:rPr>
        <w:t>python</w:t>
      </w:r>
      <w:r>
        <w:rPr>
          <w:rFonts w:hint="eastAsia"/>
        </w:rPr>
        <w:t>、</w:t>
      </w:r>
      <w:r>
        <w:rPr>
          <w:rFonts w:hint="eastAsia"/>
        </w:rPr>
        <w:t>linux</w:t>
      </w:r>
      <w:r>
        <w:rPr>
          <w:rFonts w:hint="eastAsia"/>
        </w:rPr>
        <w:t>；数据库收藏夹下的文章标签有</w:t>
      </w:r>
      <w:r>
        <w:rPr>
          <w:rFonts w:hint="eastAsia"/>
        </w:rPr>
        <w:t>mysql</w:t>
      </w:r>
      <w:r>
        <w:rPr>
          <w:rFonts w:hint="eastAsia"/>
        </w:rPr>
        <w:t>、</w:t>
      </w:r>
      <w:r>
        <w:rPr>
          <w:rFonts w:hint="eastAsia"/>
        </w:rPr>
        <w:t>postgreSQL</w:t>
      </w:r>
      <w:r>
        <w:rPr>
          <w:rFonts w:hint="eastAsia"/>
        </w:rPr>
        <w:t>、</w:t>
      </w:r>
      <w:r>
        <w:rPr>
          <w:rFonts w:hint="eastAsia"/>
        </w:rPr>
        <w:t>redis</w:t>
      </w:r>
      <w:r>
        <w:rPr>
          <w:rFonts w:hint="eastAsia"/>
        </w:rPr>
        <w:t>、</w:t>
      </w:r>
      <w:r>
        <w:rPr>
          <w:rFonts w:hint="eastAsia"/>
        </w:rPr>
        <w:t>mongodb</w:t>
      </w:r>
      <w:r>
        <w:rPr>
          <w:rFonts w:hint="eastAsia"/>
        </w:rPr>
        <w:t>；其他收藏夹下的文章标签有：算法、数据结构、人工智能</w:t>
      </w:r>
    </w:p>
    <w:p w14:paraId="5E6522E6" w14:textId="77777777" w:rsidR="00C612D2" w:rsidRDefault="00C612D2" w:rsidP="00C612D2">
      <w:pPr>
        <w:pStyle w:val="af0"/>
      </w:pPr>
      <w:r>
        <w:tab/>
      </w:r>
      <w:r>
        <w:tab/>
        <w:t xml:space="preserve">  </w:t>
      </w:r>
    </w:p>
  </w:footnote>
  <w:footnote w:id="3">
    <w:p w14:paraId="68F8CCE2" w14:textId="77777777" w:rsidR="00C612D2" w:rsidRDefault="00C612D2" w:rsidP="00C612D2">
      <w:pPr>
        <w:pStyle w:val="af0"/>
      </w:pPr>
      <w:r>
        <w:rPr>
          <w:rStyle w:val="af"/>
        </w:rPr>
        <w:footnoteRef/>
      </w:r>
      <w:r>
        <w:t xml:space="preserve"> </w:t>
      </w:r>
      <w:r>
        <w:rPr>
          <w:rFonts w:hint="eastAsia"/>
        </w:rPr>
        <w:t>这里的</w:t>
      </w:r>
      <w:r>
        <w:rPr>
          <w:rFonts w:hint="eastAsia"/>
        </w:rPr>
        <w:t>tag</w:t>
      </w:r>
      <w:r>
        <w:rPr>
          <w:rFonts w:hint="eastAsia"/>
        </w:rPr>
        <w:t>取值即数据库设计中提及的文章类别标签</w:t>
      </w:r>
    </w:p>
  </w:footnote>
  <w:footnote w:id="4">
    <w:p w14:paraId="2BD8F98E" w14:textId="77777777" w:rsidR="00C612D2" w:rsidRDefault="00C612D2" w:rsidP="00C612D2">
      <w:pPr>
        <w:pStyle w:val="af0"/>
      </w:pPr>
      <w:r>
        <w:rPr>
          <w:rStyle w:val="af"/>
        </w:rPr>
        <w:footnoteRef/>
      </w:r>
      <w:r>
        <w:t xml:space="preserve"> </w:t>
      </w:r>
      <w:r>
        <w:rPr>
          <w:rFonts w:hint="eastAsia"/>
        </w:rPr>
        <w:t>reducer</w:t>
      </w:r>
      <w:r>
        <w:rPr>
          <w:rFonts w:hint="eastAsia"/>
        </w:rPr>
        <w:t>是</w:t>
      </w:r>
      <w:r>
        <w:rPr>
          <w:rFonts w:hint="eastAsia"/>
        </w:rPr>
        <w:t>redux</w:t>
      </w:r>
      <w:r>
        <w:rPr>
          <w:rFonts w:hint="eastAsia"/>
        </w:rPr>
        <w:t>库的一个函数，用于定义数据和对数据的操作，具体用法参考</w:t>
      </w:r>
      <w:r>
        <w:rPr>
          <w:rFonts w:hint="eastAsia"/>
        </w:rPr>
        <w:t>redux</w:t>
      </w:r>
      <w:r>
        <w:rPr>
          <w:rFonts w:hint="eastAsia"/>
        </w:rPr>
        <w:t>相关资料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012C"/>
    <w:multiLevelType w:val="multilevel"/>
    <w:tmpl w:val="5008DAFC"/>
    <w:lvl w:ilvl="0">
      <w:start w:val="1"/>
      <w:numFmt w:val="bullet"/>
      <w:lvlText w:val=""/>
      <w:lvlJc w:val="left"/>
      <w:pPr>
        <w:tabs>
          <w:tab w:val="num" w:pos="10359"/>
        </w:tabs>
        <w:ind w:left="10359" w:hanging="360"/>
      </w:pPr>
      <w:rPr>
        <w:rFonts w:ascii="Symbol" w:hAnsi="Symbol" w:hint="default"/>
        <w:sz w:val="20"/>
      </w:rPr>
    </w:lvl>
    <w:lvl w:ilvl="1" w:tentative="1">
      <w:start w:val="1"/>
      <w:numFmt w:val="bullet"/>
      <w:lvlText w:val="o"/>
      <w:lvlJc w:val="left"/>
      <w:pPr>
        <w:tabs>
          <w:tab w:val="num" w:pos="11079"/>
        </w:tabs>
        <w:ind w:left="11079" w:hanging="360"/>
      </w:pPr>
      <w:rPr>
        <w:rFonts w:ascii="Courier New" w:hAnsi="Courier New" w:hint="default"/>
        <w:sz w:val="20"/>
      </w:rPr>
    </w:lvl>
    <w:lvl w:ilvl="2" w:tentative="1">
      <w:start w:val="1"/>
      <w:numFmt w:val="bullet"/>
      <w:lvlText w:val=""/>
      <w:lvlJc w:val="left"/>
      <w:pPr>
        <w:tabs>
          <w:tab w:val="num" w:pos="11799"/>
        </w:tabs>
        <w:ind w:left="11799" w:hanging="360"/>
      </w:pPr>
      <w:rPr>
        <w:rFonts w:ascii="Wingdings" w:hAnsi="Wingdings" w:hint="default"/>
        <w:sz w:val="20"/>
      </w:rPr>
    </w:lvl>
    <w:lvl w:ilvl="3" w:tentative="1">
      <w:start w:val="1"/>
      <w:numFmt w:val="bullet"/>
      <w:lvlText w:val=""/>
      <w:lvlJc w:val="left"/>
      <w:pPr>
        <w:tabs>
          <w:tab w:val="num" w:pos="12519"/>
        </w:tabs>
        <w:ind w:left="12519" w:hanging="360"/>
      </w:pPr>
      <w:rPr>
        <w:rFonts w:ascii="Wingdings" w:hAnsi="Wingdings" w:hint="default"/>
        <w:sz w:val="20"/>
      </w:rPr>
    </w:lvl>
    <w:lvl w:ilvl="4" w:tentative="1">
      <w:start w:val="1"/>
      <w:numFmt w:val="bullet"/>
      <w:lvlText w:val=""/>
      <w:lvlJc w:val="left"/>
      <w:pPr>
        <w:tabs>
          <w:tab w:val="num" w:pos="13239"/>
        </w:tabs>
        <w:ind w:left="13239" w:hanging="360"/>
      </w:pPr>
      <w:rPr>
        <w:rFonts w:ascii="Wingdings" w:hAnsi="Wingdings" w:hint="default"/>
        <w:sz w:val="20"/>
      </w:rPr>
    </w:lvl>
    <w:lvl w:ilvl="5" w:tentative="1">
      <w:start w:val="1"/>
      <w:numFmt w:val="bullet"/>
      <w:lvlText w:val=""/>
      <w:lvlJc w:val="left"/>
      <w:pPr>
        <w:tabs>
          <w:tab w:val="num" w:pos="13959"/>
        </w:tabs>
        <w:ind w:left="13959" w:hanging="360"/>
      </w:pPr>
      <w:rPr>
        <w:rFonts w:ascii="Wingdings" w:hAnsi="Wingdings" w:hint="default"/>
        <w:sz w:val="20"/>
      </w:rPr>
    </w:lvl>
    <w:lvl w:ilvl="6" w:tentative="1">
      <w:start w:val="1"/>
      <w:numFmt w:val="bullet"/>
      <w:lvlText w:val=""/>
      <w:lvlJc w:val="left"/>
      <w:pPr>
        <w:tabs>
          <w:tab w:val="num" w:pos="14679"/>
        </w:tabs>
        <w:ind w:left="14679" w:hanging="360"/>
      </w:pPr>
      <w:rPr>
        <w:rFonts w:ascii="Wingdings" w:hAnsi="Wingdings" w:hint="default"/>
        <w:sz w:val="20"/>
      </w:rPr>
    </w:lvl>
    <w:lvl w:ilvl="7" w:tentative="1">
      <w:start w:val="1"/>
      <w:numFmt w:val="bullet"/>
      <w:lvlText w:val=""/>
      <w:lvlJc w:val="left"/>
      <w:pPr>
        <w:tabs>
          <w:tab w:val="num" w:pos="15399"/>
        </w:tabs>
        <w:ind w:left="15399" w:hanging="360"/>
      </w:pPr>
      <w:rPr>
        <w:rFonts w:ascii="Wingdings" w:hAnsi="Wingdings" w:hint="default"/>
        <w:sz w:val="20"/>
      </w:rPr>
    </w:lvl>
    <w:lvl w:ilvl="8" w:tentative="1">
      <w:start w:val="1"/>
      <w:numFmt w:val="bullet"/>
      <w:lvlText w:val=""/>
      <w:lvlJc w:val="left"/>
      <w:pPr>
        <w:tabs>
          <w:tab w:val="num" w:pos="16119"/>
        </w:tabs>
        <w:ind w:left="16119" w:hanging="360"/>
      </w:pPr>
      <w:rPr>
        <w:rFonts w:ascii="Wingdings" w:hAnsi="Wingdings" w:hint="default"/>
        <w:sz w:val="20"/>
      </w:rPr>
    </w:lvl>
  </w:abstractNum>
  <w:abstractNum w:abstractNumId="1" w15:restartNumberingAfterBreak="0">
    <w:nsid w:val="02744853"/>
    <w:multiLevelType w:val="hybridMultilevel"/>
    <w:tmpl w:val="B3C065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454F904"/>
    <w:multiLevelType w:val="hybridMultilevel"/>
    <w:tmpl w:val="00000000"/>
    <w:lvl w:ilvl="0" w:tplc="D91472E4">
      <w:start w:val="1"/>
      <w:numFmt w:val="decimal"/>
      <w:lvlText w:val="%1）"/>
      <w:lvlJc w:val="left"/>
      <w:pPr>
        <w:tabs>
          <w:tab w:val="num" w:pos="840"/>
        </w:tabs>
        <w:ind w:left="840" w:hanging="360"/>
      </w:pPr>
    </w:lvl>
    <w:lvl w:ilvl="1" w:tplc="05665662">
      <w:start w:val="1"/>
      <w:numFmt w:val="lowerLetter"/>
      <w:lvlText w:val="%2)"/>
      <w:lvlJc w:val="left"/>
      <w:pPr>
        <w:tabs>
          <w:tab w:val="num" w:pos="1320"/>
        </w:tabs>
        <w:ind w:left="1320" w:hanging="420"/>
      </w:pPr>
    </w:lvl>
    <w:lvl w:ilvl="2" w:tplc="79EA704A">
      <w:start w:val="1"/>
      <w:numFmt w:val="lowerRoman"/>
      <w:lvlText w:val="%3."/>
      <w:lvlJc w:val="right"/>
      <w:pPr>
        <w:tabs>
          <w:tab w:val="num" w:pos="1740"/>
        </w:tabs>
        <w:ind w:left="1740" w:hanging="420"/>
      </w:pPr>
    </w:lvl>
    <w:lvl w:ilvl="3" w:tplc="439AF58C">
      <w:start w:val="1"/>
      <w:numFmt w:val="decimal"/>
      <w:lvlText w:val="%4."/>
      <w:lvlJc w:val="left"/>
      <w:pPr>
        <w:tabs>
          <w:tab w:val="num" w:pos="2160"/>
        </w:tabs>
        <w:ind w:left="2160" w:hanging="420"/>
      </w:pPr>
    </w:lvl>
    <w:lvl w:ilvl="4" w:tplc="83AE393C">
      <w:start w:val="1"/>
      <w:numFmt w:val="lowerLetter"/>
      <w:lvlText w:val="%5)"/>
      <w:lvlJc w:val="left"/>
      <w:pPr>
        <w:tabs>
          <w:tab w:val="num" w:pos="2580"/>
        </w:tabs>
        <w:ind w:left="2580" w:hanging="420"/>
      </w:pPr>
    </w:lvl>
    <w:lvl w:ilvl="5" w:tplc="3B7A3856">
      <w:start w:val="1"/>
      <w:numFmt w:val="lowerRoman"/>
      <w:lvlText w:val="%6."/>
      <w:lvlJc w:val="right"/>
      <w:pPr>
        <w:tabs>
          <w:tab w:val="num" w:pos="3000"/>
        </w:tabs>
        <w:ind w:left="3000" w:hanging="420"/>
      </w:pPr>
    </w:lvl>
    <w:lvl w:ilvl="6" w:tplc="86FCE58C">
      <w:start w:val="1"/>
      <w:numFmt w:val="decimal"/>
      <w:lvlText w:val="%7."/>
      <w:lvlJc w:val="left"/>
      <w:pPr>
        <w:tabs>
          <w:tab w:val="num" w:pos="3420"/>
        </w:tabs>
        <w:ind w:left="3420" w:hanging="420"/>
      </w:pPr>
    </w:lvl>
    <w:lvl w:ilvl="7" w:tplc="B5728CEC">
      <w:start w:val="1"/>
      <w:numFmt w:val="lowerLetter"/>
      <w:lvlText w:val="%8)"/>
      <w:lvlJc w:val="left"/>
      <w:pPr>
        <w:tabs>
          <w:tab w:val="num" w:pos="3840"/>
        </w:tabs>
        <w:ind w:left="3840" w:hanging="420"/>
      </w:pPr>
    </w:lvl>
    <w:lvl w:ilvl="8" w:tplc="D876C0B6">
      <w:start w:val="1"/>
      <w:numFmt w:val="lowerRoman"/>
      <w:lvlText w:val="%9."/>
      <w:lvlJc w:val="right"/>
      <w:pPr>
        <w:tabs>
          <w:tab w:val="num" w:pos="4260"/>
        </w:tabs>
        <w:ind w:left="4260" w:hanging="420"/>
      </w:pPr>
    </w:lvl>
  </w:abstractNum>
  <w:abstractNum w:abstractNumId="3" w15:restartNumberingAfterBreak="0">
    <w:nsid w:val="05326CBA"/>
    <w:multiLevelType w:val="hybridMultilevel"/>
    <w:tmpl w:val="F0FA56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6046E8D"/>
    <w:multiLevelType w:val="multilevel"/>
    <w:tmpl w:val="D8C6C9B2"/>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5" w15:restartNumberingAfterBreak="0">
    <w:nsid w:val="0BBF3D10"/>
    <w:multiLevelType w:val="hybridMultilevel"/>
    <w:tmpl w:val="C2AA9E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2B4395A"/>
    <w:multiLevelType w:val="multilevel"/>
    <w:tmpl w:val="29AE6F94"/>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isLgl/>
      <w:lvlText w:val="%1.%2.%3"/>
      <w:lvlJc w:val="left"/>
      <w:pPr>
        <w:tabs>
          <w:tab w:val="num" w:pos="720"/>
        </w:tabs>
        <w:ind w:left="720" w:hanging="720"/>
      </w:pPr>
      <w:rPr>
        <w:rFonts w:ascii="Times New Roman" w:hAnsi="Times New Roman" w:hint="default"/>
      </w:rPr>
    </w:lvl>
    <w:lvl w:ilvl="3">
      <w:start w:val="1"/>
      <w:numFmt w:val="decimal"/>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7" w15:restartNumberingAfterBreak="0">
    <w:nsid w:val="146E72FB"/>
    <w:multiLevelType w:val="hybridMultilevel"/>
    <w:tmpl w:val="C8E2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592481D"/>
    <w:multiLevelType w:val="hybridMultilevel"/>
    <w:tmpl w:val="AC1C1D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8E034D"/>
    <w:multiLevelType w:val="hybridMultilevel"/>
    <w:tmpl w:val="995865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842BF4"/>
    <w:multiLevelType w:val="multilevel"/>
    <w:tmpl w:val="509C088A"/>
    <w:lvl w:ilvl="0">
      <w:start w:val="1"/>
      <w:numFmt w:val="chineseCountingThousand"/>
      <w:pStyle w:val="1"/>
      <w:lvlText w:val="第%1章"/>
      <w:lvlJc w:val="left"/>
      <w:pPr>
        <w:tabs>
          <w:tab w:val="num" w:pos="420"/>
        </w:tabs>
        <w:ind w:left="420" w:hanging="420"/>
      </w:pPr>
      <w:rPr>
        <w:rFonts w:hint="eastAsia"/>
        <w:lang w:val="en-US"/>
      </w:rPr>
    </w:lvl>
    <w:lvl w:ilvl="1">
      <w:start w:val="1"/>
      <w:numFmt w:val="decimal"/>
      <w:pStyle w:val="2"/>
      <w:isLgl/>
      <w:lvlText w:val="%1.%2"/>
      <w:lvlJc w:val="left"/>
      <w:pPr>
        <w:tabs>
          <w:tab w:val="num" w:pos="720"/>
        </w:tabs>
        <w:ind w:left="720" w:hanging="720"/>
      </w:pPr>
      <w:rPr>
        <w:rFonts w:ascii="黑体" w:eastAsia="黑体" w:hAnsi="黑体" w:hint="default"/>
        <w:sz w:val="28"/>
        <w:szCs w:val="28"/>
      </w:rPr>
    </w:lvl>
    <w:lvl w:ilvl="2">
      <w:start w:val="1"/>
      <w:numFmt w:val="decimal"/>
      <w:pStyle w:val="3"/>
      <w:isLgl/>
      <w:lvlText w:val="%1.%2.%3"/>
      <w:lvlJc w:val="left"/>
      <w:pPr>
        <w:tabs>
          <w:tab w:val="num" w:pos="720"/>
        </w:tabs>
        <w:ind w:left="720" w:hanging="720"/>
      </w:pPr>
      <w:rPr>
        <w:rFonts w:ascii="Times New Roman" w:hAnsi="Times New Roman" w:hint="default"/>
      </w:rPr>
    </w:lvl>
    <w:lvl w:ilvl="3">
      <w:start w:val="1"/>
      <w:numFmt w:val="decimal"/>
      <w:pStyle w:val="4"/>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1" w15:restartNumberingAfterBreak="0">
    <w:nsid w:val="21277B05"/>
    <w:multiLevelType w:val="hybridMultilevel"/>
    <w:tmpl w:val="89B67002"/>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8DE7464"/>
    <w:multiLevelType w:val="hybridMultilevel"/>
    <w:tmpl w:val="E96A32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AB39D0"/>
    <w:multiLevelType w:val="multilevel"/>
    <w:tmpl w:val="BBC2960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4069"/>
        </w:tabs>
        <w:ind w:left="406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46851D6E"/>
    <w:multiLevelType w:val="singleLevel"/>
    <w:tmpl w:val="F266D50A"/>
    <w:lvl w:ilvl="0">
      <w:start w:val="1"/>
      <w:numFmt w:val="decimal"/>
      <w:lvlText w:val="[%1]."/>
      <w:lvlJc w:val="left"/>
      <w:pPr>
        <w:tabs>
          <w:tab w:val="num" w:pos="680"/>
        </w:tabs>
        <w:ind w:left="680" w:hanging="680"/>
      </w:pPr>
      <w:rPr>
        <w:rFonts w:hint="eastAsia"/>
      </w:rPr>
    </w:lvl>
  </w:abstractNum>
  <w:abstractNum w:abstractNumId="15" w15:restartNumberingAfterBreak="0">
    <w:nsid w:val="4D9F18B5"/>
    <w:multiLevelType w:val="hybridMultilevel"/>
    <w:tmpl w:val="FB7424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558576D"/>
    <w:multiLevelType w:val="hybridMultilevel"/>
    <w:tmpl w:val="55B6A6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43D0F46"/>
    <w:multiLevelType w:val="hybridMultilevel"/>
    <w:tmpl w:val="418C28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937E16"/>
    <w:multiLevelType w:val="hybridMultilevel"/>
    <w:tmpl w:val="D8A836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2"/>
  </w:num>
  <w:num w:numId="3">
    <w:abstractNumId w:val="13"/>
  </w:num>
  <w:num w:numId="4">
    <w:abstractNumId w:val="1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11"/>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5"/>
  </w:num>
  <w:num w:numId="11">
    <w:abstractNumId w:val="1"/>
  </w:num>
  <w:num w:numId="12">
    <w:abstractNumId w:val="7"/>
  </w:num>
  <w:num w:numId="13">
    <w:abstractNumId w:val="12"/>
  </w:num>
  <w:num w:numId="14">
    <w:abstractNumId w:val="17"/>
  </w:num>
  <w:num w:numId="15">
    <w:abstractNumId w:val="3"/>
  </w:num>
  <w:num w:numId="16">
    <w:abstractNumId w:val="8"/>
  </w:num>
  <w:num w:numId="17">
    <w:abstractNumId w:val="18"/>
  </w:num>
  <w:num w:numId="18">
    <w:abstractNumId w:val="16"/>
  </w:num>
  <w:num w:numId="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608272694@qq.com">
    <w15:presenceInfo w15:providerId="Windows Live" w15:userId="ad34dce8df94a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71"/>
    <w:rsid w:val="00091F89"/>
    <w:rsid w:val="000A2371"/>
    <w:rsid w:val="004E621D"/>
    <w:rsid w:val="00C61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20B1F"/>
  <w15:chartTrackingRefBased/>
  <w15:docId w15:val="{FC36914A-9227-43BD-870F-478143A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2D2"/>
    <w:pPr>
      <w:widowControl w:val="0"/>
      <w:jc w:val="both"/>
    </w:pPr>
    <w:rPr>
      <w:rFonts w:ascii="Times New Roman" w:eastAsia="宋体" w:hAnsi="Times New Roman" w:cs="Times New Roman"/>
      <w:szCs w:val="20"/>
    </w:rPr>
  </w:style>
  <w:style w:type="paragraph" w:styleId="1">
    <w:name w:val="heading 1"/>
    <w:basedOn w:val="a"/>
    <w:next w:val="a"/>
    <w:link w:val="10"/>
    <w:qFormat/>
    <w:rsid w:val="00C612D2"/>
    <w:pPr>
      <w:keepNext/>
      <w:keepLines/>
      <w:numPr>
        <w:numId w:val="4"/>
      </w:numPr>
      <w:spacing w:before="340" w:after="330" w:line="360" w:lineRule="exact"/>
      <w:jc w:val="center"/>
      <w:outlineLvl w:val="0"/>
    </w:pPr>
    <w:rPr>
      <w:b/>
      <w:color w:val="000000"/>
      <w:kern w:val="44"/>
      <w:sz w:val="32"/>
    </w:rPr>
  </w:style>
  <w:style w:type="paragraph" w:styleId="2">
    <w:name w:val="heading 2"/>
    <w:basedOn w:val="a"/>
    <w:next w:val="a0"/>
    <w:link w:val="20"/>
    <w:qFormat/>
    <w:rsid w:val="00C612D2"/>
    <w:pPr>
      <w:keepNext/>
      <w:keepLines/>
      <w:numPr>
        <w:ilvl w:val="1"/>
        <w:numId w:val="4"/>
      </w:numPr>
      <w:spacing w:before="260" w:after="260" w:line="360" w:lineRule="exact"/>
      <w:jc w:val="center"/>
      <w:outlineLvl w:val="1"/>
    </w:pPr>
    <w:rPr>
      <w:rFonts w:cs="simsun"/>
      <w:b/>
      <w:bCs/>
      <w:color w:val="000000"/>
      <w:kern w:val="0"/>
      <w:sz w:val="30"/>
      <w:szCs w:val="30"/>
      <w:lang w:eastAsia="en-US"/>
    </w:rPr>
  </w:style>
  <w:style w:type="paragraph" w:styleId="3">
    <w:name w:val="heading 3"/>
    <w:basedOn w:val="2"/>
    <w:next w:val="a0"/>
    <w:link w:val="30"/>
    <w:qFormat/>
    <w:rsid w:val="00C612D2"/>
    <w:pPr>
      <w:numPr>
        <w:ilvl w:val="2"/>
      </w:numPr>
      <w:jc w:val="both"/>
      <w:outlineLvl w:val="2"/>
    </w:pPr>
    <w:rPr>
      <w:rFonts w:ascii="宋体" w:hAnsi="宋体"/>
      <w:b w:val="0"/>
      <w:sz w:val="28"/>
      <w:lang w:eastAsia="zh-CN"/>
    </w:rPr>
  </w:style>
  <w:style w:type="paragraph" w:styleId="4">
    <w:name w:val="heading 4"/>
    <w:basedOn w:val="1"/>
    <w:next w:val="a"/>
    <w:link w:val="40"/>
    <w:qFormat/>
    <w:rsid w:val="00C612D2"/>
    <w:pPr>
      <w:numPr>
        <w:ilvl w:val="3"/>
      </w:numPr>
      <w:jc w:val="both"/>
      <w:outlineLvl w:val="3"/>
    </w:pPr>
    <w:rPr>
      <w:sz w:val="24"/>
      <w:szCs w:val="24"/>
    </w:rPr>
  </w:style>
  <w:style w:type="paragraph" w:styleId="5">
    <w:name w:val="heading 5"/>
    <w:basedOn w:val="a"/>
    <w:next w:val="a"/>
    <w:link w:val="50"/>
    <w:qFormat/>
    <w:rsid w:val="00C612D2"/>
    <w:pPr>
      <w:keepNext/>
      <w:keepLines/>
      <w:spacing w:before="280" w:after="290" w:line="372" w:lineRule="auto"/>
      <w:outlineLvl w:val="4"/>
    </w:pPr>
    <w:rPr>
      <w:b/>
      <w:sz w:val="28"/>
    </w:rPr>
  </w:style>
  <w:style w:type="paragraph" w:styleId="6">
    <w:name w:val="heading 6"/>
    <w:basedOn w:val="a"/>
    <w:next w:val="a"/>
    <w:link w:val="60"/>
    <w:qFormat/>
    <w:rsid w:val="00C612D2"/>
    <w:pPr>
      <w:keepNext/>
      <w:keepLines/>
      <w:spacing w:before="240" w:after="64" w:line="314" w:lineRule="auto"/>
      <w:outlineLvl w:val="5"/>
    </w:pPr>
    <w:rPr>
      <w:rFonts w:ascii="Arial" w:eastAsia="永中黑体" w:hAnsi="Arial"/>
      <w:b/>
      <w:sz w:val="24"/>
    </w:rPr>
  </w:style>
  <w:style w:type="paragraph" w:styleId="7">
    <w:name w:val="heading 7"/>
    <w:basedOn w:val="a"/>
    <w:next w:val="a"/>
    <w:link w:val="70"/>
    <w:qFormat/>
    <w:rsid w:val="00C612D2"/>
    <w:pPr>
      <w:keepNext/>
      <w:keepLines/>
      <w:spacing w:before="240" w:after="64" w:line="314" w:lineRule="auto"/>
      <w:outlineLvl w:val="6"/>
    </w:pPr>
    <w:rPr>
      <w:b/>
      <w:sz w:val="24"/>
    </w:rPr>
  </w:style>
  <w:style w:type="paragraph" w:styleId="8">
    <w:name w:val="heading 8"/>
    <w:basedOn w:val="a"/>
    <w:next w:val="a"/>
    <w:link w:val="80"/>
    <w:qFormat/>
    <w:rsid w:val="00C612D2"/>
    <w:pPr>
      <w:keepNext/>
      <w:keepLines/>
      <w:spacing w:before="240" w:after="64" w:line="314" w:lineRule="auto"/>
      <w:outlineLvl w:val="7"/>
    </w:pPr>
    <w:rPr>
      <w:rFonts w:ascii="Arial" w:eastAsia="永中黑体" w:hAnsi="Arial"/>
      <w:sz w:val="24"/>
    </w:rPr>
  </w:style>
  <w:style w:type="paragraph" w:styleId="9">
    <w:name w:val="heading 9"/>
    <w:basedOn w:val="a"/>
    <w:next w:val="a"/>
    <w:link w:val="90"/>
    <w:qFormat/>
    <w:rsid w:val="00C612D2"/>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C612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612D2"/>
    <w:rPr>
      <w:sz w:val="18"/>
      <w:szCs w:val="18"/>
    </w:rPr>
  </w:style>
  <w:style w:type="paragraph" w:styleId="a6">
    <w:name w:val="footer"/>
    <w:basedOn w:val="a"/>
    <w:link w:val="a7"/>
    <w:uiPriority w:val="99"/>
    <w:unhideWhenUsed/>
    <w:rsid w:val="00C612D2"/>
    <w:pPr>
      <w:tabs>
        <w:tab w:val="center" w:pos="4153"/>
        <w:tab w:val="right" w:pos="8306"/>
      </w:tabs>
      <w:snapToGrid w:val="0"/>
      <w:jc w:val="left"/>
    </w:pPr>
    <w:rPr>
      <w:sz w:val="18"/>
      <w:szCs w:val="18"/>
    </w:rPr>
  </w:style>
  <w:style w:type="character" w:customStyle="1" w:styleId="a7">
    <w:name w:val="页脚 字符"/>
    <w:basedOn w:val="a1"/>
    <w:link w:val="a6"/>
    <w:uiPriority w:val="99"/>
    <w:rsid w:val="00C612D2"/>
    <w:rPr>
      <w:sz w:val="18"/>
      <w:szCs w:val="18"/>
    </w:rPr>
  </w:style>
  <w:style w:type="character" w:customStyle="1" w:styleId="10">
    <w:name w:val="标题 1 字符"/>
    <w:basedOn w:val="a1"/>
    <w:link w:val="1"/>
    <w:rsid w:val="00C612D2"/>
    <w:rPr>
      <w:rFonts w:ascii="Times New Roman" w:eastAsia="宋体" w:hAnsi="Times New Roman" w:cs="Times New Roman"/>
      <w:b/>
      <w:color w:val="000000"/>
      <w:kern w:val="44"/>
      <w:sz w:val="32"/>
      <w:szCs w:val="20"/>
    </w:rPr>
  </w:style>
  <w:style w:type="character" w:customStyle="1" w:styleId="20">
    <w:name w:val="标题 2 字符"/>
    <w:basedOn w:val="a1"/>
    <w:link w:val="2"/>
    <w:rsid w:val="00C612D2"/>
    <w:rPr>
      <w:rFonts w:ascii="Times New Roman" w:eastAsia="宋体" w:hAnsi="Times New Roman" w:cs="simsun"/>
      <w:b/>
      <w:bCs/>
      <w:color w:val="000000"/>
      <w:kern w:val="0"/>
      <w:sz w:val="30"/>
      <w:szCs w:val="30"/>
      <w:lang w:eastAsia="en-US"/>
    </w:rPr>
  </w:style>
  <w:style w:type="character" w:customStyle="1" w:styleId="30">
    <w:name w:val="标题 3 字符"/>
    <w:basedOn w:val="a1"/>
    <w:link w:val="3"/>
    <w:rsid w:val="00C612D2"/>
    <w:rPr>
      <w:rFonts w:ascii="宋体" w:eastAsia="宋体" w:hAnsi="宋体" w:cs="simsun"/>
      <w:bCs/>
      <w:color w:val="000000"/>
      <w:kern w:val="0"/>
      <w:sz w:val="28"/>
      <w:szCs w:val="30"/>
    </w:rPr>
  </w:style>
  <w:style w:type="character" w:customStyle="1" w:styleId="40">
    <w:name w:val="标题 4 字符"/>
    <w:basedOn w:val="a1"/>
    <w:link w:val="4"/>
    <w:rsid w:val="00C612D2"/>
    <w:rPr>
      <w:rFonts w:ascii="Times New Roman" w:eastAsia="宋体" w:hAnsi="Times New Roman" w:cs="Times New Roman"/>
      <w:b/>
      <w:color w:val="000000"/>
      <w:kern w:val="44"/>
      <w:sz w:val="24"/>
      <w:szCs w:val="24"/>
    </w:rPr>
  </w:style>
  <w:style w:type="character" w:customStyle="1" w:styleId="50">
    <w:name w:val="标题 5 字符"/>
    <w:basedOn w:val="a1"/>
    <w:link w:val="5"/>
    <w:rsid w:val="00C612D2"/>
    <w:rPr>
      <w:rFonts w:ascii="Times New Roman" w:eastAsia="宋体" w:hAnsi="Times New Roman" w:cs="Times New Roman"/>
      <w:b/>
      <w:sz w:val="28"/>
      <w:szCs w:val="20"/>
    </w:rPr>
  </w:style>
  <w:style w:type="character" w:customStyle="1" w:styleId="60">
    <w:name w:val="标题 6 字符"/>
    <w:basedOn w:val="a1"/>
    <w:link w:val="6"/>
    <w:rsid w:val="00C612D2"/>
    <w:rPr>
      <w:rFonts w:ascii="Arial" w:eastAsia="永中黑体" w:hAnsi="Arial" w:cs="Times New Roman"/>
      <w:b/>
      <w:sz w:val="24"/>
      <w:szCs w:val="20"/>
    </w:rPr>
  </w:style>
  <w:style w:type="character" w:customStyle="1" w:styleId="70">
    <w:name w:val="标题 7 字符"/>
    <w:basedOn w:val="a1"/>
    <w:link w:val="7"/>
    <w:rsid w:val="00C612D2"/>
    <w:rPr>
      <w:rFonts w:ascii="Times New Roman" w:eastAsia="宋体" w:hAnsi="Times New Roman" w:cs="Times New Roman"/>
      <w:b/>
      <w:sz w:val="24"/>
      <w:szCs w:val="20"/>
    </w:rPr>
  </w:style>
  <w:style w:type="character" w:customStyle="1" w:styleId="80">
    <w:name w:val="标题 8 字符"/>
    <w:basedOn w:val="a1"/>
    <w:link w:val="8"/>
    <w:rsid w:val="00C612D2"/>
    <w:rPr>
      <w:rFonts w:ascii="Arial" w:eastAsia="永中黑体" w:hAnsi="Arial" w:cs="Times New Roman"/>
      <w:sz w:val="24"/>
      <w:szCs w:val="20"/>
    </w:rPr>
  </w:style>
  <w:style w:type="character" w:customStyle="1" w:styleId="90">
    <w:name w:val="标题 9 字符"/>
    <w:basedOn w:val="a1"/>
    <w:link w:val="9"/>
    <w:rsid w:val="00C612D2"/>
    <w:rPr>
      <w:rFonts w:ascii="Arial" w:eastAsia="永中黑体" w:hAnsi="Arial" w:cs="Times New Roman"/>
      <w:szCs w:val="20"/>
    </w:rPr>
  </w:style>
  <w:style w:type="numbering" w:styleId="111111">
    <w:name w:val="Outline List 2"/>
    <w:basedOn w:val="a3"/>
    <w:rsid w:val="00C612D2"/>
    <w:pPr>
      <w:numPr>
        <w:numId w:val="3"/>
      </w:numPr>
    </w:pPr>
  </w:style>
  <w:style w:type="character" w:customStyle="1" w:styleId="11">
    <w:name w:val="普通表格1"/>
    <w:rsid w:val="00C612D2"/>
    <w:rPr>
      <w:rFonts w:ascii="Times New Roman" w:eastAsia="宋体" w:hAnsi="Times New Roman"/>
      <w:sz w:val="20"/>
    </w:rPr>
  </w:style>
  <w:style w:type="character" w:customStyle="1" w:styleId="12">
    <w:name w:val="无列表1"/>
    <w:rsid w:val="00C612D2"/>
  </w:style>
  <w:style w:type="paragraph" w:styleId="a0">
    <w:name w:val="Normal Indent"/>
    <w:basedOn w:val="a"/>
    <w:rsid w:val="00C612D2"/>
    <w:pPr>
      <w:ind w:firstLine="420"/>
    </w:pPr>
  </w:style>
  <w:style w:type="paragraph" w:styleId="TOC1">
    <w:name w:val="toc 1"/>
    <w:basedOn w:val="a"/>
    <w:next w:val="a"/>
    <w:autoRedefine/>
    <w:uiPriority w:val="39"/>
    <w:rsid w:val="00C612D2"/>
    <w:pPr>
      <w:spacing w:before="120" w:after="120"/>
      <w:jc w:val="center"/>
    </w:pPr>
    <w:rPr>
      <w:rFonts w:ascii="黑体" w:eastAsia="黑体" w:hAnsi="黑体"/>
      <w:b/>
      <w:caps/>
      <w:noProof/>
      <w:sz w:val="28"/>
      <w:szCs w:val="28"/>
    </w:rPr>
  </w:style>
  <w:style w:type="paragraph" w:styleId="TOC9">
    <w:name w:val="toc 9"/>
    <w:basedOn w:val="a"/>
    <w:next w:val="a"/>
    <w:autoRedefine/>
    <w:rsid w:val="00C612D2"/>
    <w:pPr>
      <w:ind w:left="1680"/>
      <w:jc w:val="left"/>
    </w:pPr>
    <w:rPr>
      <w:sz w:val="18"/>
    </w:rPr>
  </w:style>
  <w:style w:type="paragraph" w:styleId="TOC2">
    <w:name w:val="toc 2"/>
    <w:basedOn w:val="a"/>
    <w:next w:val="a"/>
    <w:autoRedefine/>
    <w:uiPriority w:val="39"/>
    <w:rsid w:val="00C612D2"/>
    <w:pPr>
      <w:tabs>
        <w:tab w:val="left" w:pos="1680"/>
        <w:tab w:val="right" w:leader="dot" w:pos="8777"/>
      </w:tabs>
      <w:spacing w:line="360" w:lineRule="exact"/>
      <w:ind w:left="1050"/>
      <w:jc w:val="left"/>
    </w:pPr>
    <w:rPr>
      <w:smallCaps/>
    </w:rPr>
  </w:style>
  <w:style w:type="paragraph" w:styleId="TOC3">
    <w:name w:val="toc 3"/>
    <w:basedOn w:val="a"/>
    <w:next w:val="a"/>
    <w:autoRedefine/>
    <w:uiPriority w:val="39"/>
    <w:rsid w:val="00C612D2"/>
    <w:pPr>
      <w:tabs>
        <w:tab w:val="left" w:pos="1680"/>
        <w:tab w:val="left" w:pos="2520"/>
        <w:tab w:val="right" w:leader="dot" w:pos="8777"/>
      </w:tabs>
      <w:spacing w:line="360" w:lineRule="exact"/>
      <w:ind w:left="1680"/>
      <w:jc w:val="left"/>
    </w:pPr>
    <w:rPr>
      <w:sz w:val="20"/>
    </w:rPr>
  </w:style>
  <w:style w:type="paragraph" w:styleId="TOC4">
    <w:name w:val="toc 4"/>
    <w:basedOn w:val="a"/>
    <w:next w:val="a"/>
    <w:autoRedefine/>
    <w:rsid w:val="00C612D2"/>
    <w:pPr>
      <w:ind w:left="630"/>
      <w:jc w:val="left"/>
    </w:pPr>
    <w:rPr>
      <w:sz w:val="18"/>
    </w:rPr>
  </w:style>
  <w:style w:type="paragraph" w:styleId="TOC5">
    <w:name w:val="toc 5"/>
    <w:basedOn w:val="a"/>
    <w:next w:val="a"/>
    <w:autoRedefine/>
    <w:rsid w:val="00C612D2"/>
    <w:pPr>
      <w:ind w:left="840"/>
      <w:jc w:val="left"/>
    </w:pPr>
    <w:rPr>
      <w:sz w:val="18"/>
    </w:rPr>
  </w:style>
  <w:style w:type="paragraph" w:styleId="TOC6">
    <w:name w:val="toc 6"/>
    <w:basedOn w:val="a"/>
    <w:next w:val="a"/>
    <w:autoRedefine/>
    <w:rsid w:val="00C612D2"/>
    <w:pPr>
      <w:ind w:left="1050"/>
      <w:jc w:val="left"/>
    </w:pPr>
    <w:rPr>
      <w:sz w:val="18"/>
    </w:rPr>
  </w:style>
  <w:style w:type="paragraph" w:styleId="TOC7">
    <w:name w:val="toc 7"/>
    <w:basedOn w:val="a"/>
    <w:next w:val="a"/>
    <w:autoRedefine/>
    <w:rsid w:val="00C612D2"/>
    <w:pPr>
      <w:ind w:left="1260"/>
      <w:jc w:val="left"/>
    </w:pPr>
    <w:rPr>
      <w:sz w:val="18"/>
    </w:rPr>
  </w:style>
  <w:style w:type="paragraph" w:styleId="TOC8">
    <w:name w:val="toc 8"/>
    <w:basedOn w:val="a"/>
    <w:next w:val="a"/>
    <w:autoRedefine/>
    <w:rsid w:val="00C612D2"/>
    <w:pPr>
      <w:ind w:left="1470"/>
      <w:jc w:val="left"/>
    </w:pPr>
    <w:rPr>
      <w:sz w:val="18"/>
    </w:rPr>
  </w:style>
  <w:style w:type="paragraph" w:styleId="a8">
    <w:name w:val="Body Text Indent"/>
    <w:basedOn w:val="a"/>
    <w:link w:val="a9"/>
    <w:rsid w:val="00C612D2"/>
    <w:pPr>
      <w:ind w:firstLine="525"/>
    </w:pPr>
    <w:rPr>
      <w:rFonts w:ascii="宋体" w:hint="eastAsia"/>
    </w:rPr>
  </w:style>
  <w:style w:type="character" w:customStyle="1" w:styleId="a9">
    <w:name w:val="正文文本缩进 字符"/>
    <w:basedOn w:val="a1"/>
    <w:link w:val="a8"/>
    <w:rsid w:val="00C612D2"/>
    <w:rPr>
      <w:rFonts w:ascii="宋体" w:eastAsia="宋体" w:hAnsi="Times New Roman" w:cs="Times New Roman"/>
      <w:szCs w:val="20"/>
    </w:rPr>
  </w:style>
  <w:style w:type="paragraph" w:styleId="21">
    <w:name w:val="Body Text Indent 2"/>
    <w:basedOn w:val="a"/>
    <w:link w:val="22"/>
    <w:rsid w:val="00C612D2"/>
    <w:pPr>
      <w:spacing w:line="360" w:lineRule="exact"/>
      <w:ind w:firstLine="527"/>
    </w:pPr>
    <w:rPr>
      <w:rFonts w:ascii="宋体" w:hint="eastAsia"/>
      <w:sz w:val="24"/>
    </w:rPr>
  </w:style>
  <w:style w:type="character" w:customStyle="1" w:styleId="22">
    <w:name w:val="正文文本缩进 2 字符"/>
    <w:basedOn w:val="a1"/>
    <w:link w:val="21"/>
    <w:rsid w:val="00C612D2"/>
    <w:rPr>
      <w:rFonts w:ascii="宋体" w:eastAsia="宋体" w:hAnsi="Times New Roman" w:cs="Times New Roman"/>
      <w:sz w:val="24"/>
      <w:szCs w:val="20"/>
    </w:rPr>
  </w:style>
  <w:style w:type="paragraph" w:styleId="31">
    <w:name w:val="Body Text Indent 3"/>
    <w:basedOn w:val="a"/>
    <w:link w:val="32"/>
    <w:rsid w:val="00C612D2"/>
    <w:pPr>
      <w:spacing w:line="320" w:lineRule="exact"/>
      <w:ind w:firstLine="527"/>
    </w:pPr>
    <w:rPr>
      <w:rFonts w:ascii="宋体" w:hint="eastAsia"/>
    </w:rPr>
  </w:style>
  <w:style w:type="character" w:customStyle="1" w:styleId="32">
    <w:name w:val="正文文本缩进 3 字符"/>
    <w:basedOn w:val="a1"/>
    <w:link w:val="31"/>
    <w:rsid w:val="00C612D2"/>
    <w:rPr>
      <w:rFonts w:ascii="宋体" w:eastAsia="宋体" w:hAnsi="Times New Roman" w:cs="Times New Roman"/>
      <w:szCs w:val="20"/>
    </w:rPr>
  </w:style>
  <w:style w:type="paragraph" w:styleId="aa">
    <w:name w:val="Document Map"/>
    <w:basedOn w:val="a"/>
    <w:link w:val="ab"/>
    <w:rsid w:val="00C612D2"/>
    <w:pPr>
      <w:shd w:val="clear" w:color="auto" w:fill="000080"/>
    </w:pPr>
  </w:style>
  <w:style w:type="character" w:customStyle="1" w:styleId="ab">
    <w:name w:val="文档结构图 字符"/>
    <w:basedOn w:val="a1"/>
    <w:link w:val="aa"/>
    <w:rsid w:val="00C612D2"/>
    <w:rPr>
      <w:rFonts w:ascii="Times New Roman" w:eastAsia="宋体" w:hAnsi="Times New Roman" w:cs="Times New Roman"/>
      <w:szCs w:val="20"/>
      <w:shd w:val="clear" w:color="auto" w:fill="000080"/>
    </w:rPr>
  </w:style>
  <w:style w:type="character" w:styleId="ac">
    <w:name w:val="page number"/>
    <w:basedOn w:val="a1"/>
    <w:rsid w:val="00C612D2"/>
  </w:style>
  <w:style w:type="paragraph" w:styleId="ad">
    <w:name w:val="Title"/>
    <w:basedOn w:val="a"/>
    <w:link w:val="ae"/>
    <w:qFormat/>
    <w:rsid w:val="00C612D2"/>
    <w:pPr>
      <w:jc w:val="center"/>
    </w:pPr>
    <w:rPr>
      <w:b/>
      <w:sz w:val="28"/>
    </w:rPr>
  </w:style>
  <w:style w:type="character" w:customStyle="1" w:styleId="ae">
    <w:name w:val="标题 字符"/>
    <w:basedOn w:val="a1"/>
    <w:link w:val="ad"/>
    <w:rsid w:val="00C612D2"/>
    <w:rPr>
      <w:rFonts w:ascii="Times New Roman" w:eastAsia="宋体" w:hAnsi="Times New Roman" w:cs="Times New Roman"/>
      <w:b/>
      <w:sz w:val="28"/>
      <w:szCs w:val="20"/>
    </w:rPr>
  </w:style>
  <w:style w:type="character" w:styleId="af">
    <w:name w:val="footnote reference"/>
    <w:basedOn w:val="a1"/>
    <w:rsid w:val="00C612D2"/>
    <w:rPr>
      <w:vertAlign w:val="superscript"/>
    </w:rPr>
  </w:style>
  <w:style w:type="paragraph" w:styleId="af0">
    <w:name w:val="footnote text"/>
    <w:basedOn w:val="a"/>
    <w:link w:val="af1"/>
    <w:rsid w:val="00C612D2"/>
    <w:pPr>
      <w:snapToGrid w:val="0"/>
      <w:jc w:val="left"/>
    </w:pPr>
    <w:rPr>
      <w:sz w:val="18"/>
    </w:rPr>
  </w:style>
  <w:style w:type="character" w:customStyle="1" w:styleId="af1">
    <w:name w:val="脚注文本 字符"/>
    <w:basedOn w:val="a1"/>
    <w:link w:val="af0"/>
    <w:rsid w:val="00C612D2"/>
    <w:rPr>
      <w:rFonts w:ascii="Times New Roman" w:eastAsia="宋体" w:hAnsi="Times New Roman" w:cs="Times New Roman"/>
      <w:sz w:val="18"/>
      <w:szCs w:val="20"/>
    </w:rPr>
  </w:style>
  <w:style w:type="paragraph" w:styleId="af2">
    <w:name w:val="Plain Text"/>
    <w:basedOn w:val="a"/>
    <w:link w:val="af3"/>
    <w:rsid w:val="00C612D2"/>
    <w:rPr>
      <w:rFonts w:ascii="宋体" w:hint="eastAsia"/>
    </w:rPr>
  </w:style>
  <w:style w:type="character" w:customStyle="1" w:styleId="af3">
    <w:name w:val="纯文本 字符"/>
    <w:basedOn w:val="a1"/>
    <w:link w:val="af2"/>
    <w:rsid w:val="00C612D2"/>
    <w:rPr>
      <w:rFonts w:ascii="宋体" w:eastAsia="宋体" w:hAnsi="Times New Roman" w:cs="Times New Roman"/>
      <w:szCs w:val="20"/>
    </w:rPr>
  </w:style>
  <w:style w:type="character" w:styleId="af4">
    <w:name w:val="annotation reference"/>
    <w:basedOn w:val="a1"/>
    <w:rsid w:val="00C612D2"/>
    <w:rPr>
      <w:sz w:val="21"/>
    </w:rPr>
  </w:style>
  <w:style w:type="paragraph" w:styleId="af5">
    <w:name w:val="annotation text"/>
    <w:basedOn w:val="a"/>
    <w:link w:val="af6"/>
    <w:rsid w:val="00C612D2"/>
    <w:pPr>
      <w:jc w:val="left"/>
    </w:pPr>
  </w:style>
  <w:style w:type="character" w:customStyle="1" w:styleId="af6">
    <w:name w:val="批注文字 字符"/>
    <w:basedOn w:val="a1"/>
    <w:link w:val="af5"/>
    <w:rsid w:val="00C612D2"/>
    <w:rPr>
      <w:rFonts w:ascii="Times New Roman" w:eastAsia="宋体" w:hAnsi="Times New Roman" w:cs="Times New Roman"/>
      <w:szCs w:val="20"/>
    </w:rPr>
  </w:style>
  <w:style w:type="paragraph" w:styleId="af7">
    <w:name w:val="annotation subject"/>
    <w:basedOn w:val="af5"/>
    <w:next w:val="af5"/>
    <w:link w:val="af8"/>
    <w:rsid w:val="00C612D2"/>
    <w:rPr>
      <w:b/>
      <w:bCs/>
    </w:rPr>
  </w:style>
  <w:style w:type="character" w:customStyle="1" w:styleId="af8">
    <w:name w:val="批注主题 字符"/>
    <w:basedOn w:val="af6"/>
    <w:link w:val="af7"/>
    <w:rsid w:val="00C612D2"/>
    <w:rPr>
      <w:rFonts w:ascii="Times New Roman" w:eastAsia="宋体" w:hAnsi="Times New Roman" w:cs="Times New Roman"/>
      <w:b/>
      <w:bCs/>
      <w:szCs w:val="20"/>
    </w:rPr>
  </w:style>
  <w:style w:type="paragraph" w:styleId="af9">
    <w:name w:val="Balloon Text"/>
    <w:basedOn w:val="a"/>
    <w:link w:val="afa"/>
    <w:rsid w:val="00C612D2"/>
    <w:rPr>
      <w:sz w:val="18"/>
      <w:szCs w:val="18"/>
    </w:rPr>
  </w:style>
  <w:style w:type="character" w:customStyle="1" w:styleId="afa">
    <w:name w:val="批注框文本 字符"/>
    <w:basedOn w:val="a1"/>
    <w:link w:val="af9"/>
    <w:rsid w:val="00C612D2"/>
    <w:rPr>
      <w:rFonts w:ascii="Times New Roman" w:eastAsia="宋体" w:hAnsi="Times New Roman" w:cs="Times New Roman"/>
      <w:sz w:val="18"/>
      <w:szCs w:val="18"/>
    </w:rPr>
  </w:style>
  <w:style w:type="character" w:customStyle="1" w:styleId="13">
    <w:name w:val="网格型1"/>
    <w:basedOn w:val="11"/>
    <w:rsid w:val="00C612D2"/>
    <w:rPr>
      <w:rFonts w:ascii="Times New Roman" w:eastAsia="宋体" w:hAnsi="Times New Roman"/>
      <w:sz w:val="20"/>
    </w:rPr>
  </w:style>
  <w:style w:type="character" w:styleId="afb">
    <w:name w:val="Hyperlink"/>
    <w:basedOn w:val="a1"/>
    <w:unhideWhenUsed/>
    <w:rsid w:val="00C612D2"/>
    <w:rPr>
      <w:color w:val="0563C1" w:themeColor="hyperlink"/>
      <w:u w:val="single"/>
    </w:rPr>
  </w:style>
  <w:style w:type="character" w:styleId="afc">
    <w:name w:val="Unresolved Mention"/>
    <w:basedOn w:val="a1"/>
    <w:uiPriority w:val="99"/>
    <w:semiHidden/>
    <w:unhideWhenUsed/>
    <w:rsid w:val="00C612D2"/>
    <w:rPr>
      <w:color w:val="605E5C"/>
      <w:shd w:val="clear" w:color="auto" w:fill="E1DFDD"/>
    </w:rPr>
  </w:style>
  <w:style w:type="table" w:styleId="afd">
    <w:name w:val="Table Grid"/>
    <w:basedOn w:val="a2"/>
    <w:rsid w:val="00C612D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image" Target="media/image14.png"/><Relationship Id="rId33" Type="http://schemas.openxmlformats.org/officeDocument/2006/relationships/image" Target="media/image22.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image" Target="media/image13.png"/><Relationship Id="rId32" Type="http://schemas.openxmlformats.org/officeDocument/2006/relationships/image" Target="media/image21.bmp"/><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tmp"/><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4.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tmp"/><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46</Pages>
  <Words>3862</Words>
  <Characters>22014</Characters>
  <Application>Microsoft Office Word</Application>
  <DocSecurity>0</DocSecurity>
  <Lines>183</Lines>
  <Paragraphs>51</Paragraphs>
  <ScaleCrop>false</ScaleCrop>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1608272694@qq.com</dc:creator>
  <cp:keywords/>
  <dc:description/>
  <cp:lastModifiedBy>1608272694@qq.com</cp:lastModifiedBy>
  <cp:revision>2</cp:revision>
  <dcterms:created xsi:type="dcterms:W3CDTF">2019-04-13T06:14:00Z</dcterms:created>
  <dcterms:modified xsi:type="dcterms:W3CDTF">2019-04-13T06:17:00Z</dcterms:modified>
</cp:coreProperties>
</file>