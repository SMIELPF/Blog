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0E6" w:rsidRDefault="001310E6" w:rsidP="001310E6">
      <w:pPr>
        <w:jc w:val="center"/>
        <w:rPr>
          <w:b/>
          <w:sz w:val="72"/>
          <w:szCs w:val="72"/>
        </w:rPr>
      </w:pPr>
      <w:bookmarkStart w:id="0" w:name="_Toc450884389"/>
      <w:bookmarkStart w:id="1" w:name="_Toc451179390"/>
      <w:bookmarkStart w:id="2" w:name="_Toc451179786"/>
      <w:bookmarkStart w:id="3" w:name="_Toc450804067"/>
      <w:bookmarkStart w:id="4" w:name="_Toc450752215"/>
      <w:r>
        <w:rPr>
          <w:b/>
          <w:noProof/>
          <w:sz w:val="72"/>
          <w:szCs w:val="72"/>
        </w:rPr>
        <w:drawing>
          <wp:inline distT="0" distB="0" distL="0" distR="0">
            <wp:extent cx="3622040" cy="1009650"/>
            <wp:effectExtent l="0" t="0" r="0" b="0"/>
            <wp:docPr id="4"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8" cstate="print"/>
                    <a:srcRect/>
                    <a:stretch>
                      <a:fillRect/>
                    </a:stretch>
                  </pic:blipFill>
                  <pic:spPr bwMode="auto">
                    <a:xfrm>
                      <a:off x="0" y="0"/>
                      <a:ext cx="3622040" cy="1009650"/>
                    </a:xfrm>
                    <a:prstGeom prst="rect">
                      <a:avLst/>
                    </a:prstGeom>
                    <a:noFill/>
                    <a:ln w="9525" cmpd="sng">
                      <a:noFill/>
                      <a:miter lim="800000"/>
                      <a:headEnd/>
                      <a:tailEnd/>
                    </a:ln>
                  </pic:spPr>
                </pic:pic>
              </a:graphicData>
            </a:graphic>
          </wp:inline>
        </w:drawing>
      </w:r>
    </w:p>
    <w:p w:rsidR="001310E6" w:rsidRDefault="001310E6" w:rsidP="001310E6">
      <w:pPr>
        <w:jc w:val="center"/>
        <w:rPr>
          <w:b/>
          <w:sz w:val="24"/>
        </w:rPr>
      </w:pPr>
    </w:p>
    <w:p w:rsidR="001310E6" w:rsidRDefault="001310E6" w:rsidP="001310E6">
      <w:pPr>
        <w:jc w:val="center"/>
        <w:rPr>
          <w:b/>
          <w:sz w:val="24"/>
        </w:rPr>
      </w:pPr>
    </w:p>
    <w:p w:rsidR="001310E6" w:rsidRDefault="001310E6" w:rsidP="001310E6">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rsidR="001310E6" w:rsidRDefault="001310E6" w:rsidP="001310E6">
      <w:pPr>
        <w:jc w:val="center"/>
        <w:rPr>
          <w:b/>
          <w:color w:val="000000"/>
          <w:sz w:val="44"/>
          <w:szCs w:val="72"/>
        </w:rPr>
      </w:pPr>
      <w:r>
        <w:rPr>
          <w:b/>
          <w:color w:val="000000"/>
          <w:sz w:val="44"/>
          <w:szCs w:val="72"/>
        </w:rPr>
        <w:t>Undergraduate Graduation Thesis</w:t>
      </w:r>
      <w:r>
        <w:rPr>
          <w:rFonts w:hint="eastAsia"/>
          <w:b/>
          <w:color w:val="000000"/>
          <w:sz w:val="44"/>
          <w:szCs w:val="72"/>
        </w:rPr>
        <w:t>（</w:t>
      </w:r>
      <w:r>
        <w:rPr>
          <w:b/>
          <w:color w:val="000000"/>
          <w:sz w:val="44"/>
          <w:szCs w:val="72"/>
        </w:rPr>
        <w:t>Design</w:t>
      </w:r>
      <w:r>
        <w:rPr>
          <w:rFonts w:hint="eastAsia"/>
          <w:b/>
          <w:color w:val="000000"/>
          <w:sz w:val="44"/>
          <w:szCs w:val="72"/>
        </w:rPr>
        <w:t>）</w:t>
      </w:r>
    </w:p>
    <w:p w:rsidR="001310E6" w:rsidRDefault="001310E6" w:rsidP="001310E6">
      <w:pPr>
        <w:jc w:val="center"/>
        <w:rPr>
          <w:color w:val="006600"/>
        </w:rPr>
      </w:pPr>
    </w:p>
    <w:p w:rsidR="001310E6" w:rsidRDefault="001310E6" w:rsidP="001310E6">
      <w:pPr>
        <w:rPr>
          <w:color w:val="006600"/>
        </w:rPr>
      </w:pPr>
    </w:p>
    <w:p w:rsidR="001310E6" w:rsidRDefault="001310E6" w:rsidP="001310E6">
      <w:pPr>
        <w:jc w:val="center"/>
        <w:rPr>
          <w:color w:val="006600"/>
        </w:rPr>
      </w:pPr>
    </w:p>
    <w:p w:rsidR="001310E6" w:rsidRDefault="001310E6" w:rsidP="001310E6">
      <w:pPr>
        <w:spacing w:line="360" w:lineRule="auto"/>
        <w:ind w:firstLineChars="310" w:firstLine="992"/>
        <w:rPr>
          <w:color w:val="000000"/>
          <w:sz w:val="32"/>
          <w:szCs w:val="32"/>
          <w:u w:val="single"/>
        </w:rPr>
      </w:pPr>
      <w:r>
        <w:rPr>
          <w:rFonts w:hint="eastAsia"/>
          <w:color w:val="000000"/>
          <w:sz w:val="32"/>
          <w:szCs w:val="32"/>
        </w:rPr>
        <w:t>题目</w:t>
      </w:r>
      <w:r>
        <w:rPr>
          <w:color w:val="000000"/>
          <w:sz w:val="32"/>
          <w:szCs w:val="32"/>
        </w:rPr>
        <w:t>Title</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1310E6">
      <w:pPr>
        <w:spacing w:line="360" w:lineRule="auto"/>
        <w:ind w:firstLineChars="310" w:firstLine="992"/>
        <w:rPr>
          <w:color w:val="000000"/>
          <w:sz w:val="32"/>
          <w:szCs w:val="32"/>
          <w:u w:val="single"/>
        </w:rPr>
      </w:pPr>
      <w:r>
        <w:rPr>
          <w:color w:val="000000"/>
          <w:sz w:val="32"/>
          <w:szCs w:val="32"/>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9E240C">
      <w:pPr>
        <w:spacing w:beforeLines="100" w:before="312" w:line="320" w:lineRule="exact"/>
        <w:ind w:firstLineChars="310" w:firstLine="992"/>
        <w:rPr>
          <w:color w:val="000000"/>
          <w:sz w:val="32"/>
          <w:szCs w:val="32"/>
        </w:rPr>
      </w:pPr>
      <w:r>
        <w:rPr>
          <w:rFonts w:hint="eastAsia"/>
          <w:color w:val="000000"/>
          <w:sz w:val="32"/>
          <w:szCs w:val="32"/>
        </w:rPr>
        <w:t>院</w:t>
      </w:r>
      <w:r>
        <w:rPr>
          <w:rFonts w:hint="eastAsia"/>
          <w:color w:val="000000"/>
          <w:sz w:val="32"/>
          <w:szCs w:val="32"/>
        </w:rPr>
        <w:t xml:space="preserve"> </w:t>
      </w:r>
      <w:r>
        <w:rPr>
          <w:rFonts w:hint="eastAsia"/>
          <w:color w:val="000000"/>
          <w:sz w:val="32"/>
          <w:szCs w:val="32"/>
        </w:rPr>
        <w:t>系</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School (Department)</w:t>
      </w:r>
      <w:r>
        <w:rPr>
          <w:rFonts w:hint="eastAsia"/>
          <w:color w:val="000000"/>
          <w:sz w:val="32"/>
          <w:szCs w:val="32"/>
        </w:rPr>
        <w:t>：</w:t>
      </w:r>
      <w:r>
        <w:rPr>
          <w:color w:val="000000"/>
          <w:sz w:val="32"/>
          <w:szCs w:val="32"/>
          <w:u w:val="single"/>
        </w:rPr>
        <w:t xml:space="preserve">    </w:t>
      </w:r>
      <w:ins w:id="5" w:author="1608272694@qq.com" w:date="2019-04-03T17:28:00Z">
        <w:r w:rsidR="00F7716F">
          <w:rPr>
            <w:rFonts w:hint="eastAsia"/>
            <w:color w:val="000000"/>
            <w:sz w:val="32"/>
            <w:szCs w:val="32"/>
            <w:u w:val="single"/>
          </w:rPr>
          <w:t>数据科学与计算机学院</w:t>
        </w:r>
      </w:ins>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9E240C">
      <w:pPr>
        <w:spacing w:beforeLines="100" w:before="312" w:line="320" w:lineRule="exact"/>
        <w:ind w:firstLineChars="310" w:firstLine="992"/>
        <w:rPr>
          <w:color w:val="000000"/>
          <w:sz w:val="32"/>
          <w:szCs w:val="32"/>
        </w:rPr>
      </w:pPr>
      <w:r>
        <w:rPr>
          <w:rFonts w:hint="eastAsia"/>
          <w:color w:val="000000"/>
          <w:sz w:val="32"/>
          <w:szCs w:val="32"/>
        </w:rPr>
        <w:t>专</w:t>
      </w:r>
      <w:r>
        <w:rPr>
          <w:rFonts w:hint="eastAsia"/>
          <w:color w:val="000000"/>
          <w:sz w:val="32"/>
          <w:szCs w:val="32"/>
        </w:rPr>
        <w:t xml:space="preserve"> </w:t>
      </w:r>
      <w:r>
        <w:rPr>
          <w:rFonts w:hint="eastAsia"/>
          <w:color w:val="000000"/>
          <w:sz w:val="32"/>
          <w:szCs w:val="32"/>
        </w:rPr>
        <w:t>业</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Major</w:t>
      </w:r>
      <w:r>
        <w:rPr>
          <w:rFonts w:hint="eastAsia"/>
          <w:color w:val="000000"/>
          <w:sz w:val="32"/>
          <w:szCs w:val="32"/>
        </w:rPr>
        <w:t>：</w:t>
      </w:r>
      <w:r>
        <w:rPr>
          <w:color w:val="000000"/>
          <w:sz w:val="32"/>
          <w:szCs w:val="32"/>
          <w:u w:val="single"/>
        </w:rPr>
        <w:t xml:space="preserve">             </w:t>
      </w:r>
      <w:ins w:id="6" w:author="1608272694@qq.com" w:date="2019-04-03T17:28:00Z">
        <w:r w:rsidR="00F7716F">
          <w:rPr>
            <w:rFonts w:hint="eastAsia"/>
            <w:color w:val="000000"/>
            <w:sz w:val="32"/>
            <w:szCs w:val="32"/>
            <w:u w:val="single"/>
          </w:rPr>
          <w:t>软件工程</w:t>
        </w:r>
      </w:ins>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9E240C">
      <w:pPr>
        <w:spacing w:beforeLines="100" w:before="312" w:line="320" w:lineRule="exact"/>
        <w:ind w:firstLineChars="310" w:firstLine="992"/>
        <w:rPr>
          <w:color w:val="000000"/>
          <w:sz w:val="32"/>
          <w:szCs w:val="32"/>
        </w:rPr>
      </w:pPr>
      <w:r>
        <w:rPr>
          <w:rFonts w:hint="eastAsia"/>
          <w:color w:val="000000"/>
          <w:sz w:val="32"/>
          <w:szCs w:val="32"/>
        </w:rPr>
        <w:t>学生姓名</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Student Name</w:t>
      </w:r>
      <w:r>
        <w:rPr>
          <w:rFonts w:hint="eastAsia"/>
          <w:color w:val="000000"/>
          <w:sz w:val="32"/>
          <w:szCs w:val="32"/>
        </w:rPr>
        <w:t>：</w:t>
      </w:r>
      <w:r>
        <w:rPr>
          <w:rFonts w:hint="eastAsia"/>
          <w:color w:val="000000"/>
          <w:sz w:val="32"/>
          <w:szCs w:val="32"/>
        </w:rPr>
        <w:t xml:space="preserve"> </w:t>
      </w:r>
      <w:r>
        <w:rPr>
          <w:color w:val="000000"/>
          <w:sz w:val="32"/>
          <w:szCs w:val="32"/>
          <w:u w:val="single"/>
        </w:rPr>
        <w:t xml:space="preserve">         </w:t>
      </w:r>
      <w:ins w:id="7" w:author="1608272694@qq.com" w:date="2019-04-03T17:28:00Z">
        <w:r w:rsidR="00F7716F">
          <w:rPr>
            <w:rFonts w:hint="eastAsia"/>
            <w:color w:val="000000"/>
            <w:sz w:val="32"/>
            <w:szCs w:val="32"/>
            <w:u w:val="single"/>
          </w:rPr>
          <w:t>刘鹏飞</w:t>
        </w:r>
      </w:ins>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1310E6" w:rsidRDefault="001310E6" w:rsidP="009E240C">
      <w:pPr>
        <w:snapToGrid w:val="0"/>
        <w:spacing w:beforeLines="100" w:before="312" w:line="320" w:lineRule="exact"/>
        <w:ind w:firstLineChars="310" w:firstLine="992"/>
        <w:rPr>
          <w:color w:val="000000"/>
          <w:sz w:val="32"/>
          <w:szCs w:val="32"/>
        </w:rPr>
      </w:pPr>
      <w:r>
        <w:rPr>
          <w:rFonts w:hint="eastAsia"/>
          <w:color w:val="000000"/>
          <w:sz w:val="32"/>
          <w:szCs w:val="32"/>
        </w:rPr>
        <w:t>学</w:t>
      </w:r>
      <w:r>
        <w:rPr>
          <w:rFonts w:hint="eastAsia"/>
          <w:color w:val="000000"/>
          <w:sz w:val="32"/>
          <w:szCs w:val="32"/>
        </w:rPr>
        <w:t xml:space="preserve"> </w:t>
      </w:r>
      <w:r>
        <w:rPr>
          <w:rFonts w:hint="eastAsia"/>
          <w:color w:val="000000"/>
          <w:sz w:val="32"/>
          <w:szCs w:val="32"/>
        </w:rPr>
        <w:t>号</w:t>
      </w:r>
    </w:p>
    <w:p w:rsidR="001310E6" w:rsidRDefault="001310E6" w:rsidP="001310E6">
      <w:pPr>
        <w:snapToGrid w:val="0"/>
        <w:spacing w:line="320" w:lineRule="exact"/>
        <w:ind w:firstLineChars="310" w:firstLine="992"/>
        <w:rPr>
          <w:color w:val="000000"/>
          <w:sz w:val="32"/>
          <w:szCs w:val="32"/>
          <w:u w:val="single"/>
        </w:rPr>
      </w:pPr>
      <w:r>
        <w:rPr>
          <w:rFonts w:hint="eastAsia"/>
          <w:color w:val="000000"/>
          <w:sz w:val="32"/>
          <w:szCs w:val="32"/>
        </w:rPr>
        <w:t>Student No.</w:t>
      </w:r>
      <w:r>
        <w:rPr>
          <w:rFonts w:hint="eastAsia"/>
          <w:color w:val="000000"/>
          <w:sz w:val="32"/>
          <w:szCs w:val="32"/>
        </w:rPr>
        <w:t>：</w:t>
      </w:r>
      <w:r>
        <w:rPr>
          <w:color w:val="000000"/>
          <w:sz w:val="32"/>
          <w:szCs w:val="32"/>
          <w:u w:val="single"/>
        </w:rPr>
        <w:t xml:space="preserve">                </w:t>
      </w:r>
      <w:ins w:id="8" w:author="1608272694@qq.com" w:date="2019-04-03T17:28:00Z">
        <w:r w:rsidR="00F7716F">
          <w:rPr>
            <w:rFonts w:hint="eastAsia"/>
            <w:color w:val="000000"/>
            <w:sz w:val="32"/>
            <w:szCs w:val="32"/>
            <w:u w:val="single"/>
          </w:rPr>
          <w:t>15352234</w:t>
        </w:r>
      </w:ins>
      <w:r>
        <w:rPr>
          <w:color w:val="000000"/>
          <w:sz w:val="32"/>
          <w:szCs w:val="32"/>
          <w:u w:val="single"/>
        </w:rPr>
        <w:t xml:space="preserve">             </w:t>
      </w:r>
    </w:p>
    <w:p w:rsidR="001310E6" w:rsidRDefault="001310E6" w:rsidP="009E240C">
      <w:pPr>
        <w:snapToGrid w:val="0"/>
        <w:spacing w:beforeLines="100" w:before="312" w:line="400" w:lineRule="exact"/>
        <w:ind w:firstLineChars="310" w:firstLine="992"/>
        <w:rPr>
          <w:color w:val="000000"/>
          <w:sz w:val="30"/>
          <w:szCs w:val="30"/>
        </w:rPr>
      </w:pPr>
      <w:r>
        <w:rPr>
          <w:rFonts w:hint="eastAsia"/>
          <w:color w:val="000000"/>
          <w:sz w:val="32"/>
          <w:szCs w:val="32"/>
        </w:rPr>
        <w:t>指导教师</w:t>
      </w:r>
      <w:r>
        <w:rPr>
          <w:rFonts w:hint="eastAsia"/>
          <w:color w:val="000000"/>
          <w:sz w:val="32"/>
          <w:szCs w:val="32"/>
        </w:rPr>
        <w:t>(</w:t>
      </w:r>
      <w:r>
        <w:rPr>
          <w:rFonts w:hint="eastAsia"/>
          <w:color w:val="000000"/>
          <w:sz w:val="32"/>
          <w:szCs w:val="32"/>
        </w:rPr>
        <w:t>职称</w:t>
      </w:r>
      <w:r>
        <w:rPr>
          <w:rFonts w:hint="eastAsia"/>
          <w:color w:val="000000"/>
          <w:sz w:val="32"/>
          <w:szCs w:val="32"/>
        </w:rPr>
        <w:t>)</w:t>
      </w:r>
    </w:p>
    <w:p w:rsidR="001310E6" w:rsidRDefault="001310E6" w:rsidP="001310E6">
      <w:pPr>
        <w:snapToGrid w:val="0"/>
        <w:spacing w:line="400" w:lineRule="exact"/>
        <w:ind w:firstLineChars="310" w:firstLine="992"/>
        <w:rPr>
          <w:color w:val="000000"/>
          <w:sz w:val="30"/>
          <w:szCs w:val="30"/>
        </w:rPr>
      </w:pPr>
      <w:r>
        <w:rPr>
          <w:rFonts w:hint="eastAsia"/>
          <w:color w:val="000000"/>
          <w:sz w:val="32"/>
          <w:szCs w:val="32"/>
        </w:rPr>
        <w:t>Supervisor</w:t>
      </w:r>
      <w:r>
        <w:rPr>
          <w:rFonts w:hint="eastAsia"/>
          <w:color w:val="000000"/>
          <w:sz w:val="32"/>
          <w:szCs w:val="32"/>
        </w:rPr>
        <w:t>（</w:t>
      </w:r>
      <w:r>
        <w:rPr>
          <w:rFonts w:hint="eastAsia"/>
          <w:color w:val="000000"/>
          <w:sz w:val="32"/>
          <w:szCs w:val="32"/>
        </w:rPr>
        <w:t>Title</w:t>
      </w:r>
      <w:r>
        <w:rPr>
          <w:rFonts w:hint="eastAsia"/>
          <w:color w:val="000000"/>
          <w:sz w:val="32"/>
          <w:szCs w:val="32"/>
        </w:rPr>
        <w:t>）：</w:t>
      </w:r>
      <w:r>
        <w:rPr>
          <w:rFonts w:hint="eastAsia"/>
          <w:color w:val="000000"/>
          <w:sz w:val="32"/>
          <w:szCs w:val="32"/>
          <w:u w:val="single"/>
        </w:rPr>
        <w:t xml:space="preserve">            </w:t>
      </w:r>
      <w:proofErr w:type="gramStart"/>
      <w:ins w:id="9" w:author="1608272694@qq.com" w:date="2019-04-03T17:29:00Z">
        <w:r w:rsidR="00F7716F">
          <w:rPr>
            <w:rFonts w:hint="eastAsia"/>
            <w:color w:val="000000"/>
            <w:sz w:val="32"/>
            <w:szCs w:val="32"/>
            <w:u w:val="single"/>
          </w:rPr>
          <w:t>温武少</w:t>
        </w:r>
      </w:ins>
      <w:proofErr w:type="gramEnd"/>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1310E6" w:rsidRDefault="001310E6" w:rsidP="001310E6">
      <w:pPr>
        <w:ind w:firstLineChars="265" w:firstLine="795"/>
        <w:rPr>
          <w:color w:val="000000"/>
          <w:sz w:val="30"/>
          <w:szCs w:val="30"/>
        </w:rPr>
      </w:pPr>
    </w:p>
    <w:p w:rsidR="001310E6" w:rsidRDefault="001310E6" w:rsidP="001310E6">
      <w:pPr>
        <w:rPr>
          <w:color w:val="000000"/>
          <w:sz w:val="30"/>
          <w:szCs w:val="30"/>
        </w:rPr>
      </w:pPr>
    </w:p>
    <w:p w:rsidR="001310E6" w:rsidRDefault="001310E6" w:rsidP="001310E6">
      <w:pPr>
        <w:jc w:val="center"/>
        <w:rPr>
          <w:color w:val="000000"/>
          <w:sz w:val="32"/>
          <w:szCs w:val="32"/>
        </w:rPr>
      </w:pPr>
      <w:r>
        <w:rPr>
          <w:rFonts w:hint="eastAsia"/>
          <w:color w:val="000000"/>
          <w:sz w:val="32"/>
          <w:szCs w:val="32"/>
        </w:rPr>
        <w:t>时间：</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Pr>
          <w:rFonts w:hint="eastAsia"/>
          <w:color w:val="000000"/>
          <w:sz w:val="32"/>
          <w:szCs w:val="32"/>
        </w:rPr>
        <w:t>月</w:t>
      </w:r>
      <w:r>
        <w:rPr>
          <w:rFonts w:hint="eastAsia"/>
          <w:color w:val="000000"/>
          <w:sz w:val="32"/>
          <w:szCs w:val="32"/>
        </w:rPr>
        <w:t xml:space="preserve">    </w:t>
      </w:r>
      <w:r>
        <w:rPr>
          <w:rFonts w:hint="eastAsia"/>
          <w:color w:val="000000"/>
          <w:sz w:val="32"/>
          <w:szCs w:val="32"/>
        </w:rPr>
        <w:t>日</w:t>
      </w:r>
    </w:p>
    <w:p w:rsidR="001310E6" w:rsidRDefault="001310E6" w:rsidP="001310E6">
      <w:pPr>
        <w:jc w:val="center"/>
        <w:rPr>
          <w:color w:val="000000"/>
          <w:sz w:val="32"/>
          <w:szCs w:val="32"/>
        </w:rPr>
      </w:pPr>
      <w:r>
        <w:rPr>
          <w:color w:val="000000"/>
          <w:sz w:val="32"/>
          <w:szCs w:val="32"/>
        </w:rPr>
        <w:t>Date:</w:t>
      </w:r>
      <w:r>
        <w:rPr>
          <w:rFonts w:hint="eastAsia"/>
          <w:color w:val="000000"/>
          <w:sz w:val="32"/>
          <w:szCs w:val="32"/>
        </w:rPr>
        <w:t xml:space="preserve"> </w:t>
      </w:r>
      <w:r>
        <w:rPr>
          <w:color w:val="000000"/>
          <w:sz w:val="32"/>
          <w:szCs w:val="32"/>
        </w:rPr>
        <w:t xml:space="preserve"> Month </w:t>
      </w:r>
      <w:r>
        <w:rPr>
          <w:rFonts w:hint="eastAsia"/>
          <w:color w:val="000000"/>
          <w:sz w:val="32"/>
          <w:szCs w:val="32"/>
        </w:rPr>
        <w:t xml:space="preserve">  </w:t>
      </w:r>
      <w:r>
        <w:rPr>
          <w:color w:val="000000"/>
          <w:sz w:val="32"/>
          <w:szCs w:val="32"/>
        </w:rPr>
        <w:t xml:space="preserve"> Day </w:t>
      </w:r>
      <w:r>
        <w:rPr>
          <w:rFonts w:hint="eastAsia"/>
          <w:color w:val="000000"/>
          <w:sz w:val="32"/>
          <w:szCs w:val="32"/>
        </w:rPr>
        <w:t xml:space="preserve">  </w:t>
      </w:r>
      <w:r>
        <w:rPr>
          <w:color w:val="000000"/>
          <w:sz w:val="32"/>
          <w:szCs w:val="32"/>
        </w:rPr>
        <w:t xml:space="preserve"> Year</w:t>
      </w:r>
    </w:p>
    <w:p w:rsidR="001310E6" w:rsidRDefault="001310E6" w:rsidP="001310E6">
      <w:pPr>
        <w:jc w:val="center"/>
        <w:rPr>
          <w:rFonts w:ascii="黑体" w:eastAsia="黑体" w:hAnsi="宋体"/>
          <w:b/>
          <w:color w:val="000000"/>
          <w:sz w:val="36"/>
          <w:szCs w:val="36"/>
        </w:rPr>
      </w:pPr>
      <w:r>
        <w:rPr>
          <w:rFonts w:ascii="黑体" w:eastAsia="黑体" w:hAnsi="宋体" w:hint="eastAsia"/>
          <w:b/>
          <w:color w:val="000000"/>
          <w:sz w:val="36"/>
          <w:szCs w:val="36"/>
        </w:rPr>
        <w:lastRenderedPageBreak/>
        <w:t>说    明</w:t>
      </w:r>
    </w:p>
    <w:p w:rsidR="001310E6" w:rsidRDefault="001310E6" w:rsidP="001310E6">
      <w:pPr>
        <w:spacing w:line="440" w:lineRule="exact"/>
        <w:ind w:left="358" w:hangingChars="128" w:hanging="358"/>
        <w:jc w:val="left"/>
        <w:rPr>
          <w:color w:val="000000"/>
          <w:sz w:val="28"/>
          <w:szCs w:val="28"/>
        </w:rPr>
      </w:pPr>
      <w:r>
        <w:rPr>
          <w:rFonts w:hint="eastAsia"/>
          <w:color w:val="000000"/>
          <w:sz w:val="28"/>
          <w:szCs w:val="28"/>
        </w:rPr>
        <w:t xml:space="preserve">1. </w:t>
      </w:r>
      <w:r>
        <w:rPr>
          <w:rFonts w:hint="eastAsia"/>
          <w:color w:val="000000"/>
          <w:sz w:val="28"/>
          <w:szCs w:val="28"/>
        </w:rPr>
        <w:t>毕业论文（设计）的写作格式要求请参照《中山大学本科生毕业论文的有关规定》和《中山大学本科生毕业论文（设计）写作与印制规范》。</w:t>
      </w:r>
    </w:p>
    <w:p w:rsidR="001310E6" w:rsidRDefault="001310E6" w:rsidP="001310E6">
      <w:pPr>
        <w:spacing w:line="440" w:lineRule="exact"/>
        <w:ind w:left="358" w:hangingChars="128" w:hanging="358"/>
        <w:jc w:val="left"/>
        <w:rPr>
          <w:color w:val="000000"/>
          <w:sz w:val="28"/>
          <w:szCs w:val="28"/>
        </w:rPr>
      </w:pPr>
      <w:r>
        <w:rPr>
          <w:rFonts w:hint="eastAsia"/>
          <w:color w:val="000000"/>
          <w:sz w:val="28"/>
          <w:szCs w:val="28"/>
        </w:rPr>
        <w:t xml:space="preserve">2. </w:t>
      </w:r>
      <w:r>
        <w:rPr>
          <w:rFonts w:hint="eastAsia"/>
          <w:color w:val="000000"/>
          <w:sz w:val="28"/>
          <w:szCs w:val="28"/>
        </w:rPr>
        <w:t>除完成毕业论文（设计）外，还须填写三份表格：</w:t>
      </w:r>
    </w:p>
    <w:p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color w:val="000000"/>
          <w:sz w:val="28"/>
          <w:szCs w:val="28"/>
        </w:rPr>
        <w:t>表</w:t>
      </w:r>
      <w:proofErr w:type="gramStart"/>
      <w:r>
        <w:rPr>
          <w:rFonts w:hAnsi="宋体"/>
          <w:color w:val="000000"/>
          <w:sz w:val="28"/>
          <w:szCs w:val="28"/>
        </w:rPr>
        <w:t>一</w:t>
      </w:r>
      <w:proofErr w:type="gramEnd"/>
      <w:r>
        <w:rPr>
          <w:rFonts w:hAnsi="宋体" w:hint="eastAsia"/>
          <w:color w:val="000000"/>
          <w:sz w:val="28"/>
          <w:szCs w:val="28"/>
        </w:rPr>
        <w:t xml:space="preserve">  </w:t>
      </w:r>
      <w:r>
        <w:rPr>
          <w:rFonts w:hAnsi="宋体"/>
          <w:color w:val="000000"/>
          <w:sz w:val="28"/>
          <w:szCs w:val="28"/>
        </w:rPr>
        <w:t>毕业论文（设计）开题报告</w:t>
      </w:r>
      <w:r>
        <w:rPr>
          <w:rFonts w:hAnsi="宋体" w:hint="eastAsia"/>
          <w:color w:val="000000"/>
          <w:sz w:val="28"/>
          <w:szCs w:val="28"/>
        </w:rPr>
        <w:t>；</w:t>
      </w:r>
    </w:p>
    <w:p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color w:val="000000"/>
          <w:sz w:val="28"/>
          <w:szCs w:val="28"/>
        </w:rPr>
        <w:t>表二</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毕业论文（设计）过程检查情况</w:t>
      </w:r>
      <w:r>
        <w:rPr>
          <w:rFonts w:hAnsi="宋体" w:hint="eastAsia"/>
          <w:color w:val="000000"/>
          <w:sz w:val="28"/>
          <w:szCs w:val="28"/>
        </w:rPr>
        <w:t>记录表</w:t>
      </w:r>
      <w:r>
        <w:rPr>
          <w:rFonts w:hint="eastAsia"/>
          <w:color w:val="000000"/>
          <w:sz w:val="28"/>
          <w:szCs w:val="28"/>
        </w:rPr>
        <w:t>；</w:t>
      </w:r>
    </w:p>
    <w:p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color w:val="000000"/>
          <w:sz w:val="28"/>
          <w:szCs w:val="28"/>
        </w:rPr>
        <w:t>表三</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毕业论文（设计）答辩情况</w:t>
      </w:r>
      <w:r>
        <w:rPr>
          <w:rFonts w:hAnsi="宋体" w:hint="eastAsia"/>
          <w:color w:val="000000"/>
          <w:sz w:val="28"/>
          <w:szCs w:val="28"/>
        </w:rPr>
        <w:t>登记表</w:t>
      </w:r>
      <w:r>
        <w:rPr>
          <w:rFonts w:hint="eastAsia"/>
          <w:color w:val="000000"/>
          <w:sz w:val="28"/>
          <w:szCs w:val="28"/>
        </w:rPr>
        <w:t>。</w:t>
      </w:r>
    </w:p>
    <w:p w:rsidR="001310E6" w:rsidRDefault="001310E6" w:rsidP="001310E6">
      <w:pPr>
        <w:spacing w:line="440" w:lineRule="exact"/>
        <w:ind w:left="358" w:hangingChars="128" w:hanging="358"/>
        <w:jc w:val="left"/>
        <w:rPr>
          <w:color w:val="000000"/>
          <w:sz w:val="28"/>
          <w:szCs w:val="28"/>
        </w:rPr>
      </w:pPr>
      <w:r>
        <w:rPr>
          <w:rFonts w:hAnsi="宋体" w:hint="eastAsia"/>
          <w:color w:val="000000"/>
          <w:sz w:val="28"/>
          <w:szCs w:val="28"/>
        </w:rPr>
        <w:t xml:space="preserve">3. </w:t>
      </w:r>
      <w:r>
        <w:rPr>
          <w:rFonts w:hAnsi="宋体"/>
          <w:color w:val="000000"/>
          <w:sz w:val="28"/>
          <w:szCs w:val="28"/>
        </w:rPr>
        <w:t>上述表格均可从教务</w:t>
      </w:r>
      <w:r>
        <w:rPr>
          <w:rFonts w:hAnsi="宋体" w:hint="eastAsia"/>
          <w:color w:val="000000"/>
          <w:sz w:val="28"/>
          <w:szCs w:val="28"/>
        </w:rPr>
        <w:t>部</w:t>
      </w:r>
      <w:r>
        <w:rPr>
          <w:rFonts w:hAnsi="宋体"/>
          <w:color w:val="000000"/>
          <w:sz w:val="28"/>
          <w:szCs w:val="28"/>
        </w:rPr>
        <w:t>主页的</w:t>
      </w:r>
      <w:r>
        <w:rPr>
          <w:color w:val="000000"/>
          <w:sz w:val="28"/>
          <w:szCs w:val="28"/>
        </w:rPr>
        <w:t>“</w:t>
      </w:r>
      <w:r>
        <w:rPr>
          <w:rFonts w:hint="eastAsia"/>
          <w:color w:val="000000"/>
          <w:sz w:val="28"/>
          <w:szCs w:val="28"/>
        </w:rPr>
        <w:t>下载中心</w:t>
      </w:r>
      <w:r>
        <w:rPr>
          <w:color w:val="000000"/>
          <w:sz w:val="28"/>
          <w:szCs w:val="28"/>
        </w:rPr>
        <w:t>”</w:t>
      </w:r>
      <w:r>
        <w:rPr>
          <w:rFonts w:hAnsi="宋体"/>
          <w:color w:val="000000"/>
          <w:sz w:val="28"/>
          <w:szCs w:val="28"/>
        </w:rPr>
        <w:t>处下载，</w:t>
      </w:r>
      <w:r>
        <w:rPr>
          <w:rFonts w:hAnsi="宋体"/>
          <w:snapToGrid w:val="0"/>
          <w:kern w:val="0"/>
          <w:sz w:val="28"/>
          <w:szCs w:val="28"/>
        </w:rPr>
        <w:t>如表格篇幅不够，可另附</w:t>
      </w:r>
      <w:r>
        <w:rPr>
          <w:rFonts w:hAnsi="宋体" w:hint="eastAsia"/>
          <w:snapToGrid w:val="0"/>
          <w:kern w:val="0"/>
          <w:sz w:val="28"/>
          <w:szCs w:val="28"/>
        </w:rPr>
        <w:t>纸</w:t>
      </w:r>
      <w:r>
        <w:rPr>
          <w:rFonts w:hAnsi="宋体"/>
          <w:snapToGrid w:val="0"/>
          <w:kern w:val="0"/>
          <w:sz w:val="28"/>
          <w:szCs w:val="28"/>
        </w:rPr>
        <w:t>。</w:t>
      </w:r>
      <w:r>
        <w:rPr>
          <w:rFonts w:hAnsi="宋体" w:hint="eastAsia"/>
          <w:color w:val="000000"/>
          <w:sz w:val="28"/>
          <w:szCs w:val="28"/>
        </w:rPr>
        <w:t>每份</w:t>
      </w:r>
      <w:r>
        <w:rPr>
          <w:rFonts w:hAnsi="宋体"/>
          <w:color w:val="000000"/>
          <w:sz w:val="28"/>
          <w:szCs w:val="28"/>
        </w:rPr>
        <w:t>毕业论文（设计）定稿装订</w:t>
      </w:r>
      <w:r>
        <w:rPr>
          <w:rFonts w:hAnsi="宋体" w:hint="eastAsia"/>
          <w:color w:val="000000"/>
          <w:sz w:val="28"/>
          <w:szCs w:val="28"/>
        </w:rPr>
        <w:t>时</w:t>
      </w:r>
      <w:r>
        <w:rPr>
          <w:rFonts w:hAnsi="宋体"/>
          <w:color w:val="000000"/>
          <w:sz w:val="28"/>
          <w:szCs w:val="28"/>
        </w:rPr>
        <w:t>应</w:t>
      </w:r>
      <w:r>
        <w:rPr>
          <w:rFonts w:hAnsi="宋体" w:hint="eastAsia"/>
          <w:color w:val="000000"/>
          <w:sz w:val="28"/>
          <w:szCs w:val="28"/>
        </w:rPr>
        <w:t>随同</w:t>
      </w:r>
      <w:r>
        <w:rPr>
          <w:rFonts w:hAnsi="宋体"/>
          <w:color w:val="000000"/>
          <w:sz w:val="28"/>
          <w:szCs w:val="28"/>
        </w:rPr>
        <w:t>附</w:t>
      </w:r>
      <w:r>
        <w:rPr>
          <w:rFonts w:hAnsi="宋体" w:hint="eastAsia"/>
          <w:color w:val="000000"/>
          <w:sz w:val="28"/>
          <w:szCs w:val="28"/>
        </w:rPr>
        <w:t>上这三份表格。</w:t>
      </w:r>
    </w:p>
    <w:p w:rsidR="001310E6" w:rsidRDefault="001310E6" w:rsidP="001310E6">
      <w:pPr>
        <w:spacing w:line="440" w:lineRule="exact"/>
        <w:ind w:left="358" w:hangingChars="128" w:hanging="358"/>
        <w:jc w:val="left"/>
        <w:rPr>
          <w:color w:val="000000"/>
          <w:sz w:val="28"/>
          <w:szCs w:val="28"/>
        </w:rPr>
      </w:pPr>
      <w:r>
        <w:rPr>
          <w:rFonts w:hAnsi="宋体" w:hint="eastAsia"/>
          <w:color w:val="000000"/>
          <w:sz w:val="28"/>
          <w:szCs w:val="28"/>
        </w:rPr>
        <w:t xml:space="preserve">4. </w:t>
      </w:r>
      <w:r>
        <w:rPr>
          <w:rFonts w:hAnsi="宋体"/>
          <w:color w:val="000000"/>
          <w:sz w:val="28"/>
          <w:szCs w:val="28"/>
        </w:rPr>
        <w:t>封</w:t>
      </w:r>
      <w:r>
        <w:rPr>
          <w:rFonts w:hAnsi="宋体" w:hint="eastAsia"/>
          <w:color w:val="000000"/>
          <w:sz w:val="28"/>
          <w:szCs w:val="28"/>
        </w:rPr>
        <w:t>三</w:t>
      </w:r>
      <w:r>
        <w:rPr>
          <w:rFonts w:hAnsi="宋体"/>
          <w:color w:val="000000"/>
          <w:sz w:val="28"/>
          <w:szCs w:val="28"/>
        </w:rPr>
        <w:t>是毕业论文（设计）成绩评定的</w:t>
      </w:r>
      <w:r>
        <w:rPr>
          <w:rFonts w:hAnsi="宋体" w:hint="eastAsia"/>
          <w:color w:val="000000"/>
          <w:sz w:val="28"/>
          <w:szCs w:val="28"/>
        </w:rPr>
        <w:t>主</w:t>
      </w:r>
      <w:r>
        <w:rPr>
          <w:rFonts w:hAnsi="宋体"/>
          <w:color w:val="000000"/>
          <w:sz w:val="28"/>
          <w:szCs w:val="28"/>
        </w:rPr>
        <w:t>要依据，请认真填写。</w:t>
      </w:r>
    </w:p>
    <w:p w:rsidR="001310E6" w:rsidRDefault="001310E6" w:rsidP="001310E6">
      <w:pPr>
        <w:spacing w:line="440" w:lineRule="exact"/>
        <w:ind w:firstLineChars="1000" w:firstLine="2400"/>
        <w:rPr>
          <w:rFonts w:ascii="宋体" w:hAnsi="宋体"/>
          <w:color w:val="000000"/>
          <w:sz w:val="24"/>
        </w:rPr>
      </w:pPr>
    </w:p>
    <w:p w:rsidR="001310E6" w:rsidRDefault="001310E6" w:rsidP="001310E6">
      <w:pPr>
        <w:spacing w:line="440" w:lineRule="exact"/>
        <w:jc w:val="center"/>
        <w:rPr>
          <w:rFonts w:eastAsia="黑体"/>
          <w:b/>
          <w:color w:val="000000"/>
          <w:sz w:val="36"/>
          <w:szCs w:val="36"/>
        </w:rPr>
      </w:pPr>
      <w:r>
        <w:rPr>
          <w:rFonts w:eastAsia="黑体"/>
          <w:b/>
          <w:color w:val="000000"/>
          <w:sz w:val="36"/>
          <w:szCs w:val="36"/>
        </w:rPr>
        <w:t>Instruction</w:t>
      </w:r>
    </w:p>
    <w:p w:rsidR="001310E6" w:rsidRDefault="001310E6" w:rsidP="001310E6">
      <w:pPr>
        <w:spacing w:line="440" w:lineRule="exact"/>
        <w:ind w:left="358" w:hangingChars="128" w:hanging="358"/>
        <w:rPr>
          <w:color w:val="000000"/>
          <w:sz w:val="28"/>
          <w:szCs w:val="28"/>
        </w:rPr>
      </w:pPr>
      <w:r>
        <w:rPr>
          <w:rFonts w:hint="eastAsia"/>
          <w:color w:val="000000"/>
          <w:sz w:val="28"/>
          <w:szCs w:val="28"/>
        </w:rPr>
        <w:t xml:space="preserve">1. Please refer to </w:t>
      </w:r>
      <w:r>
        <w:rPr>
          <w:color w:val="000000"/>
          <w:sz w:val="28"/>
          <w:szCs w:val="28"/>
        </w:rPr>
        <w:t>‘</w:t>
      </w:r>
      <w:r>
        <w:rPr>
          <w:rFonts w:hint="eastAsia"/>
          <w:i/>
          <w:color w:val="000000"/>
          <w:sz w:val="28"/>
          <w:szCs w:val="28"/>
        </w:rPr>
        <w:t>The Guidelines to Undergraduate Graduation Thesis (Design) at S</w:t>
      </w:r>
      <w:r>
        <w:rPr>
          <w:i/>
          <w:color w:val="000000"/>
          <w:sz w:val="28"/>
          <w:szCs w:val="28"/>
        </w:rPr>
        <w:t>u</w:t>
      </w:r>
      <w:r>
        <w:rPr>
          <w:rFonts w:hint="eastAsia"/>
          <w:i/>
          <w:color w:val="000000"/>
          <w:sz w:val="28"/>
          <w:szCs w:val="28"/>
        </w:rPr>
        <w:t xml:space="preserve">n </w:t>
      </w:r>
      <w:proofErr w:type="spellStart"/>
      <w:r>
        <w:rPr>
          <w:rFonts w:hint="eastAsia"/>
          <w:i/>
          <w:color w:val="000000"/>
          <w:sz w:val="28"/>
          <w:szCs w:val="28"/>
        </w:rPr>
        <w:t>Yat-sen</w:t>
      </w:r>
      <w:proofErr w:type="spellEnd"/>
      <w:r>
        <w:rPr>
          <w:rFonts w:hint="eastAsia"/>
          <w:i/>
          <w:color w:val="000000"/>
          <w:sz w:val="28"/>
          <w:szCs w:val="28"/>
        </w:rPr>
        <w:t xml:space="preserve"> </w:t>
      </w:r>
      <w:proofErr w:type="spellStart"/>
      <w:r>
        <w:rPr>
          <w:rFonts w:hint="eastAsia"/>
          <w:i/>
          <w:color w:val="000000"/>
          <w:sz w:val="28"/>
          <w:szCs w:val="28"/>
        </w:rPr>
        <w:t>University</w:t>
      </w:r>
      <w:r>
        <w:rPr>
          <w:color w:val="000000"/>
          <w:sz w:val="28"/>
          <w:szCs w:val="28"/>
        </w:rPr>
        <w:t>’</w:t>
      </w:r>
      <w:r>
        <w:rPr>
          <w:rFonts w:hint="eastAsia"/>
          <w:color w:val="000000"/>
          <w:sz w:val="28"/>
          <w:szCs w:val="28"/>
        </w:rPr>
        <w:t>and</w:t>
      </w:r>
      <w:proofErr w:type="spellEnd"/>
      <w:r>
        <w:rPr>
          <w:rFonts w:hint="eastAsia"/>
          <w:color w:val="000000"/>
          <w:sz w:val="28"/>
          <w:szCs w:val="28"/>
        </w:rPr>
        <w:t xml:space="preserve"> </w:t>
      </w:r>
      <w:r>
        <w:rPr>
          <w:color w:val="000000"/>
          <w:sz w:val="28"/>
          <w:szCs w:val="28"/>
        </w:rPr>
        <w:t>‘</w:t>
      </w:r>
      <w:r>
        <w:rPr>
          <w:rFonts w:hint="eastAsia"/>
          <w:i/>
          <w:color w:val="000000"/>
          <w:sz w:val="28"/>
          <w:szCs w:val="28"/>
        </w:rPr>
        <w:t xml:space="preserve">The Writing and Printing Format of Undergraduate Graduation </w:t>
      </w:r>
      <w:proofErr w:type="gramStart"/>
      <w:r>
        <w:rPr>
          <w:rFonts w:hint="eastAsia"/>
          <w:i/>
          <w:color w:val="000000"/>
          <w:sz w:val="28"/>
          <w:szCs w:val="28"/>
        </w:rPr>
        <w:t>Thesis(</w:t>
      </w:r>
      <w:proofErr w:type="gramEnd"/>
      <w:r>
        <w:rPr>
          <w:rFonts w:hint="eastAsia"/>
          <w:i/>
          <w:color w:val="000000"/>
          <w:sz w:val="28"/>
          <w:szCs w:val="28"/>
        </w:rPr>
        <w:t xml:space="preserve">Design) at Sun </w:t>
      </w:r>
      <w:proofErr w:type="spellStart"/>
      <w:r>
        <w:rPr>
          <w:rFonts w:hint="eastAsia"/>
          <w:i/>
          <w:color w:val="000000"/>
          <w:sz w:val="28"/>
          <w:szCs w:val="28"/>
        </w:rPr>
        <w:t>Yat-sen</w:t>
      </w:r>
      <w:proofErr w:type="spellEnd"/>
      <w:r>
        <w:rPr>
          <w:rFonts w:hint="eastAsia"/>
          <w:i/>
          <w:color w:val="000000"/>
          <w:sz w:val="28"/>
          <w:szCs w:val="28"/>
        </w:rPr>
        <w:t xml:space="preserve"> University</w:t>
      </w:r>
      <w:r>
        <w:rPr>
          <w:rFonts w:hint="eastAsia"/>
          <w:color w:val="000000"/>
          <w:sz w:val="28"/>
          <w:szCs w:val="28"/>
        </w:rPr>
        <w:t xml:space="preserve"> </w:t>
      </w:r>
      <w:r>
        <w:rPr>
          <w:color w:val="000000"/>
          <w:sz w:val="28"/>
          <w:szCs w:val="28"/>
        </w:rPr>
        <w:t>’</w:t>
      </w:r>
      <w:r>
        <w:rPr>
          <w:rFonts w:hint="eastAsia"/>
          <w:color w:val="000000"/>
          <w:sz w:val="28"/>
          <w:szCs w:val="28"/>
        </w:rPr>
        <w:t xml:space="preserve"> for anything about the thesis format.</w:t>
      </w:r>
    </w:p>
    <w:p w:rsidR="001310E6" w:rsidRDefault="001310E6" w:rsidP="001310E6">
      <w:pPr>
        <w:spacing w:line="440" w:lineRule="exact"/>
        <w:ind w:left="358" w:hangingChars="128" w:hanging="358"/>
        <w:rPr>
          <w:color w:val="000000"/>
          <w:sz w:val="28"/>
          <w:szCs w:val="28"/>
        </w:rPr>
      </w:pPr>
      <w:r>
        <w:rPr>
          <w:rFonts w:hint="eastAsia"/>
          <w:color w:val="000000"/>
          <w:sz w:val="28"/>
          <w:szCs w:val="28"/>
        </w:rPr>
        <w:t>2. Three forms should be filled up before the submission of the thesis (design)</w:t>
      </w:r>
      <w:r>
        <w:rPr>
          <w:rFonts w:hint="eastAsia"/>
          <w:color w:val="000000"/>
          <w:sz w:val="28"/>
          <w:szCs w:val="28"/>
        </w:rPr>
        <w:t>：</w:t>
      </w:r>
    </w:p>
    <w:p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hint="eastAsia"/>
          <w:color w:val="000000"/>
          <w:sz w:val="28"/>
          <w:szCs w:val="28"/>
        </w:rPr>
        <w:t>Form 1: Research Proposal of Graduation T</w:t>
      </w:r>
      <w:r>
        <w:rPr>
          <w:rFonts w:hAnsi="宋体"/>
          <w:color w:val="000000"/>
          <w:sz w:val="28"/>
          <w:szCs w:val="28"/>
        </w:rPr>
        <w:t>h</w:t>
      </w:r>
      <w:r>
        <w:rPr>
          <w:rFonts w:hAnsi="宋体" w:hint="eastAsia"/>
          <w:color w:val="000000"/>
          <w:sz w:val="28"/>
          <w:szCs w:val="28"/>
        </w:rPr>
        <w:t>esis.</w:t>
      </w:r>
    </w:p>
    <w:p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hint="eastAsia"/>
          <w:color w:val="000000"/>
          <w:sz w:val="28"/>
          <w:szCs w:val="28"/>
        </w:rPr>
        <w:t>Form 2</w:t>
      </w:r>
      <w:r>
        <w:rPr>
          <w:rFonts w:hint="eastAsia"/>
          <w:color w:val="000000"/>
          <w:sz w:val="28"/>
          <w:szCs w:val="28"/>
        </w:rPr>
        <w:t xml:space="preserve">: </w:t>
      </w:r>
      <w:r>
        <w:rPr>
          <w:rFonts w:hAnsi="宋体" w:hint="eastAsia"/>
          <w:color w:val="000000"/>
          <w:sz w:val="28"/>
          <w:szCs w:val="28"/>
        </w:rPr>
        <w:t>Process Check-up Form</w:t>
      </w:r>
      <w:r>
        <w:rPr>
          <w:rFonts w:hint="eastAsia"/>
          <w:color w:val="000000"/>
          <w:sz w:val="28"/>
          <w:szCs w:val="28"/>
        </w:rPr>
        <w:t>.</w:t>
      </w:r>
    </w:p>
    <w:p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hint="eastAsia"/>
          <w:color w:val="000000"/>
          <w:sz w:val="28"/>
          <w:szCs w:val="28"/>
        </w:rPr>
        <w:t>Form 3</w:t>
      </w:r>
      <w:r>
        <w:rPr>
          <w:rFonts w:hint="eastAsia"/>
          <w:color w:val="000000"/>
          <w:sz w:val="28"/>
          <w:szCs w:val="28"/>
        </w:rPr>
        <w:t xml:space="preserve">: </w:t>
      </w:r>
      <w:r>
        <w:rPr>
          <w:rFonts w:hAnsi="宋体" w:hint="eastAsia"/>
          <w:color w:val="000000"/>
          <w:sz w:val="28"/>
          <w:szCs w:val="28"/>
        </w:rPr>
        <w:t>Thesis Defense Performance Form</w:t>
      </w:r>
      <w:r>
        <w:rPr>
          <w:rFonts w:hint="eastAsia"/>
          <w:color w:val="000000"/>
          <w:sz w:val="28"/>
          <w:szCs w:val="28"/>
        </w:rPr>
        <w:t>.</w:t>
      </w:r>
    </w:p>
    <w:p w:rsidR="001310E6" w:rsidRDefault="001310E6" w:rsidP="001310E6">
      <w:pPr>
        <w:spacing w:line="440" w:lineRule="exact"/>
        <w:ind w:left="358" w:hangingChars="128" w:hanging="358"/>
        <w:rPr>
          <w:color w:val="000000"/>
          <w:sz w:val="28"/>
          <w:szCs w:val="28"/>
        </w:rPr>
      </w:pPr>
      <w:r>
        <w:rPr>
          <w:rFonts w:hAnsi="宋体" w:hint="eastAsia"/>
          <w:color w:val="000000"/>
          <w:sz w:val="28"/>
          <w:szCs w:val="28"/>
        </w:rPr>
        <w:t xml:space="preserve">3. All the above forms could be downloaded on the </w:t>
      </w:r>
      <w:r>
        <w:rPr>
          <w:rFonts w:hAnsi="宋体"/>
          <w:color w:val="000000"/>
          <w:sz w:val="28"/>
          <w:szCs w:val="28"/>
        </w:rPr>
        <w:t>website</w:t>
      </w:r>
      <w:r>
        <w:rPr>
          <w:rFonts w:hAnsi="宋体" w:hint="eastAsia"/>
          <w:color w:val="000000"/>
          <w:sz w:val="28"/>
          <w:szCs w:val="28"/>
        </w:rPr>
        <w:t xml:space="preserve"> of the Office of Education Administration. </w:t>
      </w:r>
      <w:r>
        <w:rPr>
          <w:rFonts w:hAnsi="宋体" w:hint="eastAsia"/>
          <w:snapToGrid w:val="0"/>
          <w:kern w:val="0"/>
          <w:sz w:val="28"/>
          <w:szCs w:val="28"/>
        </w:rPr>
        <w:t xml:space="preserve">If there is not enough space in the form, please add extra sheets. Each thesis (design) </w:t>
      </w:r>
      <w:r>
        <w:rPr>
          <w:rFonts w:hAnsi="宋体"/>
          <w:snapToGrid w:val="0"/>
          <w:kern w:val="0"/>
          <w:sz w:val="28"/>
          <w:szCs w:val="28"/>
        </w:rPr>
        <w:t>should</w:t>
      </w:r>
      <w:r>
        <w:rPr>
          <w:rFonts w:hAnsi="宋体" w:hint="eastAsia"/>
          <w:snapToGrid w:val="0"/>
          <w:kern w:val="0"/>
          <w:sz w:val="28"/>
          <w:szCs w:val="28"/>
        </w:rPr>
        <w:t xml:space="preserve"> be submitted together with the three forms.</w:t>
      </w:r>
    </w:p>
    <w:p w:rsidR="001310E6" w:rsidRDefault="001310E6" w:rsidP="001310E6">
      <w:pPr>
        <w:spacing w:line="440" w:lineRule="exact"/>
        <w:ind w:left="358" w:hangingChars="128" w:hanging="358"/>
        <w:rPr>
          <w:rFonts w:hAnsi="宋体"/>
          <w:color w:val="000000"/>
          <w:sz w:val="28"/>
          <w:szCs w:val="28"/>
        </w:rPr>
      </w:pPr>
      <w:r>
        <w:rPr>
          <w:rFonts w:hAnsi="宋体" w:hint="eastAsia"/>
          <w:color w:val="000000"/>
          <w:sz w:val="28"/>
          <w:szCs w:val="28"/>
        </w:rPr>
        <w:t xml:space="preserve">4. The form on the inside back cover is the </w:t>
      </w:r>
      <w:r>
        <w:rPr>
          <w:rFonts w:hAnsi="宋体"/>
          <w:color w:val="000000"/>
          <w:sz w:val="28"/>
          <w:szCs w:val="28"/>
        </w:rPr>
        <w:t>grading sheet</w:t>
      </w:r>
      <w:r>
        <w:rPr>
          <w:rFonts w:hAnsi="宋体" w:hint="eastAsia"/>
          <w:color w:val="000000"/>
          <w:sz w:val="28"/>
          <w:szCs w:val="28"/>
        </w:rPr>
        <w:t>. Please fill it up before submission.</w:t>
      </w:r>
    </w:p>
    <w:p w:rsidR="001310E6" w:rsidRDefault="001310E6" w:rsidP="001310E6">
      <w:pPr>
        <w:spacing w:line="440" w:lineRule="exact"/>
        <w:ind w:left="358" w:hangingChars="128" w:hanging="358"/>
        <w:rPr>
          <w:rFonts w:hAnsi="宋体"/>
          <w:color w:val="000000"/>
          <w:sz w:val="28"/>
          <w:szCs w:val="28"/>
        </w:rPr>
      </w:pPr>
    </w:p>
    <w:p w:rsidR="001310E6" w:rsidRDefault="001310E6" w:rsidP="001310E6">
      <w:pPr>
        <w:spacing w:line="440" w:lineRule="exact"/>
        <w:ind w:left="358" w:hangingChars="128" w:hanging="358"/>
        <w:rPr>
          <w:rFonts w:hAnsi="宋体"/>
          <w:color w:val="000000"/>
          <w:sz w:val="28"/>
          <w:szCs w:val="28"/>
        </w:rPr>
      </w:pPr>
    </w:p>
    <w:p w:rsidR="001310E6" w:rsidRDefault="001310E6" w:rsidP="001310E6">
      <w:pPr>
        <w:spacing w:line="440" w:lineRule="exact"/>
        <w:ind w:left="358" w:hangingChars="128" w:hanging="358"/>
        <w:rPr>
          <w:rFonts w:hAnsi="宋体"/>
          <w:color w:val="000000"/>
          <w:sz w:val="28"/>
          <w:szCs w:val="28"/>
        </w:rPr>
      </w:pPr>
    </w:p>
    <w:p w:rsidR="001310E6" w:rsidRDefault="001310E6" w:rsidP="001310E6">
      <w:pPr>
        <w:spacing w:line="440" w:lineRule="exact"/>
        <w:ind w:left="358" w:hangingChars="128" w:hanging="358"/>
        <w:rPr>
          <w:rFonts w:hAnsi="宋体"/>
          <w:color w:val="000000"/>
          <w:sz w:val="28"/>
          <w:szCs w:val="28"/>
        </w:rPr>
      </w:pPr>
    </w:p>
    <w:p w:rsidR="001310E6" w:rsidRDefault="001310E6" w:rsidP="001310E6">
      <w:pPr>
        <w:spacing w:line="360" w:lineRule="exact"/>
        <w:jc w:val="center"/>
        <w:rPr>
          <w:rFonts w:ascii="黑体" w:eastAsia="黑体"/>
          <w:sz w:val="32"/>
        </w:rPr>
      </w:pPr>
      <w:r>
        <w:rPr>
          <w:rFonts w:ascii="黑体" w:eastAsia="黑体" w:hint="eastAsia"/>
          <w:sz w:val="32"/>
        </w:rPr>
        <w:lastRenderedPageBreak/>
        <w:t>毕业论文（设计）成绩评定记录</w:t>
      </w:r>
    </w:p>
    <w:p w:rsidR="001310E6" w:rsidRDefault="001310E6" w:rsidP="001310E6">
      <w:pPr>
        <w:spacing w:line="360" w:lineRule="exact"/>
        <w:jc w:val="center"/>
        <w:rPr>
          <w:rFonts w:eastAsia="黑体"/>
          <w:sz w:val="32"/>
        </w:rPr>
      </w:pPr>
      <w:r>
        <w:rPr>
          <w:rFonts w:eastAsia="黑体"/>
          <w:sz w:val="32"/>
        </w:rPr>
        <w:t>Grading Sheet of the Graduation Thesis (Design)</w:t>
      </w:r>
    </w:p>
    <w:p w:rsidR="001310E6" w:rsidRDefault="001310E6" w:rsidP="001310E6">
      <w:pPr>
        <w:spacing w:line="160" w:lineRule="exact"/>
        <w:ind w:firstLineChars="200" w:firstLine="640"/>
        <w:rPr>
          <w:rFonts w:eastAsia="仿宋_GB2312"/>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1310E6" w:rsidTr="001310E6">
        <w:trPr>
          <w:cantSplit/>
          <w:trHeight w:val="4926"/>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111412">
            <w:pPr>
              <w:spacing w:line="300" w:lineRule="exact"/>
              <w:ind w:firstLineChars="100" w:firstLine="240"/>
              <w:rPr>
                <w:sz w:val="24"/>
              </w:rPr>
            </w:pPr>
          </w:p>
          <w:p w:rsidR="001310E6" w:rsidRDefault="001310E6" w:rsidP="00111412">
            <w:pPr>
              <w:spacing w:line="300" w:lineRule="exact"/>
              <w:ind w:firstLineChars="100" w:firstLine="280"/>
              <w:rPr>
                <w:rFonts w:hAnsi="宋体"/>
                <w:sz w:val="28"/>
                <w:szCs w:val="28"/>
              </w:rPr>
            </w:pPr>
            <w:r>
              <w:rPr>
                <w:rFonts w:hAnsi="宋体" w:hint="eastAsia"/>
                <w:sz w:val="28"/>
                <w:szCs w:val="28"/>
              </w:rPr>
              <w:t>指导教师评语</w:t>
            </w:r>
          </w:p>
          <w:p w:rsidR="001310E6" w:rsidRDefault="001310E6" w:rsidP="00111412">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1310E6" w:rsidRDefault="001310E6" w:rsidP="00111412">
            <w:pPr>
              <w:spacing w:line="300" w:lineRule="exact"/>
              <w:ind w:firstLineChars="100" w:firstLine="280"/>
              <w:rPr>
                <w:sz w:val="28"/>
                <w:szCs w:val="28"/>
              </w:rPr>
            </w:pPr>
          </w:p>
          <w:p w:rsidR="001310E6" w:rsidRDefault="001310E6" w:rsidP="00111412">
            <w:pPr>
              <w:spacing w:line="300" w:lineRule="exact"/>
              <w:ind w:firstLineChars="100" w:firstLine="240"/>
              <w:rPr>
                <w:sz w:val="24"/>
              </w:rPr>
            </w:pPr>
          </w:p>
          <w:p w:rsidR="001310E6" w:rsidRDefault="001310E6" w:rsidP="001310E6">
            <w:pPr>
              <w:spacing w:line="300" w:lineRule="exact"/>
              <w:rPr>
                <w:sz w:val="24"/>
              </w:rPr>
            </w:pPr>
          </w:p>
          <w:p w:rsidR="001310E6" w:rsidRDefault="001310E6" w:rsidP="00111412">
            <w:pPr>
              <w:spacing w:line="300" w:lineRule="exact"/>
              <w:ind w:firstLineChars="100" w:firstLine="240"/>
              <w:rPr>
                <w:sz w:val="24"/>
              </w:rPr>
            </w:pPr>
          </w:p>
          <w:p w:rsidR="001310E6" w:rsidRDefault="001310E6" w:rsidP="00111412">
            <w:pPr>
              <w:spacing w:line="300" w:lineRule="exact"/>
              <w:ind w:firstLineChars="100" w:firstLine="240"/>
              <w:rPr>
                <w:sz w:val="24"/>
              </w:rPr>
            </w:pPr>
          </w:p>
          <w:p w:rsidR="001310E6" w:rsidRDefault="001310E6" w:rsidP="00111412">
            <w:pPr>
              <w:spacing w:line="300" w:lineRule="exact"/>
              <w:ind w:firstLineChars="100" w:firstLine="240"/>
              <w:rPr>
                <w:sz w:val="24"/>
              </w:rPr>
            </w:pPr>
          </w:p>
          <w:p w:rsidR="001310E6" w:rsidRDefault="001310E6" w:rsidP="00111412">
            <w:pPr>
              <w:spacing w:line="300" w:lineRule="exact"/>
              <w:ind w:firstLineChars="100" w:firstLine="280"/>
              <w:rPr>
                <w:rFonts w:hAnsi="宋体"/>
                <w:sz w:val="28"/>
                <w:szCs w:val="28"/>
              </w:rPr>
            </w:pPr>
            <w:r>
              <w:rPr>
                <w:rFonts w:hAnsi="宋体" w:hint="eastAsia"/>
                <w:sz w:val="28"/>
                <w:szCs w:val="28"/>
              </w:rPr>
              <w:t>成绩评定</w:t>
            </w:r>
          </w:p>
          <w:p w:rsidR="001310E6" w:rsidRDefault="001310E6" w:rsidP="00111412">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111412">
            <w:pPr>
              <w:spacing w:line="300" w:lineRule="exact"/>
              <w:rPr>
                <w:sz w:val="24"/>
              </w:rPr>
            </w:pPr>
            <w:r>
              <w:rPr>
                <w:sz w:val="24"/>
              </w:rPr>
              <w:t xml:space="preserve">  </w:t>
            </w:r>
          </w:p>
          <w:p w:rsidR="001310E6" w:rsidRDefault="001310E6" w:rsidP="00111412">
            <w:pPr>
              <w:spacing w:line="300" w:lineRule="exact"/>
              <w:ind w:firstLineChars="100" w:firstLine="240"/>
              <w:rPr>
                <w:sz w:val="24"/>
              </w:rPr>
            </w:pPr>
          </w:p>
          <w:p w:rsidR="001310E6" w:rsidRDefault="001310E6" w:rsidP="00111412">
            <w:pPr>
              <w:spacing w:line="300" w:lineRule="exact"/>
              <w:ind w:firstLineChars="100" w:firstLine="280"/>
              <w:rPr>
                <w:rFonts w:hAnsi="宋体"/>
                <w:sz w:val="28"/>
                <w:szCs w:val="28"/>
              </w:rPr>
            </w:pPr>
            <w:r>
              <w:rPr>
                <w:rFonts w:hAnsi="宋体" w:hint="eastAsia"/>
                <w:sz w:val="28"/>
                <w:szCs w:val="28"/>
              </w:rPr>
              <w:t>指导教师签名</w:t>
            </w:r>
          </w:p>
          <w:p w:rsidR="001310E6" w:rsidRDefault="001310E6" w:rsidP="00111412">
            <w:pPr>
              <w:spacing w:line="300" w:lineRule="exact"/>
              <w:ind w:firstLineChars="100" w:firstLine="280"/>
              <w:rPr>
                <w:rFonts w:hAnsi="宋体"/>
                <w:sz w:val="24"/>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8"/>
              </w:rPr>
              <w:t>Date:</w:t>
            </w:r>
          </w:p>
        </w:tc>
      </w:tr>
      <w:tr w:rsidR="001310E6" w:rsidTr="00111412">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1310E6" w:rsidRDefault="001310E6" w:rsidP="00111412">
            <w:pPr>
              <w:spacing w:line="300" w:lineRule="exact"/>
              <w:ind w:firstLineChars="50" w:firstLine="105"/>
              <w:rPr>
                <w:b/>
                <w:bCs/>
              </w:rPr>
            </w:pPr>
          </w:p>
          <w:p w:rsidR="001310E6" w:rsidRDefault="001310E6" w:rsidP="00111412">
            <w:pPr>
              <w:spacing w:line="300" w:lineRule="exact"/>
              <w:ind w:firstLineChars="100" w:firstLine="280"/>
              <w:rPr>
                <w:rFonts w:hAnsi="宋体"/>
                <w:sz w:val="28"/>
                <w:szCs w:val="28"/>
              </w:rPr>
            </w:pPr>
            <w:r>
              <w:rPr>
                <w:rFonts w:hAnsi="宋体" w:hint="eastAsia"/>
                <w:sz w:val="28"/>
                <w:szCs w:val="28"/>
              </w:rPr>
              <w:t>答辩小组意见</w:t>
            </w:r>
          </w:p>
          <w:p w:rsidR="001310E6" w:rsidRDefault="001310E6" w:rsidP="00111412">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1310E6" w:rsidRDefault="001310E6" w:rsidP="00111412">
            <w:pPr>
              <w:spacing w:line="300" w:lineRule="exact"/>
              <w:ind w:firstLineChars="100" w:firstLine="280"/>
              <w:rPr>
                <w:rFonts w:hAnsi="宋体"/>
                <w:sz w:val="28"/>
                <w:szCs w:val="28"/>
              </w:rPr>
            </w:pPr>
          </w:p>
          <w:p w:rsidR="001310E6" w:rsidRDefault="001310E6" w:rsidP="00111412">
            <w:pPr>
              <w:spacing w:line="300" w:lineRule="exact"/>
              <w:ind w:firstLineChars="50" w:firstLine="120"/>
              <w:rPr>
                <w:bCs/>
                <w:sz w:val="24"/>
              </w:rPr>
            </w:pPr>
          </w:p>
          <w:p w:rsidR="001310E6" w:rsidRDefault="001310E6" w:rsidP="00111412">
            <w:pPr>
              <w:spacing w:line="300" w:lineRule="exact"/>
              <w:ind w:firstLineChars="50" w:firstLine="120"/>
              <w:rPr>
                <w:bCs/>
                <w:sz w:val="24"/>
              </w:rPr>
            </w:pPr>
          </w:p>
          <w:p w:rsidR="001310E6" w:rsidRDefault="001310E6" w:rsidP="00111412">
            <w:pPr>
              <w:spacing w:line="300" w:lineRule="exact"/>
              <w:ind w:firstLineChars="50" w:firstLine="120"/>
              <w:rPr>
                <w:bCs/>
                <w:sz w:val="24"/>
              </w:rPr>
            </w:pPr>
          </w:p>
          <w:p w:rsidR="001310E6" w:rsidRDefault="001310E6" w:rsidP="00111412">
            <w:pPr>
              <w:spacing w:line="300" w:lineRule="exact"/>
              <w:ind w:firstLineChars="50" w:firstLine="120"/>
              <w:rPr>
                <w:bCs/>
                <w:sz w:val="24"/>
              </w:rPr>
            </w:pPr>
          </w:p>
          <w:p w:rsidR="001310E6" w:rsidRDefault="001310E6" w:rsidP="00111412">
            <w:pPr>
              <w:spacing w:line="300" w:lineRule="exact"/>
              <w:ind w:firstLineChars="100" w:firstLine="280"/>
              <w:rPr>
                <w:rFonts w:hAnsi="宋体"/>
                <w:sz w:val="28"/>
                <w:szCs w:val="28"/>
              </w:rPr>
            </w:pPr>
            <w:r>
              <w:rPr>
                <w:rFonts w:hAnsi="宋体" w:hint="eastAsia"/>
                <w:sz w:val="28"/>
                <w:szCs w:val="28"/>
              </w:rPr>
              <w:t>成绩评定</w:t>
            </w:r>
          </w:p>
          <w:p w:rsidR="001310E6" w:rsidRDefault="001310E6" w:rsidP="00111412">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111412">
            <w:pPr>
              <w:spacing w:line="300" w:lineRule="exact"/>
              <w:rPr>
                <w:sz w:val="24"/>
              </w:rPr>
            </w:pPr>
            <w:r>
              <w:rPr>
                <w:sz w:val="24"/>
              </w:rPr>
              <w:t xml:space="preserve">  </w:t>
            </w:r>
          </w:p>
          <w:p w:rsidR="001310E6" w:rsidRDefault="001310E6" w:rsidP="00111412">
            <w:pPr>
              <w:spacing w:line="300" w:lineRule="exact"/>
              <w:ind w:firstLineChars="100" w:firstLine="240"/>
              <w:rPr>
                <w:sz w:val="24"/>
              </w:rPr>
            </w:pPr>
          </w:p>
          <w:p w:rsidR="001310E6" w:rsidRDefault="001310E6" w:rsidP="00111412">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8"/>
              </w:rPr>
              <w:t>Date</w:t>
            </w:r>
            <w:r>
              <w:rPr>
                <w:rFonts w:hint="eastAsia"/>
                <w:sz w:val="24"/>
              </w:rPr>
              <w:t>:</w:t>
            </w:r>
          </w:p>
          <w:p w:rsidR="001310E6" w:rsidRDefault="001310E6" w:rsidP="00111412">
            <w:pPr>
              <w:spacing w:line="300" w:lineRule="exact"/>
              <w:ind w:firstLineChars="100" w:firstLine="280"/>
              <w:rPr>
                <w:sz w:val="24"/>
              </w:rPr>
            </w:pPr>
            <w:r>
              <w:rPr>
                <w:rFonts w:hAnsi="宋体" w:hint="eastAsia"/>
                <w:sz w:val="28"/>
                <w:szCs w:val="28"/>
              </w:rPr>
              <w:t>Signatures of Committee Members</w:t>
            </w:r>
            <w:r>
              <w:rPr>
                <w:sz w:val="24"/>
              </w:rPr>
              <w:t xml:space="preserve">         </w:t>
            </w:r>
          </w:p>
        </w:tc>
      </w:tr>
      <w:tr w:rsidR="001310E6" w:rsidTr="001310E6">
        <w:trPr>
          <w:trHeight w:val="699"/>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111412">
            <w:pPr>
              <w:spacing w:line="300" w:lineRule="exact"/>
              <w:ind w:firstLineChars="50" w:firstLine="120"/>
              <w:rPr>
                <w:sz w:val="24"/>
              </w:rPr>
            </w:pPr>
          </w:p>
          <w:p w:rsidR="001310E6" w:rsidRDefault="001310E6" w:rsidP="00111412">
            <w:pPr>
              <w:spacing w:line="300" w:lineRule="exact"/>
              <w:ind w:firstLineChars="100" w:firstLine="280"/>
              <w:rPr>
                <w:rFonts w:hAnsi="宋体"/>
                <w:sz w:val="28"/>
                <w:szCs w:val="28"/>
              </w:rPr>
            </w:pPr>
            <w:r>
              <w:rPr>
                <w:rFonts w:hAnsi="宋体" w:hint="eastAsia"/>
                <w:sz w:val="28"/>
                <w:szCs w:val="28"/>
              </w:rPr>
              <w:t>院系负责人意见</w:t>
            </w:r>
          </w:p>
          <w:p w:rsidR="001310E6" w:rsidRDefault="001310E6" w:rsidP="00111412">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1310E6" w:rsidRDefault="001310E6" w:rsidP="00111412">
            <w:pPr>
              <w:spacing w:line="300" w:lineRule="exact"/>
              <w:ind w:firstLineChars="100" w:firstLine="280"/>
              <w:rPr>
                <w:rFonts w:hAnsi="宋体"/>
                <w:sz w:val="28"/>
                <w:szCs w:val="28"/>
              </w:rPr>
            </w:pPr>
          </w:p>
          <w:p w:rsidR="001310E6" w:rsidRDefault="001310E6" w:rsidP="00111412">
            <w:pPr>
              <w:spacing w:line="300" w:lineRule="exact"/>
              <w:ind w:firstLineChars="100" w:firstLine="240"/>
              <w:rPr>
                <w:sz w:val="24"/>
              </w:rPr>
            </w:pPr>
          </w:p>
          <w:p w:rsidR="001310E6" w:rsidRDefault="001310E6" w:rsidP="00111412">
            <w:pPr>
              <w:spacing w:line="300" w:lineRule="exact"/>
              <w:ind w:firstLineChars="100" w:firstLine="240"/>
              <w:rPr>
                <w:sz w:val="24"/>
              </w:rPr>
            </w:pPr>
          </w:p>
          <w:p w:rsidR="001310E6" w:rsidRDefault="001310E6" w:rsidP="00111412">
            <w:pPr>
              <w:spacing w:line="300" w:lineRule="exact"/>
              <w:ind w:firstLineChars="100" w:firstLine="280"/>
              <w:rPr>
                <w:rFonts w:hAnsi="宋体"/>
                <w:sz w:val="28"/>
                <w:szCs w:val="28"/>
              </w:rPr>
            </w:pPr>
            <w:r>
              <w:rPr>
                <w:rFonts w:hAnsi="宋体" w:hint="eastAsia"/>
                <w:sz w:val="28"/>
                <w:szCs w:val="28"/>
              </w:rPr>
              <w:t>成绩评定</w:t>
            </w:r>
          </w:p>
          <w:p w:rsidR="001310E6" w:rsidRDefault="001310E6" w:rsidP="00111412">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111412">
            <w:pPr>
              <w:spacing w:line="300" w:lineRule="exact"/>
              <w:rPr>
                <w:sz w:val="24"/>
              </w:rPr>
            </w:pPr>
          </w:p>
          <w:p w:rsidR="001310E6" w:rsidRDefault="001310E6" w:rsidP="00111412">
            <w:pPr>
              <w:spacing w:line="300" w:lineRule="exact"/>
              <w:rPr>
                <w:sz w:val="24"/>
              </w:rPr>
            </w:pPr>
          </w:p>
          <w:p w:rsidR="001310E6" w:rsidRDefault="001310E6" w:rsidP="00111412">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rPr>
                <w:sz w:val="24"/>
              </w:rPr>
              <w:t xml:space="preserve">                                 </w:t>
            </w:r>
            <w:r>
              <w:rPr>
                <w:rFonts w:hint="eastAsia"/>
                <w:sz w:val="24"/>
              </w:rPr>
              <w:t xml:space="preserve">   </w:t>
            </w:r>
          </w:p>
          <w:p w:rsidR="001310E6" w:rsidRDefault="001310E6" w:rsidP="00111412">
            <w:pPr>
              <w:spacing w:line="300" w:lineRule="exact"/>
              <w:ind w:firstLineChars="100" w:firstLine="280"/>
              <w:jc w:val="left"/>
              <w:rPr>
                <w:rFonts w:hAnsi="宋体"/>
                <w:sz w:val="24"/>
              </w:rPr>
            </w:pPr>
            <w:r>
              <w:rPr>
                <w:rFonts w:hAnsi="宋体" w:hint="eastAsia"/>
                <w:sz w:val="28"/>
                <w:szCs w:val="28"/>
              </w:rPr>
              <w:t>Signature</w:t>
            </w:r>
            <w:r>
              <w:rPr>
                <w:rFonts w:hAnsi="宋体" w:hint="eastAsia"/>
                <w:sz w:val="28"/>
                <w:szCs w:val="28"/>
              </w:rPr>
              <w:t>：</w:t>
            </w:r>
            <w:r>
              <w:rPr>
                <w:sz w:val="24"/>
              </w:rPr>
              <w:t xml:space="preserve">        </w:t>
            </w:r>
            <w:r>
              <w:rPr>
                <w:rFonts w:hint="eastAsia"/>
                <w:sz w:val="24"/>
              </w:rPr>
              <w:t xml:space="preserve">     Stamp:</w:t>
            </w:r>
            <w:r>
              <w:rPr>
                <w:sz w:val="24"/>
              </w:rPr>
              <w:t xml:space="preserve">             </w:t>
            </w:r>
            <w:r>
              <w:rPr>
                <w:rFonts w:hint="eastAsia"/>
                <w:sz w:val="24"/>
              </w:rPr>
              <w:t xml:space="preserve"> </w:t>
            </w:r>
            <w:r>
              <w:rPr>
                <w:sz w:val="24"/>
              </w:rPr>
              <w:t xml:space="preserve">   </w:t>
            </w:r>
            <w:r>
              <w:rPr>
                <w:rFonts w:hAnsi="宋体" w:hint="eastAsia"/>
                <w:sz w:val="28"/>
                <w:szCs w:val="28"/>
              </w:rPr>
              <w:t>Date:</w:t>
            </w:r>
          </w:p>
        </w:tc>
      </w:tr>
    </w:tbl>
    <w:p w:rsidR="001310E6" w:rsidRDefault="001310E6" w:rsidP="001310E6"/>
    <w:p w:rsidR="00D60E9E" w:rsidRDefault="00D60E9E" w:rsidP="00CB33C7">
      <w:pPr>
        <w:spacing w:line="360" w:lineRule="exact"/>
        <w:outlineLvl w:val="0"/>
        <w:rPr>
          <w:b/>
          <w:sz w:val="32"/>
        </w:rPr>
        <w:sectPr w:rsidR="00D60E9E">
          <w:footerReference w:type="even" r:id="rId9"/>
          <w:footerReference w:type="default" r:id="rId10"/>
          <w:footerReference w:type="first" r:id="rId11"/>
          <w:pgSz w:w="11906" w:h="16838"/>
          <w:pgMar w:top="1701" w:right="1418" w:bottom="1418" w:left="1701" w:header="851" w:footer="992" w:gutter="0"/>
          <w:pgNumType w:fmt="lowerRoman"/>
          <w:cols w:space="720"/>
          <w:titlePg/>
          <w:docGrid w:type="lines" w:linePitch="312"/>
        </w:sectPr>
      </w:pPr>
    </w:p>
    <w:p w:rsidR="008504FE" w:rsidRDefault="001310E6" w:rsidP="000B2EDB">
      <w:pPr>
        <w:spacing w:line="400" w:lineRule="exact"/>
        <w:jc w:val="center"/>
        <w:rPr>
          <w:rFonts w:eastAsia="仿宋_GB2312"/>
          <w:b/>
          <w:sz w:val="32"/>
          <w:szCs w:val="32"/>
        </w:rPr>
      </w:pPr>
      <w:r w:rsidRPr="00026184">
        <w:rPr>
          <w:rFonts w:eastAsia="仿宋_GB2312" w:hint="eastAsia"/>
          <w:b/>
          <w:sz w:val="32"/>
          <w:szCs w:val="32"/>
        </w:rPr>
        <w:lastRenderedPageBreak/>
        <w:t>表</w:t>
      </w:r>
      <w:proofErr w:type="gramStart"/>
      <w:r w:rsidRPr="00026184">
        <w:rPr>
          <w:rFonts w:eastAsia="仿宋_GB2312" w:hint="eastAsia"/>
          <w:b/>
          <w:sz w:val="32"/>
          <w:szCs w:val="32"/>
        </w:rPr>
        <w:t>一</w:t>
      </w:r>
      <w:proofErr w:type="gramEnd"/>
      <w:r>
        <w:rPr>
          <w:rFonts w:eastAsia="仿宋_GB2312" w:hint="eastAsia"/>
          <w:b/>
          <w:sz w:val="32"/>
          <w:szCs w:val="32"/>
        </w:rPr>
        <w:t>：</w:t>
      </w:r>
      <w:r w:rsidRPr="00026184">
        <w:rPr>
          <w:rFonts w:eastAsia="仿宋_GB2312" w:hint="eastAsia"/>
          <w:b/>
          <w:sz w:val="32"/>
          <w:szCs w:val="32"/>
        </w:rPr>
        <w:t>毕业论文（设计）开题报告</w:t>
      </w:r>
    </w:p>
    <w:p w:rsidR="001310E6" w:rsidRPr="00DF4B99" w:rsidRDefault="001310E6" w:rsidP="001310E6">
      <w:pPr>
        <w:spacing w:line="400" w:lineRule="exact"/>
        <w:jc w:val="center"/>
        <w:rPr>
          <w:rFonts w:eastAsia="仿宋_GB2312"/>
          <w:b/>
          <w:sz w:val="32"/>
          <w:szCs w:val="32"/>
        </w:rPr>
      </w:pPr>
      <w:r w:rsidRPr="00DF4B99">
        <w:rPr>
          <w:rFonts w:eastAsia="仿宋_GB2312" w:hint="eastAsia"/>
          <w:b/>
          <w:sz w:val="32"/>
          <w:szCs w:val="32"/>
        </w:rPr>
        <w:t>Form 1: Research Proposal of Graduation Thesis (Design)</w:t>
      </w:r>
    </w:p>
    <w:p w:rsidR="001310E6" w:rsidRDefault="001310E6" w:rsidP="001310E6">
      <w:pPr>
        <w:spacing w:line="360" w:lineRule="exact"/>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1310E6" w:rsidTr="00111412">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tcPr>
          <w:p w:rsidR="001310E6" w:rsidRDefault="001310E6" w:rsidP="009E240C">
            <w:pPr>
              <w:spacing w:beforeLines="50" w:before="156"/>
              <w:rPr>
                <w:sz w:val="24"/>
              </w:rPr>
            </w:pPr>
            <w:r>
              <w:rPr>
                <w:rFonts w:hint="eastAsia"/>
                <w:sz w:val="24"/>
              </w:rPr>
              <w:t>论文（设计）题目</w:t>
            </w:r>
          </w:p>
          <w:p w:rsidR="001310E6" w:rsidRDefault="001310E6" w:rsidP="00111412">
            <w:pPr>
              <w:rPr>
                <w:sz w:val="24"/>
              </w:rPr>
            </w:pPr>
            <w:r>
              <w:rPr>
                <w:rFonts w:hint="eastAsia"/>
                <w:sz w:val="24"/>
              </w:rPr>
              <w:t>Thesis (Design) Title</w:t>
            </w:r>
            <w:r>
              <w:rPr>
                <w:rFonts w:hint="eastAsia"/>
                <w:sz w:val="24"/>
              </w:rPr>
              <w:t>：</w:t>
            </w:r>
          </w:p>
        </w:tc>
      </w:tr>
      <w:tr w:rsidR="001310E6" w:rsidTr="00111412">
        <w:trPr>
          <w:cantSplit/>
          <w:trHeight w:val="5280"/>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9E240C">
            <w:pPr>
              <w:spacing w:beforeLines="50" w:before="156"/>
              <w:rPr>
                <w:sz w:val="24"/>
              </w:rPr>
            </w:pPr>
            <w:r>
              <w:rPr>
                <w:rFonts w:hint="eastAsia"/>
                <w:sz w:val="24"/>
              </w:rPr>
              <w:t>（简述选题的目的、思路、方法、相关支持条件及进度安排等）</w:t>
            </w:r>
          </w:p>
          <w:p w:rsidR="001310E6" w:rsidRDefault="001310E6" w:rsidP="00111412">
            <w:pPr>
              <w:rPr>
                <w:sz w:val="24"/>
              </w:rPr>
            </w:pPr>
            <w:r>
              <w:rPr>
                <w:rFonts w:hint="eastAsia"/>
                <w:sz w:val="24"/>
              </w:rPr>
              <w:t>（</w:t>
            </w:r>
            <w:r>
              <w:rPr>
                <w:rFonts w:hint="eastAsia"/>
                <w:sz w:val="24"/>
              </w:rPr>
              <w:t xml:space="preserve">Please briefly state the </w:t>
            </w:r>
            <w:r>
              <w:rPr>
                <w:sz w:val="24"/>
              </w:rPr>
              <w:t>research</w:t>
            </w:r>
            <w:r>
              <w:rPr>
                <w:rFonts w:hint="eastAsia"/>
                <w:sz w:val="24"/>
              </w:rPr>
              <w:t xml:space="preserve"> objective, research methodology, research procedure and research schedule in this part.</w:t>
            </w:r>
            <w:r>
              <w:rPr>
                <w:rFonts w:hint="eastAsia"/>
                <w:sz w:val="24"/>
              </w:rPr>
              <w:t>）</w:t>
            </w:r>
          </w:p>
          <w:p w:rsidR="001310E6" w:rsidRPr="00BE6EB9" w:rsidRDefault="001310E6" w:rsidP="00111412">
            <w:pPr>
              <w:spacing w:line="360" w:lineRule="auto"/>
              <w:rPr>
                <w:sz w:val="24"/>
              </w:rPr>
            </w:pPr>
          </w:p>
          <w:p w:rsidR="001310E6" w:rsidRDefault="001310E6" w:rsidP="00111412">
            <w:pPr>
              <w:spacing w:line="360" w:lineRule="auto"/>
              <w:rPr>
                <w:sz w:val="24"/>
              </w:rPr>
            </w:pPr>
          </w:p>
          <w:p w:rsidR="001310E6" w:rsidRDefault="001310E6" w:rsidP="00111412">
            <w:pPr>
              <w:spacing w:line="360" w:lineRule="auto"/>
              <w:rPr>
                <w:sz w:val="24"/>
              </w:rPr>
            </w:pPr>
          </w:p>
          <w:p w:rsidR="001310E6" w:rsidRDefault="001310E6" w:rsidP="00111412">
            <w:pPr>
              <w:spacing w:line="360" w:lineRule="auto"/>
              <w:rPr>
                <w:sz w:val="24"/>
              </w:rPr>
            </w:pPr>
          </w:p>
          <w:p w:rsidR="001310E6" w:rsidRDefault="001310E6" w:rsidP="00111412">
            <w:pPr>
              <w:spacing w:line="360" w:lineRule="auto"/>
              <w:rPr>
                <w:sz w:val="24"/>
              </w:rPr>
            </w:pPr>
          </w:p>
          <w:p w:rsidR="001310E6" w:rsidRDefault="001310E6" w:rsidP="00111412">
            <w:pPr>
              <w:spacing w:line="360" w:lineRule="auto"/>
              <w:rPr>
                <w:sz w:val="24"/>
              </w:rPr>
            </w:pPr>
          </w:p>
          <w:p w:rsidR="001310E6" w:rsidRDefault="001310E6" w:rsidP="00111412">
            <w:pPr>
              <w:spacing w:line="360" w:lineRule="auto"/>
              <w:rPr>
                <w:sz w:val="24"/>
              </w:rPr>
            </w:pPr>
          </w:p>
          <w:p w:rsidR="001310E6" w:rsidRDefault="001310E6" w:rsidP="00111412">
            <w:pPr>
              <w:spacing w:line="360" w:lineRule="auto"/>
              <w:ind w:firstLineChars="50" w:firstLine="120"/>
              <w:rPr>
                <w:sz w:val="24"/>
              </w:rPr>
            </w:pPr>
            <w:r>
              <w:rPr>
                <w:rFonts w:hint="eastAsia"/>
                <w:sz w:val="24"/>
              </w:rPr>
              <w:t>Student Signature</w:t>
            </w:r>
            <w:r>
              <w:rPr>
                <w:rFonts w:hint="eastAsia"/>
                <w:sz w:val="24"/>
              </w:rPr>
              <w:t>：</w:t>
            </w:r>
            <w:r>
              <w:rPr>
                <w:rFonts w:hint="eastAsia"/>
                <w:sz w:val="24"/>
              </w:rPr>
              <w:t xml:space="preserve">                         Date:</w:t>
            </w:r>
          </w:p>
          <w:p w:rsidR="001310E6" w:rsidRDefault="001310E6" w:rsidP="00111412">
            <w:pPr>
              <w:spacing w:line="360" w:lineRule="auto"/>
              <w:rPr>
                <w:sz w:val="24"/>
              </w:rPr>
            </w:pPr>
          </w:p>
        </w:tc>
      </w:tr>
      <w:tr w:rsidR="001310E6" w:rsidTr="00111412">
        <w:trPr>
          <w:cantSplit/>
          <w:trHeight w:val="1830"/>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9E240C">
            <w:pPr>
              <w:spacing w:beforeLines="50" w:before="156"/>
              <w:rPr>
                <w:sz w:val="24"/>
              </w:rPr>
            </w:pPr>
            <w:r>
              <w:rPr>
                <w:rFonts w:hint="eastAsia"/>
                <w:sz w:val="24"/>
              </w:rPr>
              <w:t>指导教师意见</w:t>
            </w:r>
          </w:p>
          <w:p w:rsidR="001310E6" w:rsidRDefault="001310E6" w:rsidP="00111412">
            <w:pPr>
              <w:rPr>
                <w:sz w:val="24"/>
              </w:rPr>
            </w:pPr>
            <w:r>
              <w:rPr>
                <w:rFonts w:hint="eastAsia"/>
                <w:sz w:val="24"/>
              </w:rPr>
              <w:t>Comments from Supervisor</w:t>
            </w:r>
            <w:r>
              <w:rPr>
                <w:rFonts w:hint="eastAsia"/>
                <w:sz w:val="24"/>
              </w:rPr>
              <w:t>：</w:t>
            </w:r>
          </w:p>
          <w:p w:rsidR="001310E6" w:rsidRDefault="001310E6" w:rsidP="00111412">
            <w:pPr>
              <w:spacing w:line="360" w:lineRule="auto"/>
              <w:rPr>
                <w:sz w:val="24"/>
              </w:rPr>
            </w:pPr>
          </w:p>
          <w:p w:rsidR="001310E6" w:rsidRDefault="001310E6" w:rsidP="00111412">
            <w:pPr>
              <w:tabs>
                <w:tab w:val="left" w:pos="4212"/>
              </w:tabs>
              <w:spacing w:line="360" w:lineRule="auto"/>
              <w:rPr>
                <w:sz w:val="24"/>
              </w:rPr>
            </w:pPr>
          </w:p>
          <w:p w:rsidR="001310E6" w:rsidRDefault="001310E6" w:rsidP="00111412">
            <w:pPr>
              <w:tabs>
                <w:tab w:val="left" w:pos="4212"/>
              </w:tabs>
              <w:spacing w:line="360" w:lineRule="auto"/>
              <w:rPr>
                <w:sz w:val="24"/>
              </w:rPr>
            </w:pPr>
          </w:p>
          <w:p w:rsidR="001310E6" w:rsidRDefault="001310E6" w:rsidP="00111412">
            <w:pPr>
              <w:tabs>
                <w:tab w:val="left" w:pos="4212"/>
              </w:tabs>
              <w:spacing w:line="360" w:lineRule="auto"/>
              <w:rPr>
                <w:sz w:val="24"/>
              </w:rPr>
            </w:pPr>
          </w:p>
          <w:p w:rsidR="001310E6" w:rsidRDefault="001310E6" w:rsidP="00111412">
            <w:pPr>
              <w:tabs>
                <w:tab w:val="left" w:pos="4212"/>
              </w:tabs>
              <w:spacing w:line="360" w:lineRule="auto"/>
              <w:rPr>
                <w:sz w:val="24"/>
              </w:rPr>
            </w:pPr>
          </w:p>
          <w:p w:rsidR="001310E6" w:rsidRDefault="001310E6" w:rsidP="00111412">
            <w:pPr>
              <w:tabs>
                <w:tab w:val="left" w:pos="4212"/>
              </w:tabs>
              <w:spacing w:line="360" w:lineRule="auto"/>
              <w:rPr>
                <w:sz w:val="24"/>
              </w:rPr>
            </w:pPr>
          </w:p>
          <w:p w:rsidR="001310E6" w:rsidRDefault="001310E6" w:rsidP="00111412">
            <w:pPr>
              <w:rPr>
                <w:sz w:val="24"/>
              </w:rPr>
            </w:pPr>
            <w:r>
              <w:rPr>
                <w:rFonts w:hint="eastAsia"/>
                <w:sz w:val="24"/>
              </w:rPr>
              <w:t xml:space="preserve"> </w:t>
            </w:r>
          </w:p>
          <w:p w:rsidR="001310E6" w:rsidRDefault="001310E6" w:rsidP="00111412">
            <w:pPr>
              <w:ind w:firstLineChars="100" w:firstLine="240"/>
              <w:rPr>
                <w:sz w:val="24"/>
              </w:rPr>
            </w:pPr>
            <w:r>
              <w:rPr>
                <w:rFonts w:hint="eastAsia"/>
                <w:sz w:val="24"/>
              </w:rPr>
              <w:t>1.</w:t>
            </w:r>
            <w:r>
              <w:rPr>
                <w:rFonts w:hint="eastAsia"/>
                <w:sz w:val="24"/>
              </w:rPr>
              <w:t>同意开题</w:t>
            </w:r>
            <w:r>
              <w:rPr>
                <w:rFonts w:hint="eastAsia"/>
                <w:sz w:val="24"/>
              </w:rPr>
              <w:t xml:space="preserve">       </w:t>
            </w:r>
            <w:r>
              <w:rPr>
                <w:sz w:val="24"/>
              </w:rPr>
              <w:t>2</w:t>
            </w:r>
            <w:r>
              <w:rPr>
                <w:rFonts w:hint="eastAsia"/>
                <w:sz w:val="24"/>
              </w:rPr>
              <w:t>.</w:t>
            </w:r>
            <w:r>
              <w:rPr>
                <w:rFonts w:hint="eastAsia"/>
                <w:sz w:val="24"/>
              </w:rPr>
              <w:t>修改后开题</w:t>
            </w:r>
            <w:r>
              <w:rPr>
                <w:rFonts w:hint="eastAsia"/>
                <w:sz w:val="24"/>
              </w:rPr>
              <w:t xml:space="preserve">             </w:t>
            </w:r>
            <w:r>
              <w:rPr>
                <w:sz w:val="24"/>
              </w:rPr>
              <w:t xml:space="preserve"> </w:t>
            </w:r>
            <w:r>
              <w:rPr>
                <w:rFonts w:hint="eastAsia"/>
                <w:sz w:val="24"/>
              </w:rPr>
              <w:t xml:space="preserve">   </w:t>
            </w:r>
            <w:r>
              <w:rPr>
                <w:sz w:val="24"/>
              </w:rPr>
              <w:t>3</w:t>
            </w:r>
            <w:r>
              <w:rPr>
                <w:rFonts w:hint="eastAsia"/>
                <w:sz w:val="24"/>
              </w:rPr>
              <w:t>.</w:t>
            </w:r>
            <w:r>
              <w:rPr>
                <w:rFonts w:hint="eastAsia"/>
                <w:sz w:val="24"/>
              </w:rPr>
              <w:t>重新开题</w:t>
            </w:r>
          </w:p>
          <w:p w:rsidR="001310E6" w:rsidRPr="00BE6EB9" w:rsidRDefault="001310E6" w:rsidP="00111412">
            <w:pPr>
              <w:ind w:left="225"/>
              <w:rPr>
                <w:sz w:val="24"/>
              </w:rPr>
            </w:pPr>
            <w:r>
              <w:rPr>
                <w:rFonts w:hint="eastAsia"/>
                <w:sz w:val="24"/>
              </w:rPr>
              <w:t>1.</w:t>
            </w:r>
            <w:proofErr w:type="gramStart"/>
            <w:r>
              <w:rPr>
                <w:rFonts w:hint="eastAsia"/>
                <w:sz w:val="24"/>
              </w:rPr>
              <w:t xml:space="preserve">Approved(  </w:t>
            </w:r>
            <w:proofErr w:type="gramEnd"/>
            <w:r>
              <w:rPr>
                <w:rFonts w:hint="eastAsia"/>
                <w:sz w:val="24"/>
              </w:rPr>
              <w:t xml:space="preserve"> )</w:t>
            </w:r>
            <w:r>
              <w:rPr>
                <w:sz w:val="24"/>
              </w:rPr>
              <w:t xml:space="preserve"> </w:t>
            </w:r>
            <w:r>
              <w:rPr>
                <w:rFonts w:hint="eastAsia"/>
                <w:sz w:val="24"/>
              </w:rPr>
              <w:t xml:space="preserve">  </w:t>
            </w:r>
            <w:r>
              <w:rPr>
                <w:sz w:val="24"/>
              </w:rPr>
              <w:t>2</w:t>
            </w:r>
            <w:r>
              <w:rPr>
                <w:rFonts w:hint="eastAsia"/>
                <w:sz w:val="24"/>
              </w:rPr>
              <w:t xml:space="preserve">. Approved after Revision </w:t>
            </w:r>
            <w:proofErr w:type="gramStart"/>
            <w:r>
              <w:rPr>
                <w:rFonts w:hint="eastAsia"/>
                <w:sz w:val="24"/>
              </w:rPr>
              <w:t>(  )</w:t>
            </w:r>
            <w:proofErr w:type="gramEnd"/>
            <w:r>
              <w:rPr>
                <w:sz w:val="24"/>
              </w:rPr>
              <w:t xml:space="preserve"> </w:t>
            </w:r>
            <w:r>
              <w:rPr>
                <w:rFonts w:hint="eastAsia"/>
                <w:sz w:val="24"/>
              </w:rPr>
              <w:t xml:space="preserve">  </w:t>
            </w:r>
            <w:r>
              <w:rPr>
                <w:sz w:val="24"/>
              </w:rPr>
              <w:t>3</w:t>
            </w:r>
            <w:r>
              <w:rPr>
                <w:rFonts w:hint="eastAsia"/>
                <w:sz w:val="24"/>
              </w:rPr>
              <w:t xml:space="preserve">. </w:t>
            </w:r>
            <w:proofErr w:type="gramStart"/>
            <w:r>
              <w:rPr>
                <w:rFonts w:hint="eastAsia"/>
                <w:sz w:val="24"/>
              </w:rPr>
              <w:t xml:space="preserve">Disapproved(  </w:t>
            </w:r>
            <w:proofErr w:type="gramEnd"/>
            <w:r>
              <w:rPr>
                <w:rFonts w:hint="eastAsia"/>
                <w:sz w:val="24"/>
              </w:rPr>
              <w:t>)</w:t>
            </w:r>
          </w:p>
          <w:p w:rsidR="001310E6" w:rsidRDefault="001310E6" w:rsidP="00111412">
            <w:pPr>
              <w:ind w:firstLineChars="50" w:firstLine="120"/>
              <w:rPr>
                <w:sz w:val="24"/>
              </w:rPr>
            </w:pPr>
            <w:r>
              <w:rPr>
                <w:sz w:val="24"/>
              </w:rPr>
              <w:t xml:space="preserve">                       </w:t>
            </w:r>
          </w:p>
          <w:p w:rsidR="001310E6" w:rsidRDefault="001310E6" w:rsidP="00111412">
            <w:pPr>
              <w:ind w:firstLineChars="50" w:firstLine="120"/>
              <w:rPr>
                <w:sz w:val="24"/>
              </w:rPr>
            </w:pPr>
          </w:p>
          <w:p w:rsidR="001310E6" w:rsidRDefault="001310E6" w:rsidP="00111412">
            <w:pPr>
              <w:ind w:firstLineChars="50" w:firstLine="120"/>
              <w:rPr>
                <w:sz w:val="24"/>
              </w:rPr>
            </w:pPr>
            <w:r>
              <w:rPr>
                <w:rFonts w:hint="eastAsia"/>
                <w:sz w:val="24"/>
              </w:rPr>
              <w:t>Supervisor Signature</w:t>
            </w:r>
            <w:r>
              <w:rPr>
                <w:rFonts w:hint="eastAsia"/>
                <w:sz w:val="24"/>
              </w:rPr>
              <w:t>：</w:t>
            </w:r>
            <w:r>
              <w:rPr>
                <w:sz w:val="24"/>
              </w:rPr>
              <w:t xml:space="preserve">  </w:t>
            </w:r>
            <w:r>
              <w:rPr>
                <w:rFonts w:hint="eastAsia"/>
                <w:sz w:val="24"/>
              </w:rPr>
              <w:t xml:space="preserve">                        Date:</w:t>
            </w:r>
          </w:p>
          <w:p w:rsidR="001310E6" w:rsidRDefault="001310E6" w:rsidP="00111412">
            <w:pPr>
              <w:rPr>
                <w:sz w:val="24"/>
              </w:rPr>
            </w:pPr>
          </w:p>
          <w:p w:rsidR="001310E6" w:rsidRPr="00BE6EB9" w:rsidRDefault="001310E6" w:rsidP="00111412">
            <w:pPr>
              <w:spacing w:line="160" w:lineRule="exact"/>
              <w:ind w:firstLineChars="50" w:firstLine="75"/>
              <w:rPr>
                <w:sz w:val="15"/>
                <w:szCs w:val="15"/>
              </w:rPr>
            </w:pPr>
          </w:p>
        </w:tc>
      </w:tr>
    </w:tbl>
    <w:p w:rsidR="001310E6" w:rsidRDefault="001310E6" w:rsidP="001310E6">
      <w:pPr>
        <w:spacing w:line="260" w:lineRule="exact"/>
        <w:jc w:val="center"/>
      </w:pPr>
    </w:p>
    <w:p w:rsidR="00CC15DE" w:rsidRPr="001310E6" w:rsidRDefault="00CC15DE" w:rsidP="00CC15DE">
      <w:pPr>
        <w:spacing w:line="260" w:lineRule="exact"/>
      </w:pPr>
    </w:p>
    <w:p w:rsidR="00FE6951" w:rsidRPr="00C738F0" w:rsidRDefault="00CC15DE" w:rsidP="00FE6951">
      <w:pPr>
        <w:spacing w:line="400" w:lineRule="exact"/>
        <w:jc w:val="center"/>
        <w:rPr>
          <w:rFonts w:eastAsia="仿宋_GB2312"/>
          <w:b/>
          <w:sz w:val="32"/>
          <w:szCs w:val="32"/>
        </w:rPr>
      </w:pPr>
      <w:r>
        <w:br w:type="page"/>
      </w:r>
      <w:r w:rsidR="00FE6951" w:rsidRPr="00C738F0">
        <w:rPr>
          <w:rFonts w:eastAsia="仿宋_GB2312"/>
          <w:b/>
          <w:sz w:val="32"/>
          <w:szCs w:val="32"/>
        </w:rPr>
        <w:lastRenderedPageBreak/>
        <w:t>表二：毕业论文（设计）过程检查情况记录表</w:t>
      </w:r>
    </w:p>
    <w:p w:rsidR="00FE6951" w:rsidRDefault="00FE6951" w:rsidP="00FE6951">
      <w:pPr>
        <w:spacing w:line="400" w:lineRule="exact"/>
        <w:jc w:val="center"/>
        <w:rPr>
          <w:rFonts w:eastAsia="仿宋_GB2312"/>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rsidR="00FE6951" w:rsidRPr="00C738F0" w:rsidRDefault="00FE6951" w:rsidP="00FE6951">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1"/>
        <w:gridCol w:w="5954"/>
      </w:tblGrid>
      <w:tr w:rsidR="00FE6951" w:rsidTr="00111412">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rsidR="00FE6951" w:rsidRPr="003316B2" w:rsidRDefault="00FE6951" w:rsidP="009E240C">
            <w:pPr>
              <w:spacing w:beforeLines="50" w:before="156"/>
              <w:rPr>
                <w:b/>
                <w:sz w:val="24"/>
              </w:rPr>
            </w:pPr>
            <w:r w:rsidRPr="003316B2">
              <w:rPr>
                <w:rFonts w:hint="eastAsia"/>
                <w:b/>
                <w:sz w:val="24"/>
              </w:rPr>
              <w:t>指导教师分阶段检查论文的进展情况（要求过程检查记录不少于</w:t>
            </w:r>
            <w:r w:rsidRPr="003316B2">
              <w:rPr>
                <w:rFonts w:hint="eastAsia"/>
                <w:b/>
                <w:sz w:val="24"/>
              </w:rPr>
              <w:t>3</w:t>
            </w:r>
            <w:r w:rsidRPr="003316B2">
              <w:rPr>
                <w:rFonts w:hint="eastAsia"/>
                <w:b/>
                <w:sz w:val="24"/>
              </w:rPr>
              <w:t>次）</w:t>
            </w:r>
          </w:p>
          <w:p w:rsidR="00FE6951" w:rsidRDefault="00FE6951" w:rsidP="00111412">
            <w:pPr>
              <w:jc w:val="left"/>
              <w:rPr>
                <w:b/>
                <w:sz w:val="24"/>
              </w:rPr>
            </w:pPr>
            <w:r>
              <w:rPr>
                <w:rFonts w:hint="eastAsia"/>
                <w:b/>
                <w:sz w:val="24"/>
              </w:rPr>
              <w:t>The supervisor should check up the working process for the t</w:t>
            </w:r>
            <w:r w:rsidRPr="005D12DE">
              <w:rPr>
                <w:b/>
                <w:sz w:val="24"/>
              </w:rPr>
              <w:t>hesis</w:t>
            </w:r>
            <w:r w:rsidRPr="005D12DE">
              <w:rPr>
                <w:rFonts w:hint="eastAsia"/>
                <w:b/>
                <w:sz w:val="24"/>
              </w:rPr>
              <w:t>（</w:t>
            </w:r>
            <w:r>
              <w:rPr>
                <w:rFonts w:hint="eastAsia"/>
                <w:b/>
                <w:sz w:val="24"/>
              </w:rPr>
              <w:t>d</w:t>
            </w:r>
            <w:r w:rsidRPr="005D12DE">
              <w:rPr>
                <w:b/>
                <w:sz w:val="24"/>
              </w:rPr>
              <w:t>esign</w:t>
            </w:r>
            <w:r w:rsidRPr="005D12DE">
              <w:rPr>
                <w:rFonts w:hint="eastAsia"/>
                <w:b/>
                <w:sz w:val="24"/>
              </w:rPr>
              <w:t>）</w:t>
            </w:r>
            <w:r>
              <w:rPr>
                <w:rFonts w:hint="eastAsia"/>
                <w:b/>
                <w:sz w:val="24"/>
              </w:rPr>
              <w:t>and fill up the following check-up log. At least three times of the check-up should be done and kept on the log.</w:t>
            </w:r>
          </w:p>
          <w:p w:rsidR="00FE6951" w:rsidRPr="003316B2" w:rsidRDefault="00FE6951" w:rsidP="00111412">
            <w:pPr>
              <w:rPr>
                <w:sz w:val="24"/>
              </w:rPr>
            </w:pPr>
          </w:p>
          <w:p w:rsidR="00FE6951" w:rsidRDefault="00FE6951" w:rsidP="00111412">
            <w:pPr>
              <w:rPr>
                <w:b/>
                <w:sz w:val="24"/>
              </w:rPr>
            </w:pPr>
          </w:p>
          <w:p w:rsidR="00FE6951" w:rsidRDefault="00FE6951" w:rsidP="00111412">
            <w:pPr>
              <w:rPr>
                <w:b/>
                <w:sz w:val="24"/>
              </w:rPr>
            </w:pPr>
            <w:r w:rsidRPr="006C4DD4">
              <w:rPr>
                <w:rFonts w:hint="eastAsia"/>
                <w:b/>
                <w:sz w:val="24"/>
              </w:rPr>
              <w:t>第</w:t>
            </w:r>
            <w:r w:rsidRPr="006C4DD4">
              <w:rPr>
                <w:b/>
                <w:sz w:val="24"/>
              </w:rPr>
              <w:t>1</w:t>
            </w:r>
            <w:r w:rsidRPr="006C4DD4">
              <w:rPr>
                <w:rFonts w:hint="eastAsia"/>
                <w:b/>
                <w:sz w:val="24"/>
              </w:rPr>
              <w:t>次检查</w:t>
            </w:r>
            <w:r>
              <w:rPr>
                <w:rFonts w:hint="eastAsia"/>
                <w:b/>
                <w:sz w:val="24"/>
              </w:rPr>
              <w:t>（</w:t>
            </w:r>
            <w:r>
              <w:rPr>
                <w:rFonts w:hint="eastAsia"/>
                <w:b/>
                <w:sz w:val="24"/>
              </w:rPr>
              <w:t>First Check-up</w:t>
            </w:r>
            <w:r>
              <w:rPr>
                <w:rFonts w:hint="eastAsia"/>
                <w:b/>
                <w:sz w:val="24"/>
              </w:rPr>
              <w:t>）</w:t>
            </w:r>
            <w:r>
              <w:rPr>
                <w:rFonts w:hint="eastAsia"/>
                <w:b/>
                <w:sz w:val="24"/>
              </w:rPr>
              <w:t>:</w:t>
            </w:r>
          </w:p>
          <w:p w:rsidR="00FE6951" w:rsidRDefault="00FE6951" w:rsidP="00111412">
            <w:pPr>
              <w:rPr>
                <w:b/>
                <w:sz w:val="24"/>
              </w:rPr>
            </w:pPr>
          </w:p>
          <w:p w:rsidR="00FE6951" w:rsidRDefault="00FE6951" w:rsidP="00111412">
            <w:pPr>
              <w:ind w:firstLineChars="200" w:firstLine="480"/>
              <w:rPr>
                <w:sz w:val="24"/>
              </w:rPr>
            </w:pPr>
            <w:r>
              <w:rPr>
                <w:rFonts w:hint="eastAsia"/>
                <w:sz w:val="24"/>
              </w:rPr>
              <w:t>学生总结</w:t>
            </w:r>
          </w:p>
          <w:p w:rsidR="00FE6951" w:rsidRDefault="00FE6951" w:rsidP="00111412">
            <w:pPr>
              <w:ind w:firstLineChars="200" w:firstLine="480"/>
              <w:rPr>
                <w:sz w:val="24"/>
              </w:rPr>
            </w:pPr>
            <w:r>
              <w:rPr>
                <w:rFonts w:hint="eastAsia"/>
                <w:sz w:val="24"/>
              </w:rPr>
              <w:t>Student Self-summary</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ind w:firstLineChars="200" w:firstLine="480"/>
              <w:rPr>
                <w:sz w:val="24"/>
              </w:rPr>
            </w:pPr>
            <w:r>
              <w:rPr>
                <w:rFonts w:hint="eastAsia"/>
                <w:sz w:val="24"/>
              </w:rPr>
              <w:t>指导教师意见</w:t>
            </w:r>
          </w:p>
          <w:p w:rsidR="00FE6951" w:rsidRDefault="00FE6951" w:rsidP="00111412">
            <w:pPr>
              <w:ind w:firstLineChars="200" w:firstLine="480"/>
              <w:rPr>
                <w:sz w:val="24"/>
              </w:rPr>
            </w:pPr>
            <w:r>
              <w:rPr>
                <w:rFonts w:hint="eastAsia"/>
                <w:sz w:val="24"/>
              </w:rPr>
              <w:t>Comments of Supervisor</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Pr="006C4DD4" w:rsidRDefault="00FE6951" w:rsidP="00111412">
            <w:pPr>
              <w:rPr>
                <w:b/>
                <w:sz w:val="24"/>
              </w:rPr>
            </w:pPr>
            <w:r w:rsidRPr="006C4DD4">
              <w:rPr>
                <w:rFonts w:hint="eastAsia"/>
                <w:b/>
                <w:sz w:val="24"/>
              </w:rPr>
              <w:t>第</w:t>
            </w:r>
            <w:r>
              <w:rPr>
                <w:rFonts w:hint="eastAsia"/>
                <w:b/>
                <w:sz w:val="24"/>
              </w:rPr>
              <w:t>2</w:t>
            </w:r>
            <w:r w:rsidRPr="006C4DD4">
              <w:rPr>
                <w:rFonts w:hint="eastAsia"/>
                <w:b/>
                <w:sz w:val="24"/>
              </w:rPr>
              <w:t>次检查</w:t>
            </w:r>
            <w:r>
              <w:rPr>
                <w:rFonts w:hint="eastAsia"/>
                <w:b/>
                <w:sz w:val="24"/>
              </w:rPr>
              <w:t>（</w:t>
            </w:r>
            <w:r>
              <w:rPr>
                <w:rFonts w:hint="eastAsia"/>
                <w:b/>
                <w:sz w:val="24"/>
              </w:rPr>
              <w:t>Second Check-up</w:t>
            </w:r>
            <w:r>
              <w:rPr>
                <w:rFonts w:hint="eastAsia"/>
                <w:b/>
                <w:sz w:val="24"/>
              </w:rPr>
              <w:t>）：</w:t>
            </w:r>
          </w:p>
          <w:p w:rsidR="00FE6951" w:rsidRDefault="00FE6951" w:rsidP="00111412">
            <w:pPr>
              <w:rPr>
                <w:sz w:val="24"/>
              </w:rPr>
            </w:pPr>
          </w:p>
          <w:p w:rsidR="00FE6951" w:rsidRDefault="00FE6951" w:rsidP="00111412">
            <w:pPr>
              <w:ind w:firstLineChars="200" w:firstLine="480"/>
              <w:rPr>
                <w:sz w:val="24"/>
              </w:rPr>
            </w:pPr>
            <w:r>
              <w:rPr>
                <w:rFonts w:hint="eastAsia"/>
                <w:sz w:val="24"/>
              </w:rPr>
              <w:t>学生总结</w:t>
            </w:r>
          </w:p>
          <w:p w:rsidR="00FE6951" w:rsidRDefault="00FE6951" w:rsidP="00111412">
            <w:pPr>
              <w:ind w:firstLineChars="200" w:firstLine="480"/>
              <w:rPr>
                <w:sz w:val="24"/>
              </w:rPr>
            </w:pPr>
            <w:r>
              <w:rPr>
                <w:rFonts w:hint="eastAsia"/>
                <w:sz w:val="24"/>
              </w:rPr>
              <w:t>Student Self-summary</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Pr="006A4BFC" w:rsidRDefault="00FE6951" w:rsidP="00111412">
            <w:pPr>
              <w:rPr>
                <w:sz w:val="24"/>
              </w:rPr>
            </w:pPr>
          </w:p>
          <w:p w:rsidR="00FE6951" w:rsidRDefault="00FE6951" w:rsidP="00111412">
            <w:pPr>
              <w:ind w:firstLineChars="200" w:firstLine="480"/>
              <w:rPr>
                <w:sz w:val="24"/>
              </w:rPr>
            </w:pPr>
            <w:r>
              <w:rPr>
                <w:rFonts w:hint="eastAsia"/>
                <w:sz w:val="24"/>
              </w:rPr>
              <w:t>指导教师意见</w:t>
            </w:r>
          </w:p>
          <w:p w:rsidR="00FE6951" w:rsidRDefault="00FE6951" w:rsidP="00111412">
            <w:pPr>
              <w:ind w:firstLineChars="200" w:firstLine="480"/>
              <w:rPr>
                <w:sz w:val="24"/>
              </w:rPr>
            </w:pPr>
            <w:r>
              <w:rPr>
                <w:rFonts w:hint="eastAsia"/>
                <w:sz w:val="24"/>
              </w:rPr>
              <w:t>Comments of Supervisor</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Pr="006C4DD4" w:rsidRDefault="00FE6951" w:rsidP="00111412">
            <w:pPr>
              <w:rPr>
                <w:b/>
                <w:sz w:val="24"/>
              </w:rPr>
            </w:pPr>
            <w:r w:rsidRPr="006C4DD4">
              <w:rPr>
                <w:rFonts w:hint="eastAsia"/>
                <w:b/>
                <w:sz w:val="24"/>
              </w:rPr>
              <w:lastRenderedPageBreak/>
              <w:t>第</w:t>
            </w:r>
            <w:r>
              <w:rPr>
                <w:rFonts w:hint="eastAsia"/>
                <w:b/>
                <w:sz w:val="24"/>
              </w:rPr>
              <w:t>3</w:t>
            </w:r>
            <w:r w:rsidRPr="006C4DD4">
              <w:rPr>
                <w:rFonts w:hint="eastAsia"/>
                <w:b/>
                <w:sz w:val="24"/>
              </w:rPr>
              <w:t>次检查</w:t>
            </w:r>
            <w:r>
              <w:rPr>
                <w:rFonts w:hint="eastAsia"/>
                <w:b/>
                <w:sz w:val="24"/>
              </w:rPr>
              <w:t>（</w:t>
            </w:r>
            <w:r>
              <w:rPr>
                <w:rFonts w:hint="eastAsia"/>
                <w:b/>
                <w:sz w:val="24"/>
              </w:rPr>
              <w:t>Third Check-up</w:t>
            </w:r>
            <w:r>
              <w:rPr>
                <w:rFonts w:hint="eastAsia"/>
                <w:b/>
                <w:sz w:val="24"/>
              </w:rPr>
              <w:t>）：</w:t>
            </w:r>
          </w:p>
          <w:p w:rsidR="00FE6951" w:rsidRDefault="00FE6951" w:rsidP="00111412">
            <w:pPr>
              <w:rPr>
                <w:sz w:val="24"/>
              </w:rPr>
            </w:pPr>
          </w:p>
          <w:p w:rsidR="00FE6951" w:rsidRDefault="00FE6951" w:rsidP="00111412">
            <w:pPr>
              <w:ind w:firstLineChars="200" w:firstLine="480"/>
              <w:rPr>
                <w:sz w:val="24"/>
              </w:rPr>
            </w:pPr>
            <w:r>
              <w:rPr>
                <w:rFonts w:hint="eastAsia"/>
                <w:sz w:val="24"/>
              </w:rPr>
              <w:t>学生总结</w:t>
            </w:r>
          </w:p>
          <w:p w:rsidR="00FE6951" w:rsidRDefault="00FE6951" w:rsidP="00111412">
            <w:pPr>
              <w:ind w:firstLineChars="200" w:firstLine="480"/>
              <w:rPr>
                <w:sz w:val="24"/>
              </w:rPr>
            </w:pPr>
            <w:r>
              <w:rPr>
                <w:rFonts w:hint="eastAsia"/>
                <w:sz w:val="24"/>
              </w:rPr>
              <w:t>Student Self-summary</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ind w:firstLineChars="200" w:firstLine="480"/>
              <w:rPr>
                <w:sz w:val="24"/>
              </w:rPr>
            </w:pPr>
            <w:r>
              <w:rPr>
                <w:rFonts w:hint="eastAsia"/>
                <w:sz w:val="24"/>
              </w:rPr>
              <w:t>指导教师意见</w:t>
            </w:r>
          </w:p>
          <w:p w:rsidR="00FE6951" w:rsidRDefault="00FE6951" w:rsidP="00111412">
            <w:pPr>
              <w:ind w:firstLineChars="200" w:firstLine="480"/>
              <w:rPr>
                <w:sz w:val="24"/>
              </w:rPr>
            </w:pPr>
            <w:r>
              <w:rPr>
                <w:rFonts w:hint="eastAsia"/>
                <w:sz w:val="24"/>
              </w:rPr>
              <w:t>Comments of Supervisor</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b/>
                <w:sz w:val="24"/>
              </w:rPr>
            </w:pPr>
            <w:r w:rsidRPr="006C4DD4">
              <w:rPr>
                <w:rFonts w:hint="eastAsia"/>
                <w:b/>
                <w:sz w:val="24"/>
              </w:rPr>
              <w:t>第</w:t>
            </w:r>
            <w:r>
              <w:rPr>
                <w:rFonts w:hint="eastAsia"/>
                <w:b/>
                <w:sz w:val="24"/>
              </w:rPr>
              <w:t>4</w:t>
            </w:r>
            <w:r w:rsidRPr="006C4DD4">
              <w:rPr>
                <w:rFonts w:hint="eastAsia"/>
                <w:b/>
                <w:sz w:val="24"/>
              </w:rPr>
              <w:t>次检查</w:t>
            </w:r>
          </w:p>
          <w:p w:rsidR="00FE6951" w:rsidRPr="006C4DD4" w:rsidRDefault="00FE6951" w:rsidP="00111412">
            <w:pPr>
              <w:rPr>
                <w:b/>
                <w:sz w:val="24"/>
              </w:rPr>
            </w:pPr>
            <w:r>
              <w:rPr>
                <w:rFonts w:hint="eastAsia"/>
                <w:b/>
                <w:sz w:val="24"/>
              </w:rPr>
              <w:t>Fourth Check-up</w:t>
            </w:r>
          </w:p>
          <w:p w:rsidR="00FE6951" w:rsidRDefault="00FE6951" w:rsidP="00111412">
            <w:pPr>
              <w:rPr>
                <w:sz w:val="24"/>
              </w:rPr>
            </w:pPr>
          </w:p>
          <w:p w:rsidR="00FE6951" w:rsidRDefault="00FE6951" w:rsidP="00111412">
            <w:pPr>
              <w:ind w:firstLineChars="200" w:firstLine="480"/>
              <w:rPr>
                <w:sz w:val="24"/>
              </w:rPr>
            </w:pPr>
            <w:r>
              <w:rPr>
                <w:rFonts w:hint="eastAsia"/>
                <w:sz w:val="24"/>
              </w:rPr>
              <w:t>学生总结</w:t>
            </w:r>
          </w:p>
          <w:p w:rsidR="00FE6951" w:rsidRDefault="00FE6951" w:rsidP="00111412">
            <w:pPr>
              <w:ind w:firstLineChars="200" w:firstLine="480"/>
              <w:rPr>
                <w:sz w:val="24"/>
              </w:rPr>
            </w:pPr>
            <w:r>
              <w:rPr>
                <w:rFonts w:hint="eastAsia"/>
                <w:sz w:val="24"/>
              </w:rPr>
              <w:t>Student Self-summary</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ind w:firstLineChars="200" w:firstLine="480"/>
              <w:rPr>
                <w:sz w:val="24"/>
              </w:rPr>
            </w:pPr>
            <w:r>
              <w:rPr>
                <w:rFonts w:hint="eastAsia"/>
                <w:sz w:val="24"/>
              </w:rPr>
              <w:t>指导教师意见（</w:t>
            </w:r>
            <w:r>
              <w:rPr>
                <w:rFonts w:hint="eastAsia"/>
                <w:sz w:val="24"/>
              </w:rPr>
              <w:t>Comments of Supervisor</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r>
              <w:rPr>
                <w:rFonts w:hint="eastAsia"/>
                <w:sz w:val="24"/>
              </w:rPr>
              <w:t xml:space="preserve"> </w:t>
            </w:r>
            <w:r>
              <w:rPr>
                <w:rFonts w:hint="eastAsia"/>
                <w:sz w:val="24"/>
              </w:rPr>
              <w:t>学生签名（</w:t>
            </w:r>
            <w:r>
              <w:rPr>
                <w:rFonts w:hint="eastAsia"/>
                <w:sz w:val="24"/>
              </w:rPr>
              <w:t>Student Signature</w:t>
            </w:r>
            <w:r>
              <w:rPr>
                <w:rFonts w:hint="eastAsia"/>
                <w:sz w:val="24"/>
              </w:rPr>
              <w:t>）：</w:t>
            </w:r>
            <w:r>
              <w:rPr>
                <w:rFonts w:hint="eastAsia"/>
                <w:sz w:val="24"/>
              </w:rPr>
              <w:t xml:space="preserve">                  </w:t>
            </w:r>
            <w:r>
              <w:rPr>
                <w:rFonts w:hint="eastAsia"/>
                <w:sz w:val="24"/>
              </w:rPr>
              <w:t>日期（</w:t>
            </w:r>
            <w:r>
              <w:rPr>
                <w:rFonts w:hint="eastAsia"/>
                <w:sz w:val="24"/>
              </w:rPr>
              <w:t>Date</w:t>
            </w:r>
            <w:r>
              <w:rPr>
                <w:rFonts w:hint="eastAsia"/>
                <w:sz w:val="24"/>
              </w:rPr>
              <w:t>）</w:t>
            </w:r>
            <w:r>
              <w:rPr>
                <w:rFonts w:hint="eastAsia"/>
                <w:sz w:val="24"/>
              </w:rPr>
              <w:t>:</w:t>
            </w:r>
          </w:p>
          <w:p w:rsidR="00FE6951" w:rsidRDefault="00FE6951" w:rsidP="00111412">
            <w:pPr>
              <w:ind w:firstLineChars="1771" w:firstLine="4250"/>
              <w:rPr>
                <w:sz w:val="24"/>
              </w:rPr>
            </w:pPr>
          </w:p>
          <w:p w:rsidR="00FE6951" w:rsidRDefault="00FE6951" w:rsidP="00111412">
            <w:pPr>
              <w:ind w:firstLineChars="50" w:firstLine="120"/>
              <w:rPr>
                <w:sz w:val="24"/>
              </w:rPr>
            </w:pPr>
            <w:r>
              <w:rPr>
                <w:rFonts w:hint="eastAsia"/>
                <w:sz w:val="24"/>
              </w:rPr>
              <w:t>指导教师签名（</w:t>
            </w:r>
            <w:r>
              <w:rPr>
                <w:rFonts w:hint="eastAsia"/>
                <w:sz w:val="24"/>
              </w:rPr>
              <w:t>Supervisor Signature</w:t>
            </w:r>
            <w:r>
              <w:rPr>
                <w:rFonts w:hint="eastAsia"/>
                <w:sz w:val="24"/>
              </w:rPr>
              <w:t>）：</w:t>
            </w:r>
            <w:r>
              <w:rPr>
                <w:sz w:val="24"/>
              </w:rPr>
              <w:t xml:space="preserve">            </w:t>
            </w:r>
            <w:r>
              <w:rPr>
                <w:rFonts w:hint="eastAsia"/>
                <w:sz w:val="24"/>
              </w:rPr>
              <w:t>日期（</w:t>
            </w:r>
            <w:r>
              <w:rPr>
                <w:rFonts w:hint="eastAsia"/>
                <w:sz w:val="24"/>
              </w:rPr>
              <w:t>Date</w:t>
            </w:r>
            <w:r>
              <w:rPr>
                <w:rFonts w:hint="eastAsia"/>
                <w:sz w:val="24"/>
              </w:rPr>
              <w:t>）</w:t>
            </w:r>
            <w:r>
              <w:rPr>
                <w:rFonts w:hint="eastAsia"/>
                <w:sz w:val="24"/>
              </w:rPr>
              <w:t>:</w:t>
            </w:r>
            <w:r>
              <w:rPr>
                <w:sz w:val="24"/>
              </w:rPr>
              <w:t xml:space="preserve">    </w:t>
            </w:r>
          </w:p>
          <w:p w:rsidR="00FE6951" w:rsidRDefault="00FE6951" w:rsidP="00111412">
            <w:pPr>
              <w:ind w:firstLineChars="50" w:firstLine="105"/>
              <w:rPr>
                <w:b/>
                <w:bCs/>
              </w:rPr>
            </w:pPr>
          </w:p>
        </w:tc>
      </w:tr>
      <w:tr w:rsidR="00FE6951" w:rsidTr="00111412">
        <w:trPr>
          <w:trHeight w:val="90"/>
        </w:trPr>
        <w:tc>
          <w:tcPr>
            <w:tcW w:w="2977" w:type="dxa"/>
            <w:tcBorders>
              <w:top w:val="single" w:sz="4" w:space="0" w:color="auto"/>
              <w:left w:val="single" w:sz="4" w:space="0" w:color="auto"/>
              <w:bottom w:val="single" w:sz="4" w:space="0" w:color="auto"/>
              <w:right w:val="single" w:sz="4" w:space="0" w:color="auto"/>
            </w:tcBorders>
            <w:vAlign w:val="center"/>
          </w:tcPr>
          <w:p w:rsidR="00FE6951" w:rsidRDefault="00FE6951" w:rsidP="00111412">
            <w:pPr>
              <w:jc w:val="center"/>
              <w:rPr>
                <w:b/>
                <w:bCs/>
                <w:sz w:val="24"/>
              </w:rPr>
            </w:pPr>
            <w:r>
              <w:rPr>
                <w:rFonts w:hint="eastAsia"/>
                <w:b/>
                <w:bCs/>
                <w:sz w:val="24"/>
              </w:rPr>
              <w:lastRenderedPageBreak/>
              <w:t>总体完成情况</w:t>
            </w:r>
          </w:p>
          <w:p w:rsidR="00FE6951" w:rsidRDefault="00FE6951" w:rsidP="00111412">
            <w:pPr>
              <w:jc w:val="center"/>
              <w:rPr>
                <w:b/>
                <w:bCs/>
                <w:sz w:val="28"/>
              </w:rPr>
            </w:pPr>
            <w:r>
              <w:rPr>
                <w:rFonts w:hint="eastAsia"/>
                <w:b/>
                <w:bCs/>
                <w:sz w:val="24"/>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rsidR="00FE6951" w:rsidRDefault="00FE6951" w:rsidP="00111412">
            <w:pPr>
              <w:rPr>
                <w:sz w:val="24"/>
              </w:rPr>
            </w:pPr>
          </w:p>
          <w:p w:rsidR="00FE6951" w:rsidRDefault="00FE6951" w:rsidP="00111412">
            <w:pPr>
              <w:rPr>
                <w:sz w:val="24"/>
              </w:rPr>
            </w:pPr>
            <w:r>
              <w:rPr>
                <w:rFonts w:hint="eastAsia"/>
                <w:sz w:val="24"/>
              </w:rPr>
              <w:t>指导教师意见</w:t>
            </w:r>
            <w:r>
              <w:rPr>
                <w:rFonts w:hint="eastAsia"/>
                <w:sz w:val="24"/>
              </w:rPr>
              <w:t>Comments of Supervisor</w:t>
            </w:r>
            <w:r>
              <w:rPr>
                <w:rFonts w:hint="eastAsia"/>
                <w:sz w:val="24"/>
              </w:rPr>
              <w:t>：</w:t>
            </w: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p>
          <w:p w:rsidR="00FE6951" w:rsidRDefault="00FE6951" w:rsidP="00111412">
            <w:pPr>
              <w:rPr>
                <w:sz w:val="24"/>
              </w:rPr>
            </w:pPr>
            <w:r>
              <w:rPr>
                <w:sz w:val="24"/>
              </w:rPr>
              <w:t>1</w:t>
            </w:r>
            <w:r>
              <w:rPr>
                <w:rFonts w:hint="eastAsia"/>
                <w:sz w:val="24"/>
              </w:rPr>
              <w:t>、按计划完成，完成情况优（</w:t>
            </w:r>
            <w:r>
              <w:rPr>
                <w:rFonts w:hint="eastAsia"/>
                <w:sz w:val="24"/>
              </w:rPr>
              <w:t>Excellent</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111412">
            <w:pPr>
              <w:rPr>
                <w:sz w:val="24"/>
              </w:rPr>
            </w:pPr>
            <w:r>
              <w:rPr>
                <w:sz w:val="24"/>
              </w:rPr>
              <w:t>2</w:t>
            </w:r>
            <w:r>
              <w:rPr>
                <w:rFonts w:hint="eastAsia"/>
                <w:sz w:val="24"/>
              </w:rPr>
              <w:t>、按计划完成，完成情况良（</w:t>
            </w:r>
            <w:r>
              <w:rPr>
                <w:rFonts w:hint="eastAsia"/>
                <w:sz w:val="24"/>
              </w:rPr>
              <w:t>Good</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111412">
            <w:pPr>
              <w:rPr>
                <w:sz w:val="24"/>
              </w:rPr>
            </w:pPr>
            <w:r>
              <w:rPr>
                <w:sz w:val="24"/>
              </w:rPr>
              <w:t>3</w:t>
            </w:r>
            <w:r>
              <w:rPr>
                <w:rFonts w:hint="eastAsia"/>
                <w:sz w:val="24"/>
              </w:rPr>
              <w:t>、基本按计划完成，完成情况合格（</w:t>
            </w:r>
            <w:r>
              <w:rPr>
                <w:rFonts w:hint="eastAsia"/>
                <w:sz w:val="24"/>
              </w:rPr>
              <w:t>Fair</w:t>
            </w:r>
            <w:r>
              <w:rPr>
                <w:rFonts w:hint="eastAsia"/>
                <w:sz w:val="24"/>
              </w:rPr>
              <w:t>）：（</w:t>
            </w:r>
            <w:r>
              <w:rPr>
                <w:sz w:val="24"/>
              </w:rPr>
              <w:t xml:space="preserve"> </w:t>
            </w:r>
            <w:r>
              <w:rPr>
                <w:rFonts w:hint="eastAsia"/>
                <w:sz w:val="24"/>
              </w:rPr>
              <w:t>）</w:t>
            </w:r>
          </w:p>
          <w:p w:rsidR="00FE6951" w:rsidRDefault="00FE6951" w:rsidP="00111412">
            <w:pPr>
              <w:rPr>
                <w:sz w:val="24"/>
              </w:rPr>
            </w:pPr>
            <w:r>
              <w:rPr>
                <w:sz w:val="24"/>
              </w:rPr>
              <w:t>4</w:t>
            </w:r>
            <w:r>
              <w:rPr>
                <w:rFonts w:hint="eastAsia"/>
                <w:sz w:val="24"/>
              </w:rPr>
              <w:t>、完成情况不合格（</w:t>
            </w:r>
            <w:r>
              <w:rPr>
                <w:rFonts w:hint="eastAsia"/>
                <w:sz w:val="24"/>
              </w:rPr>
              <w:t>Poor</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111412">
            <w:pPr>
              <w:tabs>
                <w:tab w:val="left" w:pos="4212"/>
              </w:tabs>
              <w:ind w:firstLineChars="1755" w:firstLine="4212"/>
              <w:rPr>
                <w:sz w:val="24"/>
              </w:rPr>
            </w:pPr>
          </w:p>
          <w:p w:rsidR="00FE6951" w:rsidRDefault="00FE6951" w:rsidP="00111412">
            <w:pPr>
              <w:ind w:firstLineChars="50" w:firstLine="120"/>
              <w:rPr>
                <w:sz w:val="24"/>
              </w:rPr>
            </w:pPr>
            <w:r>
              <w:rPr>
                <w:rFonts w:hint="eastAsia"/>
                <w:sz w:val="24"/>
              </w:rPr>
              <w:t>指导教师签名（</w:t>
            </w:r>
            <w:r>
              <w:rPr>
                <w:rFonts w:hint="eastAsia"/>
                <w:sz w:val="24"/>
              </w:rPr>
              <w:t>Supervisor Signature</w:t>
            </w:r>
            <w:r>
              <w:rPr>
                <w:rFonts w:hint="eastAsia"/>
                <w:sz w:val="24"/>
              </w:rPr>
              <w:t>）：</w:t>
            </w:r>
          </w:p>
          <w:p w:rsidR="00FE6951" w:rsidRDefault="00FE6951" w:rsidP="00111412">
            <w:pPr>
              <w:ind w:firstLineChars="50" w:firstLine="120"/>
              <w:rPr>
                <w:sz w:val="24"/>
              </w:rPr>
            </w:pPr>
            <w:r>
              <w:rPr>
                <w:rFonts w:hint="eastAsia"/>
                <w:sz w:val="24"/>
              </w:rPr>
              <w:t>日期（</w:t>
            </w:r>
            <w:r>
              <w:rPr>
                <w:rFonts w:hint="eastAsia"/>
                <w:sz w:val="24"/>
              </w:rPr>
              <w:t>Date</w:t>
            </w:r>
            <w:r>
              <w:rPr>
                <w:rFonts w:hint="eastAsia"/>
                <w:sz w:val="24"/>
              </w:rPr>
              <w:t>）</w:t>
            </w:r>
            <w:r>
              <w:rPr>
                <w:rFonts w:hint="eastAsia"/>
                <w:sz w:val="24"/>
              </w:rPr>
              <w:t>:</w:t>
            </w:r>
          </w:p>
          <w:p w:rsidR="00FE6951" w:rsidRDefault="00FE6951" w:rsidP="00111412">
            <w:pPr>
              <w:ind w:firstLineChars="50" w:firstLine="120"/>
              <w:rPr>
                <w:sz w:val="24"/>
              </w:rPr>
            </w:pPr>
          </w:p>
          <w:p w:rsidR="00FE6951" w:rsidRDefault="00FE6951" w:rsidP="00111412">
            <w:pPr>
              <w:ind w:firstLineChars="50" w:firstLine="120"/>
              <w:rPr>
                <w:sz w:val="24"/>
              </w:rPr>
            </w:pPr>
          </w:p>
        </w:tc>
      </w:tr>
    </w:tbl>
    <w:p w:rsidR="00FE6951" w:rsidRPr="00AC5A3E" w:rsidRDefault="00FE6951" w:rsidP="00FE6951"/>
    <w:p w:rsidR="00FE6951" w:rsidRDefault="00FE6951" w:rsidP="00FE6951">
      <w:pPr>
        <w:spacing w:line="320" w:lineRule="exact"/>
        <w:jc w:val="center"/>
        <w:rPr>
          <w:rFonts w:eastAsia="仿宋_GB2312"/>
          <w:b/>
          <w:sz w:val="32"/>
          <w:szCs w:val="32"/>
        </w:rPr>
      </w:pPr>
    </w:p>
    <w:p w:rsidR="00EE3CB3" w:rsidRDefault="00EE3CB3" w:rsidP="00FE6951">
      <w:pPr>
        <w:spacing w:line="320" w:lineRule="exact"/>
        <w:jc w:val="center"/>
        <w:rPr>
          <w:rFonts w:eastAsia="仿宋_GB2312"/>
          <w:b/>
          <w:sz w:val="32"/>
          <w:szCs w:val="32"/>
        </w:rPr>
      </w:pPr>
      <w:r>
        <w:rPr>
          <w:rFonts w:eastAsia="仿宋_GB2312"/>
          <w:b/>
          <w:sz w:val="32"/>
          <w:szCs w:val="32"/>
        </w:rPr>
        <w:lastRenderedPageBreak/>
        <w:t>表三</w:t>
      </w:r>
      <w:r>
        <w:rPr>
          <w:rFonts w:eastAsia="仿宋_GB2312" w:hint="eastAsia"/>
          <w:b/>
          <w:sz w:val="32"/>
          <w:szCs w:val="32"/>
        </w:rPr>
        <w:t>：</w:t>
      </w:r>
      <w:r>
        <w:rPr>
          <w:rFonts w:eastAsia="仿宋_GB2312"/>
          <w:b/>
          <w:sz w:val="32"/>
          <w:szCs w:val="32"/>
        </w:rPr>
        <w:t>毕业论文（设计）答辩情况登记表</w:t>
      </w:r>
    </w:p>
    <w:p w:rsidR="00EE3CB3" w:rsidRDefault="00EE3CB3" w:rsidP="00EE3CB3">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rsidR="00EE3CB3" w:rsidRDefault="00EE3CB3" w:rsidP="00EE3CB3">
      <w:pPr>
        <w:spacing w:line="260" w:lineRule="exact"/>
        <w:jc w:val="center"/>
        <w:rPr>
          <w:rFonts w:eastAsia="仿宋_GB2312"/>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EE3CB3" w:rsidTr="00111412">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111412">
            <w:pPr>
              <w:spacing w:line="260" w:lineRule="exact"/>
              <w:jc w:val="center"/>
              <w:rPr>
                <w:b/>
                <w:bCs/>
                <w:sz w:val="24"/>
              </w:rPr>
            </w:pPr>
            <w:r>
              <w:rPr>
                <w:rFonts w:hint="eastAsia"/>
                <w:b/>
                <w:bCs/>
                <w:sz w:val="24"/>
              </w:rPr>
              <w:t>答辩人</w:t>
            </w:r>
            <w:r>
              <w:rPr>
                <w:b/>
                <w:bCs/>
                <w:sz w:val="24"/>
              </w:rPr>
              <w:br/>
            </w:r>
            <w:r>
              <w:rPr>
                <w:rFonts w:hint="eastAsia"/>
                <w:b/>
                <w:bCs/>
                <w:sz w:val="24"/>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rsidR="00EE3CB3" w:rsidRDefault="00EE3CB3" w:rsidP="00111412">
            <w:pPr>
              <w:spacing w:line="260" w:lineRule="exact"/>
              <w:jc w:val="center"/>
              <w:rPr>
                <w:sz w:val="24"/>
              </w:rPr>
            </w:pPr>
          </w:p>
          <w:p w:rsidR="00EE3CB3" w:rsidRDefault="00EE3CB3" w:rsidP="00111412">
            <w:pPr>
              <w:spacing w:line="260" w:lineRule="exact"/>
              <w:jc w:val="center"/>
              <w:rPr>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EE3CB3" w:rsidRDefault="00EE3CB3" w:rsidP="00111412">
            <w:pPr>
              <w:spacing w:line="260" w:lineRule="exact"/>
              <w:jc w:val="center"/>
              <w:rPr>
                <w:b/>
                <w:sz w:val="24"/>
              </w:rPr>
            </w:pPr>
            <w:r>
              <w:rPr>
                <w:rFonts w:hint="eastAsia"/>
                <w:b/>
                <w:sz w:val="24"/>
              </w:rPr>
              <w:t>专</w:t>
            </w:r>
            <w:r>
              <w:rPr>
                <w:rFonts w:hint="eastAsia"/>
                <w:b/>
                <w:sz w:val="24"/>
              </w:rPr>
              <w:t xml:space="preserve"> </w:t>
            </w:r>
            <w:r>
              <w:rPr>
                <w:rFonts w:hint="eastAsia"/>
                <w:b/>
                <w:sz w:val="24"/>
              </w:rPr>
              <w:t>业</w:t>
            </w:r>
          </w:p>
          <w:p w:rsidR="00EE3CB3" w:rsidRDefault="00EE3CB3" w:rsidP="00111412">
            <w:pPr>
              <w:spacing w:line="260" w:lineRule="exact"/>
              <w:jc w:val="center"/>
              <w:rPr>
                <w:sz w:val="24"/>
              </w:rPr>
            </w:pPr>
            <w:r>
              <w:rPr>
                <w:rFonts w:hint="eastAsia"/>
                <w:b/>
                <w:sz w:val="24"/>
              </w:rPr>
              <w:t>Major</w:t>
            </w:r>
          </w:p>
        </w:tc>
        <w:tc>
          <w:tcPr>
            <w:tcW w:w="3734" w:type="dxa"/>
            <w:tcBorders>
              <w:top w:val="single" w:sz="4" w:space="0" w:color="auto"/>
              <w:left w:val="single" w:sz="4" w:space="0" w:color="auto"/>
              <w:bottom w:val="single" w:sz="4" w:space="0" w:color="auto"/>
              <w:right w:val="single" w:sz="4" w:space="0" w:color="auto"/>
            </w:tcBorders>
          </w:tcPr>
          <w:p w:rsidR="00EE3CB3" w:rsidRDefault="00EE3CB3" w:rsidP="00111412">
            <w:pPr>
              <w:spacing w:line="260" w:lineRule="exact"/>
              <w:rPr>
                <w:b/>
                <w:bCs/>
              </w:rPr>
            </w:pPr>
          </w:p>
        </w:tc>
      </w:tr>
      <w:tr w:rsidR="00EE3CB3" w:rsidTr="00111412">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111412">
            <w:pPr>
              <w:spacing w:line="260" w:lineRule="exact"/>
              <w:jc w:val="center"/>
              <w:rPr>
                <w:b/>
                <w:bCs/>
                <w:sz w:val="24"/>
              </w:rPr>
            </w:pPr>
            <w:r>
              <w:rPr>
                <w:rFonts w:hint="eastAsia"/>
                <w:b/>
                <w:bCs/>
                <w:sz w:val="24"/>
              </w:rPr>
              <w:t>论文（设计）题目</w:t>
            </w:r>
          </w:p>
          <w:p w:rsidR="00EE3CB3" w:rsidRDefault="00EE3CB3" w:rsidP="00111412">
            <w:pPr>
              <w:spacing w:line="260" w:lineRule="exact"/>
              <w:jc w:val="center"/>
              <w:rPr>
                <w:b/>
                <w:bCs/>
                <w:sz w:val="24"/>
              </w:rPr>
            </w:pPr>
            <w:r>
              <w:rPr>
                <w:rFonts w:hint="eastAsia"/>
                <w:b/>
                <w:bCs/>
                <w:sz w:val="24"/>
              </w:rPr>
              <w:t>Thesis</w:t>
            </w:r>
            <w:r>
              <w:rPr>
                <w:rFonts w:hint="eastAsia"/>
                <w:b/>
                <w:bCs/>
                <w:sz w:val="24"/>
              </w:rPr>
              <w:t>（</w:t>
            </w:r>
            <w:r>
              <w:rPr>
                <w:b/>
                <w:color w:val="000000"/>
                <w:sz w:val="24"/>
              </w:rPr>
              <w:t>Design</w:t>
            </w:r>
            <w:r>
              <w:rPr>
                <w:rFonts w:hint="eastAsia"/>
                <w:b/>
                <w:color w:val="000000"/>
                <w:sz w:val="24"/>
              </w:rPr>
              <w:t>）</w:t>
            </w:r>
            <w:r>
              <w:rPr>
                <w:rFonts w:hint="eastAsia"/>
                <w:b/>
                <w:bCs/>
                <w:sz w:val="24"/>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EE3CB3" w:rsidRDefault="00EE3CB3" w:rsidP="00111412">
            <w:pPr>
              <w:spacing w:line="260" w:lineRule="exact"/>
              <w:jc w:val="center"/>
              <w:rPr>
                <w:b/>
                <w:bCs/>
              </w:rPr>
            </w:pPr>
          </w:p>
        </w:tc>
      </w:tr>
      <w:tr w:rsidR="00EE3CB3" w:rsidTr="00111412">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111412">
            <w:pPr>
              <w:spacing w:line="260" w:lineRule="exact"/>
              <w:ind w:firstLineChars="100" w:firstLine="241"/>
              <w:rPr>
                <w:b/>
                <w:bCs/>
                <w:sz w:val="24"/>
              </w:rPr>
            </w:pPr>
            <w:r>
              <w:rPr>
                <w:rFonts w:hint="eastAsia"/>
                <w:b/>
                <w:bCs/>
                <w:sz w:val="24"/>
              </w:rPr>
              <w:t>答辩小组成员</w:t>
            </w:r>
          </w:p>
          <w:p w:rsidR="00EE3CB3" w:rsidRDefault="00EE3CB3" w:rsidP="00111412">
            <w:pPr>
              <w:spacing w:line="260" w:lineRule="exact"/>
              <w:rPr>
                <w:b/>
                <w:bCs/>
                <w:sz w:val="24"/>
              </w:rPr>
            </w:pPr>
            <w:r>
              <w:rPr>
                <w:b/>
                <w:bCs/>
                <w:sz w:val="24"/>
              </w:rPr>
              <w:t>Committee</w:t>
            </w:r>
            <w:r>
              <w:rPr>
                <w:rFonts w:hint="eastAsia"/>
                <w:b/>
                <w:bCs/>
                <w:sz w:val="24"/>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EE3CB3" w:rsidRDefault="00EE3CB3" w:rsidP="00111412">
            <w:pPr>
              <w:spacing w:line="260" w:lineRule="exact"/>
              <w:ind w:firstLineChars="50" w:firstLine="120"/>
              <w:rPr>
                <w:sz w:val="24"/>
              </w:rPr>
            </w:pPr>
          </w:p>
        </w:tc>
      </w:tr>
      <w:tr w:rsidR="00EE3CB3" w:rsidTr="00111412">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rsidR="00EE3CB3" w:rsidRDefault="00EE3CB3" w:rsidP="00111412">
            <w:pPr>
              <w:ind w:firstLineChars="100" w:firstLine="240"/>
              <w:rPr>
                <w:bCs/>
                <w:sz w:val="24"/>
              </w:rPr>
            </w:pPr>
            <w:r>
              <w:rPr>
                <w:rFonts w:hint="eastAsia"/>
                <w:bCs/>
                <w:sz w:val="24"/>
              </w:rPr>
              <w:t>答辩记录</w:t>
            </w:r>
          </w:p>
          <w:p w:rsidR="00EE3CB3" w:rsidRDefault="00EE3CB3" w:rsidP="00111412">
            <w:pPr>
              <w:ind w:firstLineChars="100" w:firstLine="240"/>
              <w:rPr>
                <w:bCs/>
                <w:sz w:val="24"/>
              </w:rPr>
            </w:pPr>
            <w:r>
              <w:rPr>
                <w:rFonts w:hint="eastAsia"/>
                <w:bCs/>
                <w:sz w:val="24"/>
              </w:rPr>
              <w:t>Records of Defense Performance</w:t>
            </w:r>
            <w:r>
              <w:rPr>
                <w:rFonts w:hint="eastAsia"/>
                <w:bCs/>
                <w:sz w:val="24"/>
              </w:rPr>
              <w:t>：</w:t>
            </w:r>
          </w:p>
          <w:p w:rsidR="00EE3CB3" w:rsidRDefault="00EE3CB3" w:rsidP="00111412">
            <w:pPr>
              <w:ind w:firstLineChars="100" w:firstLine="240"/>
              <w:rPr>
                <w:bCs/>
                <w:sz w:val="24"/>
              </w:rPr>
            </w:pPr>
          </w:p>
          <w:p w:rsidR="00EE3CB3" w:rsidRDefault="00EE3CB3" w:rsidP="00111412">
            <w:pPr>
              <w:spacing w:line="260" w:lineRule="exact"/>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rPr>
                <w:bCs/>
                <w:sz w:val="24"/>
              </w:rPr>
            </w:pPr>
          </w:p>
          <w:p w:rsidR="00EE3CB3" w:rsidRDefault="00EE3CB3" w:rsidP="00111412">
            <w:pPr>
              <w:spacing w:line="260" w:lineRule="exact"/>
              <w:jc w:val="center"/>
              <w:rPr>
                <w:bCs/>
                <w:sz w:val="24"/>
              </w:rPr>
            </w:pPr>
          </w:p>
          <w:p w:rsidR="00EE3CB3" w:rsidRDefault="00EE3CB3" w:rsidP="00111412">
            <w:pPr>
              <w:spacing w:line="260" w:lineRule="exact"/>
              <w:rPr>
                <w:bCs/>
                <w:sz w:val="24"/>
              </w:rPr>
            </w:pPr>
          </w:p>
          <w:p w:rsidR="00EE3CB3" w:rsidRDefault="00EE3CB3" w:rsidP="00111412">
            <w:pPr>
              <w:spacing w:line="260" w:lineRule="exact"/>
              <w:jc w:val="center"/>
              <w:rPr>
                <w:bCs/>
                <w:sz w:val="24"/>
              </w:rPr>
            </w:pPr>
            <w:r>
              <w:rPr>
                <w:rFonts w:hint="eastAsia"/>
                <w:bCs/>
                <w:sz w:val="24"/>
              </w:rPr>
              <w:t xml:space="preserve"> </w:t>
            </w: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jc w:val="center"/>
              <w:rPr>
                <w:bCs/>
                <w:sz w:val="24"/>
              </w:rPr>
            </w:pPr>
          </w:p>
          <w:p w:rsidR="00EE3CB3" w:rsidRDefault="00EE3CB3" w:rsidP="00111412">
            <w:pPr>
              <w:spacing w:line="260" w:lineRule="exact"/>
              <w:rPr>
                <w:bCs/>
                <w:sz w:val="24"/>
              </w:rPr>
            </w:pPr>
          </w:p>
          <w:p w:rsidR="00EE3CB3" w:rsidRDefault="00EE3CB3" w:rsidP="00111412">
            <w:pPr>
              <w:spacing w:line="360" w:lineRule="auto"/>
              <w:ind w:firstLineChars="50" w:firstLine="120"/>
              <w:rPr>
                <w:sz w:val="24"/>
              </w:rPr>
            </w:pPr>
            <w:r>
              <w:rPr>
                <w:rFonts w:hint="eastAsia"/>
                <w:bCs/>
                <w:sz w:val="24"/>
              </w:rPr>
              <w:t>记录人签名（</w:t>
            </w:r>
            <w:r>
              <w:rPr>
                <w:rFonts w:hint="eastAsia"/>
                <w:bCs/>
                <w:sz w:val="24"/>
              </w:rPr>
              <w:t>Clerk Signature</w:t>
            </w:r>
            <w:r>
              <w:rPr>
                <w:rFonts w:hint="eastAsia"/>
                <w:bCs/>
                <w:sz w:val="24"/>
              </w:rPr>
              <w:t>）：</w:t>
            </w:r>
            <w:r>
              <w:rPr>
                <w:rFonts w:hint="eastAsia"/>
                <w:bCs/>
                <w:sz w:val="24"/>
              </w:rPr>
              <w:t xml:space="preserve">               </w:t>
            </w:r>
            <w:r>
              <w:rPr>
                <w:rFonts w:hint="eastAsia"/>
                <w:bCs/>
                <w:sz w:val="24"/>
              </w:rPr>
              <w:t>日期（</w:t>
            </w:r>
            <w:r>
              <w:rPr>
                <w:rFonts w:hint="eastAsia"/>
                <w:bCs/>
                <w:sz w:val="24"/>
              </w:rPr>
              <w:t>Date</w:t>
            </w:r>
            <w:r>
              <w:rPr>
                <w:rFonts w:hint="eastAsia"/>
                <w:bCs/>
                <w:sz w:val="24"/>
              </w:rPr>
              <w:t>）</w:t>
            </w:r>
            <w:r>
              <w:rPr>
                <w:rFonts w:hint="eastAsia"/>
                <w:bCs/>
                <w:sz w:val="24"/>
              </w:rPr>
              <w:t>:</w:t>
            </w:r>
          </w:p>
          <w:p w:rsidR="00EE3CB3" w:rsidRDefault="00EE3CB3" w:rsidP="00111412">
            <w:pPr>
              <w:spacing w:line="260" w:lineRule="exact"/>
              <w:rPr>
                <w:sz w:val="24"/>
              </w:rPr>
            </w:pPr>
          </w:p>
          <w:p w:rsidR="00EE3CB3" w:rsidRDefault="00EE3CB3" w:rsidP="00111412">
            <w:pPr>
              <w:spacing w:line="260" w:lineRule="exact"/>
              <w:rPr>
                <w:sz w:val="24"/>
              </w:rPr>
            </w:pPr>
          </w:p>
        </w:tc>
      </w:tr>
    </w:tbl>
    <w:p w:rsidR="00EE3CB3" w:rsidRDefault="00EE3CB3" w:rsidP="00EE3CB3">
      <w:pPr>
        <w:spacing w:line="260" w:lineRule="exact"/>
        <w:jc w:val="center"/>
      </w:pPr>
    </w:p>
    <w:p w:rsidR="00F54D0F" w:rsidRDefault="00F54D0F" w:rsidP="00F54D0F">
      <w:pPr>
        <w:spacing w:line="360" w:lineRule="exact"/>
        <w:jc w:val="center"/>
        <w:outlineLvl w:val="0"/>
        <w:rPr>
          <w:b/>
          <w:sz w:val="32"/>
        </w:rPr>
        <w:sectPr w:rsidR="00F54D0F">
          <w:footerReference w:type="even" r:id="rId12"/>
          <w:footerReference w:type="default" r:id="rId13"/>
          <w:footerReference w:type="first" r:id="rId14"/>
          <w:pgSz w:w="11906" w:h="16838"/>
          <w:pgMar w:top="1701" w:right="1418" w:bottom="1418" w:left="1701" w:header="851" w:footer="992" w:gutter="0"/>
          <w:pgNumType w:fmt="lowerRoman"/>
          <w:cols w:space="720"/>
          <w:titlePg/>
          <w:docGrid w:type="lines" w:linePitch="312"/>
        </w:sectPr>
      </w:pPr>
    </w:p>
    <w:p w:rsidR="00982FD0" w:rsidRPr="00A350DF" w:rsidRDefault="00982FD0" w:rsidP="00982FD0">
      <w:pPr>
        <w:spacing w:line="440" w:lineRule="exact"/>
        <w:jc w:val="center"/>
        <w:rPr>
          <w:rFonts w:ascii="仿宋_GB2312" w:eastAsia="仿宋_GB2312" w:hAnsi="宋体"/>
          <w:b/>
          <w:sz w:val="36"/>
          <w:szCs w:val="36"/>
        </w:rPr>
      </w:pPr>
      <w:r w:rsidRPr="00A350DF">
        <w:rPr>
          <w:rFonts w:ascii="仿宋_GB2312" w:eastAsia="仿宋_GB2312" w:hAnsi="宋体" w:hint="eastAsia"/>
          <w:b/>
          <w:sz w:val="36"/>
          <w:szCs w:val="36"/>
        </w:rPr>
        <w:lastRenderedPageBreak/>
        <w:t>学术诚信声明</w:t>
      </w:r>
    </w:p>
    <w:p w:rsidR="00982FD0" w:rsidRPr="000C5C3C" w:rsidRDefault="00982FD0" w:rsidP="00982FD0">
      <w:pPr>
        <w:spacing w:line="560" w:lineRule="exact"/>
        <w:ind w:firstLine="720"/>
        <w:jc w:val="left"/>
        <w:rPr>
          <w:rFonts w:ascii="仿宋_GB2312" w:eastAsia="仿宋_GB2312" w:hAnsi="宋体"/>
          <w:sz w:val="24"/>
        </w:rPr>
      </w:pPr>
    </w:p>
    <w:p w:rsidR="00982FD0" w:rsidRPr="00A350DF" w:rsidRDefault="00982FD0" w:rsidP="00982FD0">
      <w:pPr>
        <w:snapToGrid w:val="0"/>
        <w:spacing w:line="560" w:lineRule="exact"/>
        <w:ind w:firstLineChars="200" w:firstLine="560"/>
        <w:jc w:val="left"/>
        <w:rPr>
          <w:rFonts w:ascii="宋体" w:hAnsi="宋体"/>
          <w:sz w:val="28"/>
          <w:szCs w:val="28"/>
        </w:rPr>
      </w:pPr>
      <w:r w:rsidRPr="00A350DF">
        <w:rPr>
          <w:rFonts w:ascii="宋体" w:hAnsi="宋体" w:hint="eastAsia"/>
          <w:sz w:val="28"/>
          <w:szCs w:val="28"/>
        </w:rPr>
        <w:t>本人所呈交的毕业论文，是在导师的指导下，独立进行研究工作所取得的成果，所有数据、图片资料</w:t>
      </w:r>
      <w:proofErr w:type="gramStart"/>
      <w:r w:rsidRPr="00A350DF">
        <w:rPr>
          <w:rFonts w:ascii="宋体" w:hAnsi="宋体" w:hint="eastAsia"/>
          <w:sz w:val="28"/>
          <w:szCs w:val="28"/>
        </w:rPr>
        <w:t>均真实</w:t>
      </w:r>
      <w:proofErr w:type="gramEnd"/>
      <w:r w:rsidRPr="00A350DF">
        <w:rPr>
          <w:rFonts w:ascii="宋体" w:hAnsi="宋体" w:hint="eastAsia"/>
          <w:sz w:val="28"/>
          <w:szCs w:val="28"/>
        </w:rPr>
        <w:t>可靠。除文中已经注明引用的内容外，本论文不包含任何其他人或集体已经发表或撰写过的作品或成果。对本论文的研究</w:t>
      </w:r>
      <w:proofErr w:type="gramStart"/>
      <w:r w:rsidRPr="00A350DF">
        <w:rPr>
          <w:rFonts w:ascii="宋体" w:hAnsi="宋体" w:hint="eastAsia"/>
          <w:sz w:val="28"/>
          <w:szCs w:val="28"/>
        </w:rPr>
        <w:t>作出</w:t>
      </w:r>
      <w:proofErr w:type="gramEnd"/>
      <w:r w:rsidRPr="00A350DF">
        <w:rPr>
          <w:rFonts w:ascii="宋体" w:hAnsi="宋体" w:hint="eastAsia"/>
          <w:sz w:val="28"/>
          <w:szCs w:val="28"/>
        </w:rPr>
        <w:t>重要贡献的个人和集体，均已在文中以明确的方式标明。本毕业论文的知识产权归属于培养单位。本人完全意识</w:t>
      </w:r>
      <w:r>
        <w:rPr>
          <w:rFonts w:ascii="宋体" w:hAnsi="宋体" w:hint="eastAsia"/>
          <w:sz w:val="28"/>
          <w:szCs w:val="28"/>
        </w:rPr>
        <w:t>到</w:t>
      </w:r>
      <w:r w:rsidRPr="00A350DF">
        <w:rPr>
          <w:rFonts w:ascii="宋体" w:hAnsi="宋体" w:hint="eastAsia"/>
          <w:sz w:val="28"/>
          <w:szCs w:val="28"/>
        </w:rPr>
        <w:t>本声明的法律结果由本人承担</w:t>
      </w:r>
      <w:r>
        <w:rPr>
          <w:rFonts w:ascii="宋体" w:hAnsi="宋体" w:hint="eastAsia"/>
          <w:sz w:val="28"/>
          <w:szCs w:val="28"/>
        </w:rPr>
        <w:t>。</w:t>
      </w:r>
    </w:p>
    <w:p w:rsidR="00982FD0" w:rsidRDefault="00982FD0" w:rsidP="00982FD0">
      <w:pPr>
        <w:spacing w:line="560" w:lineRule="exact"/>
        <w:ind w:firstLine="720"/>
        <w:jc w:val="left"/>
        <w:rPr>
          <w:rFonts w:ascii="仿宋_GB2312" w:eastAsia="仿宋_GB2312" w:hAnsi="宋体"/>
          <w:sz w:val="24"/>
        </w:rPr>
      </w:pPr>
    </w:p>
    <w:p w:rsidR="00982FD0" w:rsidRPr="000C5C3C" w:rsidRDefault="00982FD0" w:rsidP="00982FD0">
      <w:pPr>
        <w:spacing w:line="560" w:lineRule="exact"/>
        <w:ind w:firstLine="720"/>
        <w:jc w:val="left"/>
        <w:rPr>
          <w:rFonts w:ascii="仿宋_GB2312" w:eastAsia="仿宋_GB2312" w:hAnsi="宋体"/>
          <w:sz w:val="24"/>
        </w:rPr>
      </w:pPr>
    </w:p>
    <w:p w:rsidR="00982FD0" w:rsidRDefault="00982FD0" w:rsidP="00982FD0">
      <w:pPr>
        <w:spacing w:line="560" w:lineRule="exact"/>
        <w:ind w:firstLine="720"/>
        <w:jc w:val="left"/>
        <w:rPr>
          <w:rFonts w:ascii="宋体" w:hAnsi="宋体"/>
          <w:sz w:val="28"/>
          <w:szCs w:val="28"/>
        </w:rPr>
      </w:pPr>
      <w:r w:rsidRPr="00A350DF">
        <w:rPr>
          <w:rFonts w:ascii="宋体" w:hAnsi="宋体" w:hint="eastAsia"/>
          <w:sz w:val="28"/>
          <w:szCs w:val="28"/>
        </w:rPr>
        <w:t xml:space="preserve">本人签名：                     日期：               </w:t>
      </w:r>
    </w:p>
    <w:p w:rsidR="00982FD0" w:rsidRDefault="00982FD0" w:rsidP="00982FD0">
      <w:pPr>
        <w:spacing w:line="560" w:lineRule="exact"/>
        <w:jc w:val="left"/>
        <w:rPr>
          <w:rFonts w:ascii="宋体" w:hAnsi="宋体"/>
          <w:sz w:val="28"/>
          <w:szCs w:val="28"/>
        </w:rPr>
      </w:pPr>
    </w:p>
    <w:p w:rsidR="00982FD0" w:rsidRDefault="00982FD0" w:rsidP="00982FD0">
      <w:pPr>
        <w:spacing w:line="560" w:lineRule="exact"/>
        <w:jc w:val="left"/>
        <w:rPr>
          <w:rFonts w:ascii="宋体" w:hAnsi="宋体"/>
          <w:sz w:val="28"/>
          <w:szCs w:val="28"/>
        </w:rPr>
      </w:pPr>
    </w:p>
    <w:p w:rsidR="00982FD0" w:rsidRPr="005A330A" w:rsidRDefault="00982FD0" w:rsidP="00982FD0">
      <w:pPr>
        <w:spacing w:line="560" w:lineRule="exact"/>
        <w:jc w:val="center"/>
        <w:rPr>
          <w:rFonts w:eastAsia="仿宋_GB2312"/>
          <w:b/>
          <w:sz w:val="36"/>
          <w:szCs w:val="36"/>
        </w:rPr>
      </w:pPr>
      <w:r w:rsidRPr="005A330A">
        <w:rPr>
          <w:rFonts w:eastAsia="仿宋_GB2312"/>
          <w:b/>
          <w:sz w:val="36"/>
          <w:szCs w:val="36"/>
        </w:rPr>
        <w:t>Statement of Academic Integrity</w:t>
      </w:r>
    </w:p>
    <w:p w:rsidR="00982FD0" w:rsidRPr="00936140" w:rsidRDefault="00982FD0" w:rsidP="00982FD0">
      <w:pPr>
        <w:spacing w:line="560" w:lineRule="exact"/>
        <w:ind w:firstLineChars="200" w:firstLine="560"/>
        <w:jc w:val="left"/>
        <w:rPr>
          <w:rFonts w:eastAsia="仿宋_GB2312"/>
          <w:sz w:val="28"/>
          <w:szCs w:val="28"/>
        </w:rPr>
      </w:pPr>
      <w:r w:rsidRPr="00936140">
        <w:rPr>
          <w:rFonts w:eastAsia="仿宋_GB2312"/>
          <w:sz w:val="28"/>
          <w:szCs w:val="28"/>
        </w:rPr>
        <w:t>I hereby acknowledge that the thesis submitted is a product of my own independent research under the supervision of my supervisor</w:t>
      </w:r>
      <w:r w:rsidRPr="00936140">
        <w:rPr>
          <w:rFonts w:eastAsia="仿宋_GB2312" w:hint="eastAsia"/>
          <w:sz w:val="28"/>
          <w:szCs w:val="28"/>
        </w:rPr>
        <w:t xml:space="preserve">, </w:t>
      </w:r>
      <w:r w:rsidRPr="00936140">
        <w:rPr>
          <w:rFonts w:eastAsia="仿宋_GB2312"/>
          <w:sz w:val="28"/>
          <w:szCs w:val="28"/>
        </w:rPr>
        <w:t xml:space="preserve"> and that all the data, statistics, pictures and materials are reliable and trustworthy</w:t>
      </w:r>
      <w:r w:rsidRPr="00936140">
        <w:rPr>
          <w:rFonts w:eastAsia="仿宋_GB2312" w:hint="eastAsia"/>
          <w:sz w:val="28"/>
          <w:szCs w:val="28"/>
        </w:rPr>
        <w:t xml:space="preserve">, </w:t>
      </w:r>
      <w:r w:rsidRPr="00936140">
        <w:rPr>
          <w:rFonts w:eastAsia="仿宋_GB2312"/>
          <w:sz w:val="28"/>
          <w:szCs w:val="28"/>
        </w:rPr>
        <w:t xml:space="preserve"> and that all the previous research and sources are appropriately marked in the thesis</w:t>
      </w:r>
      <w:r w:rsidRPr="00936140">
        <w:rPr>
          <w:rFonts w:eastAsia="仿宋_GB2312" w:hint="eastAsia"/>
          <w:sz w:val="28"/>
          <w:szCs w:val="28"/>
        </w:rPr>
        <w:t xml:space="preserve">, </w:t>
      </w:r>
      <w:r w:rsidRPr="00936140">
        <w:rPr>
          <w:rFonts w:eastAsia="仿宋_GB2312"/>
          <w:sz w:val="28"/>
          <w:szCs w:val="28"/>
        </w:rPr>
        <w:t>and that the intellectual property of the thesis belongs to the school. I am fully aware of the legal effect of this statement.</w:t>
      </w:r>
    </w:p>
    <w:p w:rsidR="00982FD0" w:rsidRDefault="00982FD0" w:rsidP="00982FD0">
      <w:pPr>
        <w:spacing w:line="560" w:lineRule="exact"/>
        <w:ind w:firstLine="720"/>
        <w:jc w:val="left"/>
        <w:rPr>
          <w:rFonts w:eastAsia="仿宋_GB2312"/>
          <w:sz w:val="24"/>
        </w:rPr>
      </w:pPr>
    </w:p>
    <w:p w:rsidR="00982FD0" w:rsidRPr="005A330A" w:rsidRDefault="00982FD0" w:rsidP="00982FD0">
      <w:pPr>
        <w:spacing w:line="560" w:lineRule="exact"/>
        <w:ind w:firstLine="720"/>
        <w:jc w:val="left"/>
        <w:rPr>
          <w:rFonts w:eastAsia="仿宋_GB2312"/>
          <w:sz w:val="24"/>
        </w:rPr>
      </w:pPr>
    </w:p>
    <w:p w:rsidR="00982FD0" w:rsidRPr="005A330A" w:rsidRDefault="00982FD0" w:rsidP="00982FD0">
      <w:pPr>
        <w:spacing w:line="560" w:lineRule="exact"/>
        <w:ind w:firstLineChars="253" w:firstLine="708"/>
        <w:jc w:val="left"/>
        <w:rPr>
          <w:sz w:val="28"/>
          <w:szCs w:val="28"/>
        </w:rPr>
      </w:pPr>
      <w:r w:rsidRPr="005A330A">
        <w:rPr>
          <w:sz w:val="28"/>
          <w:szCs w:val="28"/>
        </w:rPr>
        <w:t>Student Signature</w:t>
      </w:r>
      <w:r w:rsidRPr="005A330A">
        <w:rPr>
          <w:sz w:val="28"/>
          <w:szCs w:val="28"/>
        </w:rPr>
        <w:t>：</w:t>
      </w:r>
      <w:r w:rsidRPr="005A330A">
        <w:rPr>
          <w:sz w:val="28"/>
          <w:szCs w:val="28"/>
        </w:rPr>
        <w:t xml:space="preserve">                  Date</w:t>
      </w:r>
      <w:r w:rsidRPr="005A330A">
        <w:rPr>
          <w:sz w:val="28"/>
          <w:szCs w:val="28"/>
        </w:rPr>
        <w:t>：</w:t>
      </w:r>
    </w:p>
    <w:p w:rsidR="00EB481B" w:rsidRDefault="00EB481B" w:rsidP="00F54D0F">
      <w:pPr>
        <w:spacing w:line="360" w:lineRule="exact"/>
        <w:outlineLvl w:val="0"/>
        <w:rPr>
          <w:b/>
          <w:sz w:val="32"/>
        </w:rPr>
      </w:pPr>
    </w:p>
    <w:p w:rsidR="00982FD0" w:rsidRPr="00DA61BF" w:rsidRDefault="00982FD0" w:rsidP="00F54D0F">
      <w:pPr>
        <w:spacing w:line="360" w:lineRule="exact"/>
        <w:outlineLvl w:val="0"/>
        <w:rPr>
          <w:b/>
          <w:sz w:val="32"/>
        </w:rPr>
      </w:pPr>
    </w:p>
    <w:p w:rsidR="00EB481B" w:rsidRPr="00111412" w:rsidRDefault="00111412">
      <w:pPr>
        <w:spacing w:line="360" w:lineRule="exact"/>
        <w:jc w:val="center"/>
        <w:outlineLvl w:val="0"/>
        <w:rPr>
          <w:rFonts w:ascii="黑体" w:eastAsia="黑体" w:hAnsi="黑体"/>
          <w:b/>
          <w:szCs w:val="21"/>
        </w:rPr>
      </w:pPr>
      <w:r w:rsidRPr="00111412">
        <w:rPr>
          <w:rFonts w:ascii="黑体" w:eastAsia="黑体" w:hAnsi="黑体" w:hint="eastAsia"/>
          <w:b/>
          <w:szCs w:val="21"/>
        </w:rPr>
        <w:lastRenderedPageBreak/>
        <w:t>【</w:t>
      </w:r>
      <w:r w:rsidR="000A0A1F" w:rsidRPr="000A0A1F">
        <w:rPr>
          <w:rFonts w:ascii="黑体" w:eastAsia="黑体" w:hAnsi="黑体" w:hint="eastAsia"/>
          <w:b/>
          <w:szCs w:val="21"/>
        </w:rPr>
        <w:t>摘</w:t>
      </w:r>
      <w:r w:rsidR="000A0A1F" w:rsidRPr="000A0A1F">
        <w:rPr>
          <w:rFonts w:ascii="黑体" w:eastAsia="黑体" w:hAnsi="黑体"/>
          <w:b/>
          <w:szCs w:val="21"/>
        </w:rPr>
        <w:t xml:space="preserve">  </w:t>
      </w:r>
      <w:r w:rsidR="000A0A1F" w:rsidRPr="000A0A1F">
        <w:rPr>
          <w:rFonts w:ascii="黑体" w:eastAsia="黑体" w:hAnsi="黑体" w:hint="eastAsia"/>
          <w:b/>
          <w:szCs w:val="21"/>
        </w:rPr>
        <w:t>要</w:t>
      </w:r>
      <w:r w:rsidRPr="00111412">
        <w:rPr>
          <w:rFonts w:ascii="黑体" w:eastAsia="黑体" w:hAnsi="黑体" w:hint="eastAsia"/>
          <w:b/>
          <w:szCs w:val="21"/>
        </w:rPr>
        <w:t>】</w:t>
      </w:r>
    </w:p>
    <w:p w:rsidR="00EB481B" w:rsidRDefault="00EB481B">
      <w:pPr>
        <w:spacing w:line="360" w:lineRule="exact"/>
        <w:jc w:val="center"/>
        <w:outlineLvl w:val="0"/>
        <w:rPr>
          <w:b/>
          <w:sz w:val="32"/>
        </w:rPr>
      </w:pPr>
    </w:p>
    <w:p w:rsidR="008504FE" w:rsidDel="00504439" w:rsidRDefault="000A0A1F">
      <w:pPr>
        <w:pStyle w:val="21"/>
        <w:spacing w:line="360" w:lineRule="auto"/>
        <w:ind w:left="100" w:firstLine="425"/>
        <w:rPr>
          <w:del w:id="10" w:author="1608272694@qq.com" w:date="2019-04-04T17:26:00Z"/>
          <w:rFonts w:ascii="楷体" w:eastAsia="楷体" w:hAnsi="楷体" w:hint="default"/>
          <w:color w:val="FF0000"/>
          <w:sz w:val="21"/>
          <w:szCs w:val="21"/>
        </w:rPr>
      </w:pPr>
      <w:del w:id="11" w:author="1608272694@qq.com" w:date="2019-04-04T17:26:00Z">
        <w:r w:rsidRPr="000A0A1F" w:rsidDel="00504439">
          <w:rPr>
            <w:rFonts w:ascii="楷体" w:eastAsia="楷体" w:hAnsi="楷体" w:hint="default"/>
            <w:color w:val="FF0000"/>
            <w:sz w:val="21"/>
            <w:szCs w:val="21"/>
          </w:rPr>
          <w:delText xml:space="preserve">(* </w:delText>
        </w:r>
        <w:r w:rsidRPr="000A0A1F" w:rsidDel="00504439">
          <w:rPr>
            <w:rFonts w:ascii="楷体" w:eastAsia="楷体" w:hAnsi="楷体"/>
            <w:color w:val="FF0000"/>
            <w:sz w:val="21"/>
            <w:szCs w:val="21"/>
          </w:rPr>
          <w:delText>中文摘要不少于300字。语言力求精练、准确，以300—500字为宜。</w:delText>
        </w:r>
      </w:del>
    </w:p>
    <w:p w:rsidR="008504FE" w:rsidDel="00504439" w:rsidRDefault="000A0A1F">
      <w:pPr>
        <w:pStyle w:val="21"/>
        <w:spacing w:line="360" w:lineRule="auto"/>
        <w:ind w:firstLine="525"/>
        <w:rPr>
          <w:del w:id="12" w:author="1608272694@qq.com" w:date="2019-04-04T17:26:00Z"/>
          <w:rFonts w:ascii="楷体" w:eastAsia="楷体" w:hAnsi="楷体" w:hint="default"/>
          <w:color w:val="FF0000"/>
          <w:sz w:val="21"/>
          <w:szCs w:val="21"/>
        </w:rPr>
      </w:pPr>
      <w:del w:id="13" w:author="1608272694@qq.com" w:date="2019-04-04T17:26:00Z">
        <w:r w:rsidRPr="000A0A1F" w:rsidDel="00504439">
          <w:rPr>
            <w:rFonts w:ascii="楷体" w:eastAsia="楷体" w:hAnsi="楷体"/>
            <w:color w:val="FF0000"/>
            <w:sz w:val="21"/>
            <w:szCs w:val="21"/>
          </w:rPr>
          <w:delText>在摘要中简要描述你所解决问题的背景、问题的描述、难点与挑战性、研究方法、所提出的解决问题的具体方法、实验结果和最终结论。主要突出自己的工作，最后介绍论文的学术意义，与相关方法比较是否在某些方面有所提高。关键是让读者能从摘要中看出你在论文阶段完成的主要工作。</w:delText>
        </w:r>
      </w:del>
    </w:p>
    <w:p w:rsidR="008504FE" w:rsidDel="00504439" w:rsidRDefault="000A0A1F">
      <w:pPr>
        <w:pStyle w:val="21"/>
        <w:spacing w:line="360" w:lineRule="auto"/>
        <w:ind w:firstLine="525"/>
        <w:rPr>
          <w:del w:id="14" w:author="1608272694@qq.com" w:date="2019-04-04T17:26:00Z"/>
          <w:rFonts w:ascii="楷体" w:eastAsia="楷体" w:hAnsi="楷体" w:hint="default"/>
          <w:color w:val="FF0000"/>
          <w:sz w:val="21"/>
          <w:szCs w:val="21"/>
        </w:rPr>
      </w:pPr>
      <w:del w:id="15" w:author="1608272694@qq.com" w:date="2019-04-04T17:26:00Z">
        <w:r w:rsidRPr="000A0A1F" w:rsidDel="00504439">
          <w:rPr>
            <w:rFonts w:ascii="楷体" w:eastAsia="楷体" w:hAnsi="楷体"/>
            <w:color w:val="FF0000"/>
            <w:sz w:val="21"/>
            <w:szCs w:val="21"/>
          </w:rPr>
          <w:delText>摘要应具有独立性和自含性，即不阅读论文的全文，就能获得必要的信息，摘要中有数据、有结论，是一篇完整的短文，可以独立使用，可以引用，可以用于推广。摘要的内容应包含与毕业论文同等量的主要信息，供读者确定有无必要阅读全文，也可供文摘等二次采用，摘要一般应说明研究工作的目的、实验方法、结果和最终结论等，而重点是结论和结果。</w:delText>
        </w:r>
      </w:del>
    </w:p>
    <w:p w:rsidR="008504FE" w:rsidDel="00504439" w:rsidRDefault="000A0A1F">
      <w:pPr>
        <w:pStyle w:val="21"/>
        <w:spacing w:line="360" w:lineRule="auto"/>
        <w:ind w:firstLine="525"/>
        <w:rPr>
          <w:del w:id="16" w:author="1608272694@qq.com" w:date="2019-04-04T17:26:00Z"/>
          <w:rFonts w:ascii="楷体" w:eastAsia="楷体" w:hAnsi="楷体" w:hint="default"/>
          <w:color w:val="FF0000"/>
          <w:sz w:val="21"/>
          <w:szCs w:val="21"/>
        </w:rPr>
      </w:pPr>
      <w:del w:id="17" w:author="1608272694@qq.com" w:date="2019-04-04T17:26:00Z">
        <w:r w:rsidRPr="000A0A1F" w:rsidDel="00504439">
          <w:rPr>
            <w:rFonts w:ascii="楷体" w:eastAsia="楷体" w:hAnsi="楷体"/>
            <w:color w:val="FF0000"/>
            <w:sz w:val="21"/>
            <w:szCs w:val="21"/>
          </w:rPr>
          <w:delText>除非确实需要，否则在摘要中一般不要用图表、非公知公用的符号和术语。</w:delText>
        </w:r>
      </w:del>
    </w:p>
    <w:p w:rsidR="00EE58D5" w:rsidRDefault="000A0A1F" w:rsidP="00EE58D5">
      <w:pPr>
        <w:tabs>
          <w:tab w:val="left" w:pos="1260"/>
        </w:tabs>
        <w:spacing w:line="360" w:lineRule="exact"/>
        <w:ind w:firstLine="430"/>
        <w:rPr>
          <w:ins w:id="18" w:author="1608272694@qq.com" w:date="2019-04-04T15:34:00Z"/>
          <w:rFonts w:ascii="楷体" w:eastAsia="楷体" w:hAnsi="楷体"/>
          <w:szCs w:val="21"/>
        </w:rPr>
      </w:pPr>
      <w:del w:id="19" w:author="1608272694@qq.com" w:date="2019-04-04T17:26:00Z">
        <w:r w:rsidRPr="000A0A1F" w:rsidDel="00504439">
          <w:rPr>
            <w:rFonts w:ascii="楷体" w:eastAsia="楷体" w:hAnsi="楷体" w:hint="eastAsia"/>
            <w:color w:val="FF0000"/>
            <w:szCs w:val="21"/>
          </w:rPr>
          <w:delText>摘要使用第三人称，被动语句；避免大量背景、必要性、意义的描述，可简要提及；不要过分使用形容词；*)</w:delText>
        </w:r>
      </w:del>
      <w:bookmarkStart w:id="20" w:name="_Hlk5290280"/>
      <w:ins w:id="21" w:author="1608272694@qq.com" w:date="2019-04-04T15:19:00Z">
        <w:r w:rsidR="00EE58D5">
          <w:rPr>
            <w:rFonts w:ascii="楷体" w:eastAsia="楷体" w:hAnsi="楷体" w:hint="eastAsia"/>
            <w:szCs w:val="21"/>
          </w:rPr>
          <w:t>互联网和计算机行业发展迅猛，新技术层出不穷</w:t>
        </w:r>
      </w:ins>
      <w:ins w:id="22" w:author="1608272694@qq.com" w:date="2019-04-04T15:20:00Z">
        <w:r w:rsidR="00EE58D5">
          <w:rPr>
            <w:rFonts w:ascii="楷体" w:eastAsia="楷体" w:hAnsi="楷体" w:hint="eastAsia"/>
            <w:szCs w:val="21"/>
          </w:rPr>
          <w:t>，</w:t>
        </w:r>
      </w:ins>
      <w:ins w:id="23" w:author="1608272694@qq.com" w:date="2019-04-04T15:21:00Z">
        <w:r w:rsidR="00EE58D5">
          <w:rPr>
            <w:rFonts w:ascii="楷体" w:eastAsia="楷体" w:hAnsi="楷体" w:hint="eastAsia"/>
            <w:szCs w:val="21"/>
          </w:rPr>
          <w:t>作为</w:t>
        </w:r>
      </w:ins>
      <w:ins w:id="24" w:author="1608272694@qq.com" w:date="2019-04-04T15:20:00Z">
        <w:r w:rsidR="00EE58D5">
          <w:rPr>
            <w:rFonts w:ascii="楷体" w:eastAsia="楷体" w:hAnsi="楷体" w:hint="eastAsia"/>
            <w:szCs w:val="21"/>
          </w:rPr>
          <w:t>计算机行业从业者</w:t>
        </w:r>
      </w:ins>
      <w:ins w:id="25" w:author="1608272694@qq.com" w:date="2019-04-04T15:21:00Z">
        <w:r w:rsidR="00EE58D5">
          <w:rPr>
            <w:rFonts w:ascii="楷体" w:eastAsia="楷体" w:hAnsi="楷体" w:hint="eastAsia"/>
            <w:szCs w:val="21"/>
          </w:rPr>
          <w:t>，为了不被行业淘汰，我们</w:t>
        </w:r>
      </w:ins>
      <w:ins w:id="26" w:author="1608272694@qq.com" w:date="2019-04-04T15:20:00Z">
        <w:r w:rsidR="00EE58D5">
          <w:rPr>
            <w:rFonts w:ascii="楷体" w:eastAsia="楷体" w:hAnsi="楷体" w:hint="eastAsia"/>
            <w:szCs w:val="21"/>
          </w:rPr>
          <w:t>需要</w:t>
        </w:r>
      </w:ins>
      <w:ins w:id="27" w:author="1608272694@qq.com" w:date="2019-04-04T15:21:00Z">
        <w:r w:rsidR="00EE58D5">
          <w:rPr>
            <w:rFonts w:ascii="楷体" w:eastAsia="楷体" w:hAnsi="楷体" w:hint="eastAsia"/>
            <w:szCs w:val="21"/>
          </w:rPr>
          <w:t>不断学习各种新知识，新技术</w:t>
        </w:r>
      </w:ins>
      <w:ins w:id="28" w:author="1608272694@qq.com" w:date="2019-04-04T15:35:00Z">
        <w:r w:rsidR="000B3A0F">
          <w:rPr>
            <w:rFonts w:ascii="楷体" w:eastAsia="楷体" w:hAnsi="楷体" w:hint="eastAsia"/>
            <w:szCs w:val="21"/>
          </w:rPr>
          <w:t>，</w:t>
        </w:r>
      </w:ins>
      <w:ins w:id="29" w:author="1608272694@qq.com" w:date="2019-04-04T15:37:00Z">
        <w:r w:rsidR="000B3A0F">
          <w:rPr>
            <w:rFonts w:ascii="楷体" w:eastAsia="楷体" w:hAnsi="楷体" w:hint="eastAsia"/>
            <w:szCs w:val="21"/>
          </w:rPr>
          <w:t>在学习过程中</w:t>
        </w:r>
      </w:ins>
      <w:ins w:id="30" w:author="1608272694@qq.com" w:date="2019-04-04T15:36:00Z">
        <w:r w:rsidR="000B3A0F">
          <w:rPr>
            <w:rFonts w:ascii="楷体" w:eastAsia="楷体" w:hAnsi="楷体" w:hint="eastAsia"/>
            <w:szCs w:val="21"/>
          </w:rPr>
          <w:t>很多人</w:t>
        </w:r>
      </w:ins>
      <w:ins w:id="31" w:author="1608272694@qq.com" w:date="2019-04-04T15:37:00Z">
        <w:r w:rsidR="000B3A0F">
          <w:rPr>
            <w:rFonts w:ascii="楷体" w:eastAsia="楷体" w:hAnsi="楷体" w:hint="eastAsia"/>
            <w:szCs w:val="21"/>
          </w:rPr>
          <w:t>会</w:t>
        </w:r>
        <w:r w:rsidR="00A35C69">
          <w:rPr>
            <w:rFonts w:ascii="楷体" w:eastAsia="楷体" w:hAnsi="楷体" w:hint="eastAsia"/>
            <w:szCs w:val="21"/>
          </w:rPr>
          <w:t>收藏别人的优秀文章，也</w:t>
        </w:r>
      </w:ins>
      <w:ins w:id="32" w:author="1608272694@qq.com" w:date="2019-04-04T15:36:00Z">
        <w:r w:rsidR="000B3A0F">
          <w:rPr>
            <w:rFonts w:ascii="楷体" w:eastAsia="楷体" w:hAnsi="楷体" w:hint="eastAsia"/>
            <w:szCs w:val="21"/>
          </w:rPr>
          <w:t>会撰写</w:t>
        </w:r>
      </w:ins>
      <w:ins w:id="33" w:author="1608272694@qq.com" w:date="2019-04-04T15:38:00Z">
        <w:r w:rsidR="00A35C69">
          <w:rPr>
            <w:rFonts w:ascii="楷体" w:eastAsia="楷体" w:hAnsi="楷体" w:hint="eastAsia"/>
            <w:szCs w:val="21"/>
          </w:rPr>
          <w:t>自己的原创</w:t>
        </w:r>
      </w:ins>
      <w:ins w:id="34" w:author="1608272694@qq.com" w:date="2019-04-04T15:36:00Z">
        <w:r w:rsidR="000B3A0F">
          <w:rPr>
            <w:rFonts w:ascii="楷体" w:eastAsia="楷体" w:hAnsi="楷体" w:hint="eastAsia"/>
            <w:szCs w:val="21"/>
          </w:rPr>
          <w:t>技术博客</w:t>
        </w:r>
      </w:ins>
      <w:ins w:id="35" w:author="1608272694@qq.com" w:date="2019-04-04T15:56:00Z">
        <w:r w:rsidR="00663F2F">
          <w:rPr>
            <w:rFonts w:ascii="楷体" w:eastAsia="楷体" w:hAnsi="楷体" w:hint="eastAsia"/>
            <w:szCs w:val="21"/>
          </w:rPr>
          <w:t>，因此，许多</w:t>
        </w:r>
      </w:ins>
      <w:ins w:id="36" w:author="1608272694@qq.com" w:date="2019-04-04T15:57:00Z">
        <w:r w:rsidR="00663F2F">
          <w:rPr>
            <w:rFonts w:ascii="楷体" w:eastAsia="楷体" w:hAnsi="楷体" w:hint="eastAsia"/>
            <w:szCs w:val="21"/>
          </w:rPr>
          <w:t>人</w:t>
        </w:r>
      </w:ins>
      <w:ins w:id="37" w:author="1608272694@qq.com" w:date="2019-04-04T15:56:00Z">
        <w:r w:rsidR="00663F2F">
          <w:rPr>
            <w:rFonts w:ascii="楷体" w:eastAsia="楷体" w:hAnsi="楷体" w:hint="eastAsia"/>
            <w:szCs w:val="21"/>
          </w:rPr>
          <w:t>都会开发自己的</w:t>
        </w:r>
        <w:proofErr w:type="gramStart"/>
        <w:r w:rsidR="00663F2F">
          <w:rPr>
            <w:rFonts w:ascii="楷体" w:eastAsia="楷体" w:hAnsi="楷体" w:hint="eastAsia"/>
            <w:szCs w:val="21"/>
          </w:rPr>
          <w:t>技术博客网站</w:t>
        </w:r>
      </w:ins>
      <w:proofErr w:type="gramEnd"/>
      <w:ins w:id="38" w:author="1608272694@qq.com" w:date="2019-04-04T16:02:00Z">
        <w:r w:rsidR="00EF5E7C">
          <w:rPr>
            <w:rFonts w:ascii="楷体" w:eastAsia="楷体" w:hAnsi="楷体" w:hint="eastAsia"/>
            <w:szCs w:val="21"/>
          </w:rPr>
          <w:t>记录和</w:t>
        </w:r>
      </w:ins>
      <w:ins w:id="39" w:author="1608272694@qq.com" w:date="2019-04-04T15:59:00Z">
        <w:r w:rsidR="00EF5E7C">
          <w:rPr>
            <w:rFonts w:ascii="楷体" w:eastAsia="楷体" w:hAnsi="楷体" w:hint="eastAsia"/>
            <w:szCs w:val="21"/>
          </w:rPr>
          <w:t>展示自己的学习成果</w:t>
        </w:r>
      </w:ins>
      <w:ins w:id="40" w:author="1608272694@qq.com" w:date="2019-04-04T15:57:00Z">
        <w:r w:rsidR="00663F2F">
          <w:rPr>
            <w:rFonts w:ascii="楷体" w:eastAsia="楷体" w:hAnsi="楷体" w:hint="eastAsia"/>
            <w:szCs w:val="21"/>
          </w:rPr>
          <w:t>。</w:t>
        </w:r>
      </w:ins>
      <w:ins w:id="41" w:author="1608272694@qq.com" w:date="2019-04-04T15:59:00Z">
        <w:r w:rsidR="00EF5E7C">
          <w:rPr>
            <w:rFonts w:ascii="楷体" w:eastAsia="楷体" w:hAnsi="楷体" w:hint="eastAsia"/>
            <w:szCs w:val="21"/>
          </w:rPr>
          <w:t>但是目前大多数个人开发的</w:t>
        </w:r>
        <w:proofErr w:type="gramStart"/>
        <w:r w:rsidR="00EF5E7C">
          <w:rPr>
            <w:rFonts w:ascii="楷体" w:eastAsia="楷体" w:hAnsi="楷体" w:hint="eastAsia"/>
            <w:szCs w:val="21"/>
          </w:rPr>
          <w:t>博客网站仅</w:t>
        </w:r>
      </w:ins>
      <w:proofErr w:type="gramEnd"/>
      <w:ins w:id="42" w:author="1608272694@qq.com" w:date="2019-04-04T16:00:00Z">
        <w:r w:rsidR="00EF5E7C">
          <w:rPr>
            <w:rFonts w:ascii="楷体" w:eastAsia="楷体" w:hAnsi="楷体" w:hint="eastAsia"/>
            <w:szCs w:val="21"/>
          </w:rPr>
          <w:t>能展示博主自己撰写的文章，而不能展示博主在</w:t>
        </w:r>
      </w:ins>
      <w:proofErr w:type="gramStart"/>
      <w:ins w:id="43" w:author="1608272694@qq.com" w:date="2019-04-04T16:01:00Z">
        <w:r w:rsidR="00EF5E7C">
          <w:rPr>
            <w:rFonts w:ascii="楷体" w:eastAsia="楷体" w:hAnsi="楷体" w:hint="eastAsia"/>
            <w:szCs w:val="21"/>
          </w:rPr>
          <w:t>其他博客平台</w:t>
        </w:r>
        <w:proofErr w:type="gramEnd"/>
        <w:r w:rsidR="00EF5E7C">
          <w:rPr>
            <w:rFonts w:ascii="楷体" w:eastAsia="楷体" w:hAnsi="楷体" w:hint="eastAsia"/>
            <w:szCs w:val="21"/>
          </w:rPr>
          <w:t>收藏的文章。</w:t>
        </w:r>
      </w:ins>
      <w:ins w:id="44" w:author="1608272694@qq.com" w:date="2019-04-04T16:03:00Z">
        <w:r w:rsidR="00EF5E7C">
          <w:rPr>
            <w:rFonts w:ascii="楷体" w:eastAsia="楷体" w:hAnsi="楷体" w:hint="eastAsia"/>
            <w:szCs w:val="21"/>
          </w:rPr>
          <w:t>因此，如果有一个集合博主的原创文章以及博主在</w:t>
        </w:r>
        <w:proofErr w:type="gramStart"/>
        <w:r w:rsidR="00EF5E7C">
          <w:rPr>
            <w:rFonts w:ascii="楷体" w:eastAsia="楷体" w:hAnsi="楷体" w:hint="eastAsia"/>
            <w:szCs w:val="21"/>
          </w:rPr>
          <w:t>其他博客网站</w:t>
        </w:r>
        <w:proofErr w:type="gramEnd"/>
        <w:r w:rsidR="00EF5E7C">
          <w:rPr>
            <w:rFonts w:ascii="楷体" w:eastAsia="楷体" w:hAnsi="楷体" w:hint="eastAsia"/>
            <w:szCs w:val="21"/>
          </w:rPr>
          <w:t>收藏的文章</w:t>
        </w:r>
        <w:proofErr w:type="gramStart"/>
        <w:r w:rsidR="00EF5E7C">
          <w:rPr>
            <w:rFonts w:ascii="楷体" w:eastAsia="楷体" w:hAnsi="楷体" w:hint="eastAsia"/>
            <w:szCs w:val="21"/>
          </w:rPr>
          <w:t>的博客平台</w:t>
        </w:r>
        <w:proofErr w:type="gramEnd"/>
        <w:r w:rsidR="00EF5E7C">
          <w:rPr>
            <w:rFonts w:ascii="楷体" w:eastAsia="楷体" w:hAnsi="楷体" w:hint="eastAsia"/>
            <w:szCs w:val="21"/>
          </w:rPr>
          <w:t>，将大大</w:t>
        </w:r>
        <w:proofErr w:type="gramStart"/>
        <w:r w:rsidR="00EF5E7C">
          <w:rPr>
            <w:rFonts w:ascii="楷体" w:eastAsia="楷体" w:hAnsi="楷体" w:hint="eastAsia"/>
            <w:szCs w:val="21"/>
          </w:rPr>
          <w:t>方便博主</w:t>
        </w:r>
        <w:proofErr w:type="gramEnd"/>
        <w:r w:rsidR="00EF5E7C">
          <w:rPr>
            <w:rFonts w:ascii="楷体" w:eastAsia="楷体" w:hAnsi="楷体" w:hint="eastAsia"/>
            <w:szCs w:val="21"/>
          </w:rPr>
          <w:t>回顾</w:t>
        </w:r>
      </w:ins>
      <w:ins w:id="45" w:author="1608272694@qq.com" w:date="2019-04-04T16:04:00Z">
        <w:r w:rsidR="00EF5E7C">
          <w:rPr>
            <w:rFonts w:ascii="楷体" w:eastAsia="楷体" w:hAnsi="楷体" w:hint="eastAsia"/>
            <w:szCs w:val="21"/>
          </w:rPr>
          <w:t>自己学习过的知识</w:t>
        </w:r>
        <w:bookmarkEnd w:id="20"/>
        <w:r w:rsidR="00EF5E7C">
          <w:rPr>
            <w:rFonts w:ascii="楷体" w:eastAsia="楷体" w:hAnsi="楷体" w:hint="eastAsia"/>
            <w:szCs w:val="21"/>
          </w:rPr>
          <w:t>。</w:t>
        </w:r>
      </w:ins>
    </w:p>
    <w:p w:rsidR="00A35C69" w:rsidRDefault="000B3A0F">
      <w:pPr>
        <w:tabs>
          <w:tab w:val="left" w:pos="1260"/>
        </w:tabs>
        <w:spacing w:line="360" w:lineRule="exact"/>
        <w:ind w:firstLine="430"/>
        <w:rPr>
          <w:ins w:id="46" w:author="1608272694@qq.com" w:date="2019-04-04T15:27:00Z"/>
          <w:rFonts w:ascii="楷体" w:eastAsia="楷体" w:hAnsi="楷体"/>
          <w:szCs w:val="21"/>
        </w:rPr>
        <w:pPrChange w:id="47" w:author="1608272694@qq.com" w:date="2019-04-04T15:41:00Z">
          <w:pPr>
            <w:tabs>
              <w:tab w:val="left" w:pos="1260"/>
            </w:tabs>
            <w:spacing w:line="360" w:lineRule="exact"/>
          </w:pPr>
        </w:pPrChange>
      </w:pPr>
      <w:ins w:id="48" w:author="1608272694@qq.com" w:date="2019-04-04T15:34:00Z">
        <w:r>
          <w:rPr>
            <w:rFonts w:ascii="楷体" w:eastAsia="楷体" w:hAnsi="楷体" w:hint="eastAsia"/>
            <w:szCs w:val="21"/>
          </w:rPr>
          <w:t>本文介绍了一个基于</w:t>
        </w:r>
      </w:ins>
      <w:proofErr w:type="spellStart"/>
      <w:ins w:id="49" w:author="1608272694@qq.com" w:date="2019-04-04T15:41:00Z">
        <w:r w:rsidR="00A35C69">
          <w:rPr>
            <w:rFonts w:ascii="楷体" w:eastAsia="楷体" w:hAnsi="楷体"/>
            <w:szCs w:val="21"/>
          </w:rPr>
          <w:t>post</w:t>
        </w:r>
        <w:r w:rsidR="00A35C69">
          <w:rPr>
            <w:rFonts w:ascii="楷体" w:eastAsia="楷体" w:hAnsi="楷体" w:hint="eastAsia"/>
            <w:szCs w:val="21"/>
          </w:rPr>
          <w:t>g</w:t>
        </w:r>
        <w:r w:rsidR="00A35C69">
          <w:rPr>
            <w:rFonts w:ascii="楷体" w:eastAsia="楷体" w:hAnsi="楷体"/>
            <w:szCs w:val="21"/>
          </w:rPr>
          <w:t>reSQ</w:t>
        </w:r>
        <w:r w:rsidR="00A35C69">
          <w:rPr>
            <w:rFonts w:ascii="楷体" w:eastAsia="楷体" w:hAnsi="楷体" w:hint="eastAsia"/>
            <w:szCs w:val="21"/>
          </w:rPr>
          <w:t>L</w:t>
        </w:r>
        <w:proofErr w:type="spellEnd"/>
        <w:r w:rsidR="00A35C69">
          <w:rPr>
            <w:rFonts w:ascii="楷体" w:eastAsia="楷体" w:hAnsi="楷体" w:hint="eastAsia"/>
            <w:szCs w:val="21"/>
          </w:rPr>
          <w:t>数据库</w:t>
        </w:r>
      </w:ins>
      <w:ins w:id="50" w:author="1608272694@qq.com" w:date="2019-04-04T15:43:00Z">
        <w:r w:rsidR="00A35C69">
          <w:rPr>
            <w:rFonts w:ascii="楷体" w:eastAsia="楷体" w:hAnsi="楷体" w:hint="eastAsia"/>
            <w:szCs w:val="21"/>
          </w:rPr>
          <w:t>，</w:t>
        </w:r>
      </w:ins>
      <w:ins w:id="51" w:author="1608272694@qq.com" w:date="2019-04-04T15:46:00Z">
        <w:r w:rsidR="00A35C69">
          <w:rPr>
            <w:rFonts w:ascii="楷体" w:eastAsia="楷体" w:hAnsi="楷体" w:hint="eastAsia"/>
            <w:szCs w:val="21"/>
          </w:rPr>
          <w:t>以Node</w:t>
        </w:r>
        <w:r w:rsidR="00A35C69">
          <w:rPr>
            <w:rFonts w:ascii="楷体" w:eastAsia="楷体" w:hAnsi="楷体"/>
            <w:szCs w:val="21"/>
          </w:rPr>
          <w:t>.js</w:t>
        </w:r>
        <w:r w:rsidR="00A35C69">
          <w:rPr>
            <w:rFonts w:ascii="楷体" w:eastAsia="楷体" w:hAnsi="楷体" w:hint="eastAsia"/>
            <w:szCs w:val="21"/>
          </w:rPr>
          <w:t>搭建</w:t>
        </w:r>
      </w:ins>
      <w:ins w:id="52" w:author="1608272694@qq.com" w:date="2019-04-04T15:42:00Z">
        <w:r w:rsidR="00A35C69">
          <w:rPr>
            <w:rFonts w:ascii="楷体" w:eastAsia="楷体" w:hAnsi="楷体" w:hint="eastAsia"/>
            <w:szCs w:val="21"/>
          </w:rPr>
          <w:t>后台，</w:t>
        </w:r>
      </w:ins>
      <w:ins w:id="53" w:author="1608272694@qq.com" w:date="2019-04-04T15:46:00Z">
        <w:r w:rsidR="00A35C69">
          <w:rPr>
            <w:rFonts w:ascii="楷体" w:eastAsia="楷体" w:hAnsi="楷体" w:hint="eastAsia"/>
            <w:szCs w:val="21"/>
          </w:rPr>
          <w:t>前端基于React技术</w:t>
        </w:r>
        <w:proofErr w:type="gramStart"/>
        <w:r w:rsidR="00A35C69">
          <w:rPr>
            <w:rFonts w:ascii="楷体" w:eastAsia="楷体" w:hAnsi="楷体" w:hint="eastAsia"/>
            <w:szCs w:val="21"/>
          </w:rPr>
          <w:t>栈</w:t>
        </w:r>
      </w:ins>
      <w:proofErr w:type="gramEnd"/>
      <w:ins w:id="54" w:author="1608272694@qq.com" w:date="2019-04-04T15:43:00Z">
        <w:r w:rsidR="00A35C69">
          <w:rPr>
            <w:rFonts w:ascii="楷体" w:eastAsia="楷体" w:hAnsi="楷体" w:hint="eastAsia"/>
            <w:szCs w:val="21"/>
          </w:rPr>
          <w:t>的</w:t>
        </w:r>
        <w:proofErr w:type="gramStart"/>
        <w:r w:rsidR="00A35C69">
          <w:rPr>
            <w:rFonts w:ascii="楷体" w:eastAsia="楷体" w:hAnsi="楷体" w:hint="eastAsia"/>
            <w:szCs w:val="21"/>
          </w:rPr>
          <w:t>个人</w:t>
        </w:r>
      </w:ins>
      <w:ins w:id="55" w:author="1608272694@qq.com" w:date="2019-04-04T16:07:00Z">
        <w:r w:rsidR="00EF5E7C">
          <w:rPr>
            <w:rFonts w:ascii="楷体" w:eastAsia="楷体" w:hAnsi="楷体" w:hint="eastAsia"/>
            <w:szCs w:val="21"/>
          </w:rPr>
          <w:t>博客网站</w:t>
        </w:r>
      </w:ins>
      <w:proofErr w:type="gramEnd"/>
      <w:ins w:id="56" w:author="1608272694@qq.com" w:date="2019-04-04T15:52:00Z">
        <w:r w:rsidR="00663F2F">
          <w:rPr>
            <w:rFonts w:ascii="楷体" w:eastAsia="楷体" w:hAnsi="楷体" w:hint="eastAsia"/>
            <w:szCs w:val="21"/>
          </w:rPr>
          <w:t>的设计</w:t>
        </w:r>
      </w:ins>
      <w:ins w:id="57" w:author="1608272694@qq.com" w:date="2019-04-04T15:53:00Z">
        <w:r w:rsidR="00663F2F">
          <w:rPr>
            <w:rFonts w:ascii="楷体" w:eastAsia="楷体" w:hAnsi="楷体" w:hint="eastAsia"/>
            <w:szCs w:val="21"/>
          </w:rPr>
          <w:t>与实现过程</w:t>
        </w:r>
      </w:ins>
      <w:ins w:id="58" w:author="1608272694@qq.com" w:date="2019-04-04T15:43:00Z">
        <w:r w:rsidR="00A35C69">
          <w:rPr>
            <w:rFonts w:ascii="楷体" w:eastAsia="楷体" w:hAnsi="楷体" w:hint="eastAsia"/>
            <w:szCs w:val="21"/>
          </w:rPr>
          <w:t>。</w:t>
        </w:r>
      </w:ins>
      <w:ins w:id="59" w:author="1608272694@qq.com" w:date="2019-04-04T16:07:00Z">
        <w:r w:rsidR="00EF5E7C">
          <w:rPr>
            <w:rFonts w:ascii="楷体" w:eastAsia="楷体" w:hAnsi="楷体" w:hint="eastAsia"/>
            <w:szCs w:val="21"/>
          </w:rPr>
          <w:t>该网站后台系统定时</w:t>
        </w:r>
        <w:proofErr w:type="gramStart"/>
        <w:r w:rsidR="00EF5E7C">
          <w:rPr>
            <w:rFonts w:ascii="楷体" w:eastAsia="楷体" w:hAnsi="楷体" w:hint="eastAsia"/>
            <w:szCs w:val="21"/>
          </w:rPr>
          <w:t>爬取博主</w:t>
        </w:r>
        <w:proofErr w:type="gramEnd"/>
        <w:r w:rsidR="00EF5E7C">
          <w:rPr>
            <w:rFonts w:ascii="楷体" w:eastAsia="楷体" w:hAnsi="楷体" w:hint="eastAsia"/>
            <w:szCs w:val="21"/>
          </w:rPr>
          <w:t>在思否、简书两大</w:t>
        </w:r>
        <w:proofErr w:type="gramStart"/>
        <w:r w:rsidR="00EF5E7C">
          <w:rPr>
            <w:rFonts w:ascii="楷体" w:eastAsia="楷体" w:hAnsi="楷体" w:hint="eastAsia"/>
            <w:szCs w:val="21"/>
          </w:rPr>
          <w:t>主流博客平台</w:t>
        </w:r>
        <w:proofErr w:type="gramEnd"/>
        <w:r w:rsidR="00EF5E7C">
          <w:rPr>
            <w:rFonts w:ascii="楷体" w:eastAsia="楷体" w:hAnsi="楷体" w:hint="eastAsia"/>
            <w:szCs w:val="21"/>
          </w:rPr>
          <w:t>收藏的文章并展示，同时</w:t>
        </w:r>
      </w:ins>
      <w:ins w:id="60" w:author="1608272694@qq.com" w:date="2019-04-04T15:53:00Z">
        <w:r w:rsidR="00663F2F">
          <w:rPr>
            <w:rFonts w:ascii="楷体" w:eastAsia="楷体" w:hAnsi="楷体" w:hint="eastAsia"/>
            <w:szCs w:val="21"/>
          </w:rPr>
          <w:t>支持</w:t>
        </w:r>
      </w:ins>
      <w:ins w:id="61" w:author="1608272694@qq.com" w:date="2019-04-04T15:45:00Z">
        <w:r w:rsidR="00A35C69">
          <w:rPr>
            <w:rFonts w:ascii="楷体" w:eastAsia="楷体" w:hAnsi="楷体" w:hint="eastAsia"/>
            <w:szCs w:val="21"/>
          </w:rPr>
          <w:t>博主撰写</w:t>
        </w:r>
      </w:ins>
      <w:ins w:id="62" w:author="1608272694@qq.com" w:date="2019-04-04T15:53:00Z">
        <w:r w:rsidR="00663F2F">
          <w:rPr>
            <w:rFonts w:ascii="楷体" w:eastAsia="楷体" w:hAnsi="楷体" w:hint="eastAsia"/>
            <w:szCs w:val="21"/>
          </w:rPr>
          <w:t>、修改</w:t>
        </w:r>
      </w:ins>
      <w:ins w:id="63" w:author="1608272694@qq.com" w:date="2019-04-04T15:54:00Z">
        <w:r w:rsidR="00663F2F">
          <w:rPr>
            <w:rFonts w:ascii="楷体" w:eastAsia="楷体" w:hAnsi="楷体" w:hint="eastAsia"/>
            <w:szCs w:val="21"/>
          </w:rPr>
          <w:t>和删除原创文章</w:t>
        </w:r>
      </w:ins>
      <w:ins w:id="64" w:author="1608272694@qq.com" w:date="2019-04-04T15:45:00Z">
        <w:r w:rsidR="00A35C69">
          <w:rPr>
            <w:rFonts w:ascii="楷体" w:eastAsia="楷体" w:hAnsi="楷体" w:hint="eastAsia"/>
            <w:szCs w:val="21"/>
          </w:rPr>
          <w:t>，</w:t>
        </w:r>
      </w:ins>
      <w:proofErr w:type="gramStart"/>
      <w:ins w:id="65" w:author="1608272694@qq.com" w:date="2019-04-04T15:54:00Z">
        <w:r w:rsidR="00663F2F">
          <w:rPr>
            <w:rFonts w:ascii="楷体" w:eastAsia="楷体" w:hAnsi="楷体" w:hint="eastAsia"/>
            <w:szCs w:val="21"/>
          </w:rPr>
          <w:t>支持博客</w:t>
        </w:r>
      </w:ins>
      <w:ins w:id="66" w:author="1608272694@qq.com" w:date="2019-04-04T15:49:00Z">
        <w:r w:rsidR="00663F2F">
          <w:rPr>
            <w:rFonts w:ascii="楷体" w:eastAsia="楷体" w:hAnsi="楷体" w:hint="eastAsia"/>
            <w:szCs w:val="21"/>
          </w:rPr>
          <w:t>浏览</w:t>
        </w:r>
        <w:proofErr w:type="gramEnd"/>
        <w:r w:rsidR="00663F2F">
          <w:rPr>
            <w:rFonts w:ascii="楷体" w:eastAsia="楷体" w:hAnsi="楷体" w:hint="eastAsia"/>
            <w:szCs w:val="21"/>
          </w:rPr>
          <w:t>者</w:t>
        </w:r>
      </w:ins>
      <w:ins w:id="67" w:author="1608272694@qq.com" w:date="2019-04-04T16:06:00Z">
        <w:r w:rsidR="00EF5E7C">
          <w:rPr>
            <w:rFonts w:ascii="楷体" w:eastAsia="楷体" w:hAnsi="楷体" w:hint="eastAsia"/>
            <w:szCs w:val="21"/>
          </w:rPr>
          <w:t>浏览博主收藏和原创的文章，</w:t>
        </w:r>
      </w:ins>
      <w:ins w:id="68" w:author="1608272694@qq.com" w:date="2019-04-04T15:54:00Z">
        <w:r w:rsidR="00663F2F">
          <w:rPr>
            <w:rFonts w:ascii="楷体" w:eastAsia="楷体" w:hAnsi="楷体" w:hint="eastAsia"/>
            <w:szCs w:val="21"/>
          </w:rPr>
          <w:t>注册</w:t>
        </w:r>
      </w:ins>
      <w:ins w:id="69" w:author="1608272694@qq.com" w:date="2019-04-04T16:06:00Z">
        <w:r w:rsidR="00EF5E7C">
          <w:rPr>
            <w:rFonts w:ascii="楷体" w:eastAsia="楷体" w:hAnsi="楷体" w:hint="eastAsia"/>
            <w:szCs w:val="21"/>
          </w:rPr>
          <w:t>并</w:t>
        </w:r>
      </w:ins>
      <w:ins w:id="70" w:author="1608272694@qq.com" w:date="2019-04-04T15:54:00Z">
        <w:r w:rsidR="00663F2F">
          <w:rPr>
            <w:rFonts w:ascii="楷体" w:eastAsia="楷体" w:hAnsi="楷体" w:hint="eastAsia"/>
            <w:szCs w:val="21"/>
          </w:rPr>
          <w:t>登录该</w:t>
        </w:r>
      </w:ins>
      <w:ins w:id="71" w:author="1608272694@qq.com" w:date="2019-04-04T16:05:00Z">
        <w:r w:rsidR="00EF5E7C">
          <w:rPr>
            <w:rFonts w:ascii="楷体" w:eastAsia="楷体" w:hAnsi="楷体" w:hint="eastAsia"/>
            <w:szCs w:val="21"/>
          </w:rPr>
          <w:t>网站</w:t>
        </w:r>
      </w:ins>
      <w:ins w:id="72" w:author="1608272694@qq.com" w:date="2019-04-04T16:06:00Z">
        <w:r w:rsidR="00EF5E7C">
          <w:rPr>
            <w:rFonts w:ascii="楷体" w:eastAsia="楷体" w:hAnsi="楷体" w:hint="eastAsia"/>
            <w:szCs w:val="21"/>
          </w:rPr>
          <w:t>后还</w:t>
        </w:r>
      </w:ins>
      <w:ins w:id="73" w:author="1608272694@qq.com" w:date="2019-04-04T15:54:00Z">
        <w:r w:rsidR="00663F2F">
          <w:rPr>
            <w:rFonts w:ascii="楷体" w:eastAsia="楷体" w:hAnsi="楷体" w:hint="eastAsia"/>
            <w:szCs w:val="21"/>
          </w:rPr>
          <w:t>可以</w:t>
        </w:r>
      </w:ins>
      <w:ins w:id="74" w:author="1608272694@qq.com" w:date="2019-04-04T15:49:00Z">
        <w:r w:rsidR="00663F2F">
          <w:rPr>
            <w:rFonts w:ascii="楷体" w:eastAsia="楷体" w:hAnsi="楷体" w:hint="eastAsia"/>
            <w:szCs w:val="21"/>
          </w:rPr>
          <w:t>对博主的原创文章点赞、评论，</w:t>
        </w:r>
      </w:ins>
      <w:ins w:id="75" w:author="1608272694@qq.com" w:date="2019-04-04T15:50:00Z">
        <w:r w:rsidR="00663F2F">
          <w:rPr>
            <w:rFonts w:ascii="楷体" w:eastAsia="楷体" w:hAnsi="楷体" w:hint="eastAsia"/>
            <w:szCs w:val="21"/>
          </w:rPr>
          <w:t>以及回复他人的评论</w:t>
        </w:r>
      </w:ins>
      <w:ins w:id="76" w:author="1608272694@qq.com" w:date="2019-04-04T16:08:00Z">
        <w:r w:rsidR="00DC1D1C">
          <w:rPr>
            <w:rFonts w:ascii="楷体" w:eastAsia="楷体" w:hAnsi="楷体" w:hint="eastAsia"/>
            <w:szCs w:val="21"/>
          </w:rPr>
          <w:t>。</w:t>
        </w:r>
      </w:ins>
    </w:p>
    <w:p w:rsidR="00EE58D5" w:rsidRPr="00663F2F" w:rsidRDefault="00EE58D5">
      <w:pPr>
        <w:tabs>
          <w:tab w:val="left" w:pos="1260"/>
        </w:tabs>
        <w:spacing w:line="360" w:lineRule="exact"/>
        <w:ind w:firstLine="430"/>
        <w:rPr>
          <w:ins w:id="77" w:author="1608272694@qq.com" w:date="2019-04-04T15:18:00Z"/>
          <w:rFonts w:ascii="楷体" w:eastAsia="楷体" w:hAnsi="楷体"/>
          <w:szCs w:val="21"/>
          <w:rPrChange w:id="78" w:author="1608272694@qq.com" w:date="2019-04-04T15:50:00Z">
            <w:rPr>
              <w:ins w:id="79" w:author="1608272694@qq.com" w:date="2019-04-04T15:18:00Z"/>
              <w:rFonts w:ascii="楷体" w:eastAsia="楷体" w:hAnsi="楷体"/>
              <w:color w:val="FF0000"/>
              <w:szCs w:val="21"/>
            </w:rPr>
          </w:rPrChange>
        </w:rPr>
        <w:pPrChange w:id="80" w:author="1608272694@qq.com" w:date="2019-04-04T15:27:00Z">
          <w:pPr>
            <w:tabs>
              <w:tab w:val="left" w:pos="1260"/>
            </w:tabs>
            <w:spacing w:line="360" w:lineRule="exact"/>
          </w:pPr>
        </w:pPrChange>
      </w:pPr>
    </w:p>
    <w:p w:rsidR="00111412" w:rsidRPr="00DC1D1C" w:rsidDel="00504439" w:rsidRDefault="00111412">
      <w:pPr>
        <w:tabs>
          <w:tab w:val="left" w:pos="1260"/>
        </w:tabs>
        <w:spacing w:line="360" w:lineRule="exact"/>
        <w:rPr>
          <w:del w:id="81" w:author="1608272694@qq.com" w:date="2019-04-04T17:26:00Z"/>
          <w:rFonts w:ascii="楷体" w:eastAsia="楷体" w:hAnsi="楷体"/>
          <w:kern w:val="44"/>
          <w:szCs w:val="21"/>
          <w:rPrChange w:id="82" w:author="1608272694@qq.com" w:date="2019-04-04T16:09:00Z">
            <w:rPr>
              <w:del w:id="83" w:author="1608272694@qq.com" w:date="2019-04-04T17:26:00Z"/>
              <w:rFonts w:ascii="黑体" w:eastAsia="黑体" w:hAnsi="黑体"/>
              <w:b/>
              <w:kern w:val="44"/>
              <w:szCs w:val="21"/>
            </w:rPr>
          </w:rPrChange>
        </w:rPr>
      </w:pPr>
      <w:r>
        <w:rPr>
          <w:rFonts w:ascii="黑体" w:eastAsia="黑体" w:hAnsi="黑体" w:hint="eastAsia"/>
          <w:b/>
          <w:kern w:val="44"/>
          <w:szCs w:val="21"/>
        </w:rPr>
        <w:t>【</w:t>
      </w:r>
      <w:r w:rsidR="000A0A1F" w:rsidRPr="000A0A1F">
        <w:rPr>
          <w:rFonts w:ascii="黑体" w:eastAsia="黑体" w:hAnsi="黑体" w:hint="eastAsia"/>
          <w:b/>
          <w:kern w:val="44"/>
          <w:szCs w:val="21"/>
        </w:rPr>
        <w:t>关键词</w:t>
      </w:r>
      <w:r>
        <w:rPr>
          <w:rFonts w:ascii="黑体" w:eastAsia="黑体" w:hAnsi="黑体" w:hint="eastAsia"/>
          <w:b/>
          <w:kern w:val="44"/>
          <w:szCs w:val="21"/>
        </w:rPr>
        <w:t>】：</w:t>
      </w:r>
      <w:del w:id="84" w:author="1608272694@qq.com" w:date="2019-04-04T16:08:00Z">
        <w:r w:rsidR="000A0A1F" w:rsidRPr="000A0A1F" w:rsidDel="00DC1D1C">
          <w:rPr>
            <w:rFonts w:ascii="楷体" w:eastAsia="楷体" w:hAnsi="楷体" w:hint="eastAsia"/>
            <w:kern w:val="44"/>
            <w:szCs w:val="21"/>
          </w:rPr>
          <w:delText>关键词</w:delText>
        </w:r>
        <w:r w:rsidR="000A0A1F" w:rsidRPr="000A0A1F" w:rsidDel="00DC1D1C">
          <w:rPr>
            <w:rFonts w:ascii="楷体" w:eastAsia="楷体" w:hAnsi="楷体"/>
            <w:kern w:val="44"/>
            <w:szCs w:val="21"/>
          </w:rPr>
          <w:delText>1</w:delText>
        </w:r>
      </w:del>
      <w:ins w:id="85" w:author="1608272694@qq.com" w:date="2019-04-04T16:08:00Z">
        <w:r w:rsidR="00DC1D1C">
          <w:rPr>
            <w:rFonts w:ascii="楷体" w:eastAsia="楷体" w:hAnsi="楷体" w:hint="eastAsia"/>
            <w:kern w:val="44"/>
            <w:szCs w:val="21"/>
          </w:rPr>
          <w:t>博客</w:t>
        </w:r>
      </w:ins>
      <w:r w:rsidR="000A0A1F" w:rsidRPr="000A0A1F">
        <w:rPr>
          <w:rFonts w:ascii="楷体" w:eastAsia="楷体" w:hAnsi="楷体"/>
          <w:kern w:val="44"/>
          <w:szCs w:val="21"/>
        </w:rPr>
        <w:t>；</w:t>
      </w:r>
      <w:proofErr w:type="spellStart"/>
      <w:ins w:id="86" w:author="1608272694@qq.com" w:date="2019-04-04T16:09:00Z">
        <w:r w:rsidR="00DC1D1C">
          <w:rPr>
            <w:rFonts w:ascii="楷体" w:eastAsia="楷体" w:hAnsi="楷体" w:hint="eastAsia"/>
            <w:kern w:val="44"/>
            <w:szCs w:val="21"/>
          </w:rPr>
          <w:t>postgreSQL</w:t>
        </w:r>
        <w:proofErr w:type="spellEnd"/>
        <w:r w:rsidR="00DC1D1C">
          <w:rPr>
            <w:rFonts w:ascii="楷体" w:eastAsia="楷体" w:hAnsi="楷体" w:hint="eastAsia"/>
            <w:kern w:val="44"/>
            <w:szCs w:val="21"/>
          </w:rPr>
          <w:t>数据库；Node</w:t>
        </w:r>
        <w:r w:rsidR="00DC1D1C">
          <w:rPr>
            <w:rFonts w:ascii="楷体" w:eastAsia="楷体" w:hAnsi="楷体"/>
            <w:kern w:val="44"/>
            <w:szCs w:val="21"/>
          </w:rPr>
          <w:t>.js</w:t>
        </w:r>
      </w:ins>
      <w:del w:id="87" w:author="1608272694@qq.com" w:date="2019-04-04T16:08:00Z">
        <w:r w:rsidR="000A0A1F" w:rsidRPr="000A0A1F" w:rsidDel="00DC1D1C">
          <w:rPr>
            <w:rFonts w:ascii="楷体" w:eastAsia="楷体" w:hAnsi="楷体"/>
            <w:kern w:val="44"/>
            <w:szCs w:val="21"/>
          </w:rPr>
          <w:delText>关键词2</w:delText>
        </w:r>
      </w:del>
      <w:r w:rsidR="000A0A1F" w:rsidRPr="000A0A1F">
        <w:rPr>
          <w:rFonts w:ascii="楷体" w:eastAsia="楷体" w:hAnsi="楷体"/>
          <w:kern w:val="44"/>
          <w:szCs w:val="21"/>
        </w:rPr>
        <w:t>；</w:t>
      </w:r>
      <w:ins w:id="88" w:author="1608272694@qq.com" w:date="2019-04-04T16:09:00Z">
        <w:r w:rsidR="00DC1D1C">
          <w:rPr>
            <w:rFonts w:ascii="楷体" w:eastAsia="楷体" w:hAnsi="楷体" w:hint="eastAsia"/>
            <w:kern w:val="44"/>
            <w:szCs w:val="21"/>
          </w:rPr>
          <w:t>R</w:t>
        </w:r>
        <w:r w:rsidR="00DC1D1C">
          <w:rPr>
            <w:rFonts w:ascii="楷体" w:eastAsia="楷体" w:hAnsi="楷体"/>
            <w:kern w:val="44"/>
            <w:szCs w:val="21"/>
          </w:rPr>
          <w:t>eact</w:t>
        </w:r>
        <w:r w:rsidR="00DC1D1C">
          <w:rPr>
            <w:rFonts w:ascii="楷体" w:eastAsia="楷体" w:hAnsi="楷体" w:hint="eastAsia"/>
            <w:kern w:val="44"/>
            <w:szCs w:val="21"/>
          </w:rPr>
          <w:t>技术</w:t>
        </w:r>
        <w:proofErr w:type="gramStart"/>
        <w:r w:rsidR="00DC1D1C">
          <w:rPr>
            <w:rFonts w:ascii="楷体" w:eastAsia="楷体" w:hAnsi="楷体" w:hint="eastAsia"/>
            <w:kern w:val="44"/>
            <w:szCs w:val="21"/>
          </w:rPr>
          <w:t>栈</w:t>
        </w:r>
      </w:ins>
      <w:proofErr w:type="gramEnd"/>
      <w:del w:id="89" w:author="1608272694@qq.com" w:date="2019-04-04T16:09:00Z">
        <w:r w:rsidR="000A0A1F" w:rsidRPr="000A0A1F" w:rsidDel="00DC1D1C">
          <w:rPr>
            <w:rFonts w:ascii="楷体" w:eastAsia="楷体" w:hAnsi="楷体"/>
            <w:kern w:val="44"/>
            <w:szCs w:val="21"/>
          </w:rPr>
          <w:delText>关键词3</w:delText>
        </w:r>
      </w:del>
      <w:ins w:id="90" w:author="1608272694@qq.com" w:date="2019-04-04T16:09:00Z">
        <w:r w:rsidR="00DC1D1C">
          <w:rPr>
            <w:rFonts w:ascii="楷体" w:eastAsia="楷体" w:hAnsi="楷体" w:hint="eastAsia"/>
            <w:kern w:val="44"/>
            <w:szCs w:val="21"/>
          </w:rPr>
          <w:t>；</w:t>
        </w:r>
      </w:ins>
      <w:del w:id="91" w:author="1608272694@qq.com" w:date="2019-04-04T16:09:00Z">
        <w:r w:rsidR="000A0A1F" w:rsidRPr="000A0A1F" w:rsidDel="00DC1D1C">
          <w:rPr>
            <w:rFonts w:ascii="楷体" w:eastAsia="楷体" w:hAnsi="楷体"/>
            <w:kern w:val="44"/>
            <w:szCs w:val="21"/>
          </w:rPr>
          <w:delText>；</w:delText>
        </w:r>
        <w:r w:rsidR="009E6758" w:rsidDel="00DC1D1C">
          <w:rPr>
            <w:rFonts w:ascii="楷体" w:eastAsia="楷体" w:hAnsi="楷体" w:hint="eastAsia"/>
            <w:kern w:val="44"/>
            <w:szCs w:val="21"/>
          </w:rPr>
          <w:delText>关键词4</w:delText>
        </w:r>
      </w:del>
    </w:p>
    <w:p w:rsidR="00EB481B" w:rsidDel="00504439" w:rsidRDefault="00504439">
      <w:pPr>
        <w:tabs>
          <w:tab w:val="left" w:pos="1260"/>
        </w:tabs>
        <w:spacing w:line="360" w:lineRule="exact"/>
        <w:rPr>
          <w:del w:id="92" w:author="1608272694@qq.com" w:date="2019-04-04T17:26:00Z"/>
          <w:b/>
          <w:kern w:val="44"/>
          <w:sz w:val="24"/>
        </w:rPr>
      </w:pPr>
      <w:ins w:id="93" w:author="1608272694@qq.com" w:date="2019-04-04T17:26:00Z">
        <w:r w:rsidDel="00504439">
          <w:rPr>
            <w:rFonts w:ascii="宋体" w:hint="eastAsia"/>
            <w:color w:val="FF0000"/>
            <w:sz w:val="24"/>
          </w:rPr>
          <w:t xml:space="preserve"> </w:t>
        </w:r>
      </w:ins>
      <w:del w:id="94" w:author="1608272694@qq.com" w:date="2019-04-04T17:26:00Z">
        <w:r w:rsidR="003B0464" w:rsidDel="00504439">
          <w:rPr>
            <w:rFonts w:ascii="宋体" w:hint="eastAsia"/>
            <w:color w:val="FF0000"/>
            <w:sz w:val="24"/>
          </w:rPr>
          <w:delText>(*</w:delText>
        </w:r>
        <w:r w:rsidR="00EB481B" w:rsidDel="00504439">
          <w:rPr>
            <w:rFonts w:ascii="宋体" w:hint="eastAsia"/>
            <w:color w:val="FF0000"/>
            <w:sz w:val="24"/>
          </w:rPr>
          <w:delText>关键词</w:delText>
        </w:r>
        <w:r w:rsidR="00EB481B" w:rsidDel="00504439">
          <w:rPr>
            <w:color w:val="FF0000"/>
            <w:sz w:val="24"/>
          </w:rPr>
          <w:delText>1</w:delText>
        </w:r>
        <w:r w:rsidR="00EB481B" w:rsidDel="00504439">
          <w:rPr>
            <w:rFonts w:ascii="宋体" w:hint="eastAsia"/>
            <w:color w:val="FF0000"/>
            <w:sz w:val="24"/>
          </w:rPr>
          <w:delText>；关键词</w:delText>
        </w:r>
        <w:r w:rsidR="00EB481B" w:rsidDel="00504439">
          <w:rPr>
            <w:color w:val="FF0000"/>
            <w:sz w:val="24"/>
          </w:rPr>
          <w:delText>2</w:delText>
        </w:r>
        <w:r w:rsidR="00EB481B" w:rsidDel="00504439">
          <w:rPr>
            <w:rFonts w:ascii="宋体" w:hint="eastAsia"/>
            <w:color w:val="FF0000"/>
            <w:sz w:val="24"/>
          </w:rPr>
          <w:delText>；</w:delText>
        </w:r>
        <w:r w:rsidR="00EB481B" w:rsidDel="00504439">
          <w:rPr>
            <w:color w:val="FF0000"/>
            <w:sz w:val="24"/>
          </w:rPr>
          <w:delText>……</w:delText>
        </w:r>
        <w:r w:rsidR="005C4D7B" w:rsidRPr="005C4D7B" w:rsidDel="00504439">
          <w:rPr>
            <w:rFonts w:ascii="宋体" w:hint="eastAsia"/>
            <w:color w:val="FF0000"/>
            <w:sz w:val="24"/>
          </w:rPr>
          <w:delText>最后一个关键词不打标点符号</w:delText>
        </w:r>
      </w:del>
    </w:p>
    <w:p w:rsidR="00EB481B" w:rsidDel="00504439" w:rsidRDefault="00EB481B">
      <w:pPr>
        <w:tabs>
          <w:tab w:val="left" w:pos="1260"/>
        </w:tabs>
        <w:spacing w:line="360" w:lineRule="exact"/>
        <w:rPr>
          <w:del w:id="95" w:author="1608272694@qq.com" w:date="2019-04-04T17:26:00Z"/>
          <w:rFonts w:ascii="宋体"/>
          <w:color w:val="FF0000"/>
          <w:sz w:val="24"/>
        </w:rPr>
      </w:pPr>
      <w:del w:id="96" w:author="1608272694@qq.com" w:date="2019-04-04T17:26:00Z">
        <w:r w:rsidDel="00504439">
          <w:rPr>
            <w:b/>
            <w:kern w:val="44"/>
            <w:sz w:val="24"/>
          </w:rPr>
          <w:tab/>
        </w:r>
        <w:r w:rsidDel="00504439">
          <w:rPr>
            <w:rFonts w:ascii="宋体" w:hint="eastAsia"/>
            <w:color w:val="FF0000"/>
            <w:sz w:val="24"/>
          </w:rPr>
          <w:delText>关键词一般为论文中出现的重要的、描述主题的词；</w:delText>
        </w:r>
      </w:del>
    </w:p>
    <w:p w:rsidR="00EB481B" w:rsidDel="00504439" w:rsidRDefault="00EB481B">
      <w:pPr>
        <w:tabs>
          <w:tab w:val="left" w:pos="1260"/>
        </w:tabs>
        <w:spacing w:line="360" w:lineRule="exact"/>
        <w:rPr>
          <w:del w:id="97" w:author="1608272694@qq.com" w:date="2019-04-04T17:26:00Z"/>
          <w:rFonts w:ascii="宋体"/>
          <w:color w:val="FF0000"/>
          <w:sz w:val="24"/>
        </w:rPr>
      </w:pPr>
      <w:del w:id="98" w:author="1608272694@qq.com" w:date="2019-04-04T17:26:00Z">
        <w:r w:rsidDel="00504439">
          <w:rPr>
            <w:rFonts w:ascii="宋体" w:hint="eastAsia"/>
            <w:color w:val="FF0000"/>
            <w:sz w:val="24"/>
          </w:rPr>
          <w:tab/>
          <w:delText>应包含技术领域和问题领域两大类关键字；</w:delText>
        </w:r>
      </w:del>
    </w:p>
    <w:p w:rsidR="00EB481B" w:rsidDel="00504439" w:rsidRDefault="00EB481B">
      <w:pPr>
        <w:tabs>
          <w:tab w:val="left" w:pos="1260"/>
        </w:tabs>
        <w:spacing w:line="360" w:lineRule="exact"/>
        <w:rPr>
          <w:del w:id="99" w:author="1608272694@qq.com" w:date="2019-04-04T17:26:00Z"/>
          <w:b/>
          <w:kern w:val="44"/>
          <w:sz w:val="24"/>
        </w:rPr>
      </w:pPr>
      <w:del w:id="100" w:author="1608272694@qq.com" w:date="2019-04-04T17:26:00Z">
        <w:r w:rsidDel="00504439">
          <w:rPr>
            <w:rFonts w:ascii="宋体" w:hint="eastAsia"/>
            <w:color w:val="FF0000"/>
            <w:sz w:val="24"/>
          </w:rPr>
          <w:tab/>
          <w:delText>尽量不要使用组合词；</w:delText>
        </w:r>
      </w:del>
    </w:p>
    <w:p w:rsidR="00EB481B" w:rsidDel="00504439" w:rsidRDefault="00EB481B">
      <w:pPr>
        <w:tabs>
          <w:tab w:val="left" w:pos="1260"/>
        </w:tabs>
        <w:spacing w:line="360" w:lineRule="exact"/>
        <w:rPr>
          <w:del w:id="101" w:author="1608272694@qq.com" w:date="2019-04-04T17:26:00Z"/>
          <w:sz w:val="24"/>
        </w:rPr>
      </w:pPr>
      <w:del w:id="102" w:author="1608272694@qq.com" w:date="2019-04-04T17:26:00Z">
        <w:r w:rsidDel="00504439">
          <w:rPr>
            <w:b/>
            <w:kern w:val="44"/>
            <w:sz w:val="24"/>
          </w:rPr>
          <w:tab/>
        </w:r>
        <w:r w:rsidDel="00504439">
          <w:rPr>
            <w:rFonts w:ascii="宋体" w:hint="eastAsia"/>
            <w:color w:val="FF0000"/>
            <w:sz w:val="24"/>
          </w:rPr>
          <w:delText>中英文关键词不少于3个，不多于5个。*)</w:delText>
        </w:r>
      </w:del>
    </w:p>
    <w:p w:rsidR="00EB481B" w:rsidRDefault="00EB481B">
      <w:pPr>
        <w:tabs>
          <w:tab w:val="left" w:pos="1260"/>
        </w:tabs>
        <w:spacing w:line="360" w:lineRule="exact"/>
        <w:rPr>
          <w:sz w:val="24"/>
        </w:rPr>
        <w:pPrChange w:id="103" w:author="1608272694@qq.com" w:date="2019-04-04T17:26:00Z">
          <w:pPr>
            <w:tabs>
              <w:tab w:val="left" w:pos="1050"/>
            </w:tabs>
            <w:spacing w:line="360" w:lineRule="exact"/>
          </w:pPr>
        </w:pPrChange>
      </w:pPr>
    </w:p>
    <w:p w:rsidR="00EB481B" w:rsidDel="00504439" w:rsidRDefault="00EB481B" w:rsidP="00504439">
      <w:pPr>
        <w:pStyle w:val="aa"/>
        <w:spacing w:line="360" w:lineRule="exact"/>
        <w:outlineLvl w:val="0"/>
        <w:rPr>
          <w:del w:id="104" w:author="1608272694@qq.com" w:date="2019-04-04T17:27:00Z"/>
          <w:sz w:val="32"/>
        </w:rPr>
      </w:pPr>
      <w:del w:id="105" w:author="1608272694@qq.com" w:date="2019-04-04T17:27:00Z">
        <w:r w:rsidDel="00504439">
          <w:rPr>
            <w:sz w:val="32"/>
          </w:rPr>
          <w:br w:type="page"/>
        </w:r>
      </w:del>
    </w:p>
    <w:p w:rsidR="00504439" w:rsidRDefault="00504439">
      <w:pPr>
        <w:pStyle w:val="aa"/>
        <w:spacing w:line="360" w:lineRule="exact"/>
        <w:outlineLvl w:val="0"/>
        <w:rPr>
          <w:ins w:id="106" w:author="1608272694@qq.com" w:date="2019-04-04T17:28:00Z"/>
          <w:sz w:val="32"/>
        </w:rPr>
      </w:pPr>
    </w:p>
    <w:p w:rsidR="00EB481B" w:rsidRPr="00111412" w:rsidRDefault="00111412" w:rsidP="001A4EEC">
      <w:pPr>
        <w:pStyle w:val="aa"/>
        <w:spacing w:line="360" w:lineRule="exact"/>
        <w:outlineLvl w:val="0"/>
        <w:rPr>
          <w:sz w:val="24"/>
          <w:szCs w:val="24"/>
        </w:rPr>
      </w:pPr>
      <w:r>
        <w:rPr>
          <w:rFonts w:hint="eastAsia"/>
          <w:sz w:val="24"/>
          <w:szCs w:val="24"/>
        </w:rPr>
        <w:t>[</w:t>
      </w:r>
      <w:r w:rsidR="000A0A1F" w:rsidRPr="000A0A1F">
        <w:rPr>
          <w:sz w:val="24"/>
          <w:szCs w:val="24"/>
        </w:rPr>
        <w:t>ABSTRACT</w:t>
      </w:r>
      <w:r>
        <w:rPr>
          <w:rFonts w:hint="eastAsia"/>
          <w:sz w:val="24"/>
          <w:szCs w:val="24"/>
        </w:rPr>
        <w:t>]</w:t>
      </w:r>
    </w:p>
    <w:p w:rsidR="00EB481B" w:rsidRDefault="00EB481B">
      <w:pPr>
        <w:pStyle w:val="aa"/>
        <w:spacing w:line="360" w:lineRule="exact"/>
        <w:outlineLvl w:val="0"/>
        <w:rPr>
          <w:sz w:val="32"/>
        </w:rPr>
      </w:pPr>
    </w:p>
    <w:p w:rsidR="008504FE" w:rsidDel="00504439" w:rsidRDefault="00EB481B">
      <w:pPr>
        <w:pStyle w:val="21"/>
        <w:spacing w:line="360" w:lineRule="auto"/>
        <w:ind w:firstLine="525"/>
        <w:rPr>
          <w:del w:id="107" w:author="1608272694@qq.com" w:date="2019-04-04T17:28:00Z"/>
          <w:rFonts w:ascii="Times New Roman" w:hint="default"/>
          <w:color w:val="FF0000"/>
        </w:rPr>
      </w:pPr>
      <w:del w:id="108" w:author="1608272694@qq.com" w:date="2019-04-04T17:28:00Z">
        <w:r w:rsidRPr="00111412" w:rsidDel="00504439">
          <w:rPr>
            <w:rFonts w:ascii="Times New Roman" w:hint="default"/>
            <w:color w:val="FF0000"/>
          </w:rPr>
          <w:delText xml:space="preserve">(* </w:delText>
        </w:r>
        <w:r w:rsidRPr="00111412" w:rsidDel="00504439">
          <w:rPr>
            <w:rFonts w:ascii="Times New Roman" w:hint="default"/>
            <w:color w:val="FF0000"/>
          </w:rPr>
          <w:delText>英文摘要</w:delText>
        </w:r>
        <w:r w:rsidR="00DA3F1F" w:rsidRPr="00111412" w:rsidDel="00504439">
          <w:rPr>
            <w:rFonts w:ascii="Times New Roman" w:hint="default"/>
            <w:color w:val="FF0000"/>
          </w:rPr>
          <w:delText>以</w:delText>
        </w:r>
        <w:r w:rsidR="00DA3F1F" w:rsidRPr="00111412" w:rsidDel="00504439">
          <w:rPr>
            <w:rFonts w:ascii="Times New Roman" w:hint="default"/>
            <w:color w:val="FF0000"/>
          </w:rPr>
          <w:delText>250—400</w:delText>
        </w:r>
        <w:r w:rsidR="00DA3F1F" w:rsidRPr="00111412" w:rsidDel="00504439">
          <w:rPr>
            <w:rFonts w:ascii="Times New Roman" w:hint="default"/>
            <w:color w:val="FF0000"/>
          </w:rPr>
          <w:delText>个实词为宜</w:delText>
        </w:r>
        <w:r w:rsidR="000A0A1F" w:rsidDel="00504439">
          <w:rPr>
            <w:rFonts w:ascii="Times New Roman"/>
            <w:color w:val="FF0000"/>
          </w:rPr>
          <w:delText>，严格使用英文标点符号。中、英文摘要意思要基本相同。在撰写完英文摘要后，请执行一次自动拼写检查，以减少英文拼写错误的可能性。</w:delText>
        </w:r>
        <w:r w:rsidR="000A0A1F" w:rsidDel="00504439">
          <w:rPr>
            <w:rFonts w:ascii="Times New Roman" w:hint="default"/>
            <w:color w:val="FF0000"/>
          </w:rPr>
          <w:delText>*)</w:delText>
        </w:r>
      </w:del>
    </w:p>
    <w:p w:rsidR="00504439" w:rsidRPr="00504439" w:rsidRDefault="00504439">
      <w:pPr>
        <w:pStyle w:val="21"/>
        <w:ind w:firstLine="525"/>
        <w:rPr>
          <w:ins w:id="109" w:author="1608272694@qq.com" w:date="2019-04-04T17:28:00Z"/>
          <w:rFonts w:ascii="Times New Roman" w:hint="default"/>
          <w:rPrChange w:id="110" w:author="1608272694@qq.com" w:date="2019-04-04T17:28:00Z">
            <w:rPr>
              <w:ins w:id="111" w:author="1608272694@qq.com" w:date="2019-04-04T17:28:00Z"/>
              <w:rFonts w:ascii="Times New Roman" w:hint="default"/>
              <w:color w:val="FF0000"/>
            </w:rPr>
          </w:rPrChange>
        </w:rPr>
      </w:pPr>
      <w:ins w:id="112" w:author="1608272694@qq.com" w:date="2019-04-04T17:28:00Z">
        <w:r w:rsidRPr="00504439">
          <w:rPr>
            <w:rFonts w:ascii="Times New Roman" w:hint="default"/>
            <w:rPrChange w:id="113" w:author="1608272694@qq.com" w:date="2019-04-04T17:28:00Z">
              <w:rPr>
                <w:rFonts w:ascii="Times New Roman" w:hint="default"/>
                <w:color w:val="FF0000"/>
              </w:rPr>
            </w:rPrChange>
          </w:rPr>
          <w:t>The Internet and computer industries are developing rapidly, and new technologies are emerging. As a practitioner in the computer industry, in order not to be eliminated by the industry, we need to constantly learn all kinds of new knowledge</w:t>
        </w:r>
      </w:ins>
      <w:ins w:id="114" w:author="1608272694@qq.com" w:date="2019-04-04T17:29:00Z">
        <w:r>
          <w:rPr>
            <w:rFonts w:ascii="Times New Roman" w:hint="default"/>
          </w:rPr>
          <w:t xml:space="preserve"> and </w:t>
        </w:r>
      </w:ins>
      <w:ins w:id="115" w:author="1608272694@qq.com" w:date="2019-04-04T17:28:00Z">
        <w:r w:rsidRPr="00504439">
          <w:rPr>
            <w:rFonts w:ascii="Times New Roman" w:hint="default"/>
            <w:rPrChange w:id="116" w:author="1608272694@qq.com" w:date="2019-04-04T17:28:00Z">
              <w:rPr>
                <w:rFonts w:ascii="Times New Roman" w:hint="default"/>
                <w:color w:val="FF0000"/>
              </w:rPr>
            </w:rPrChange>
          </w:rPr>
          <w:t xml:space="preserve">new technologies, and many people will collect excellent articles from others during the learning process. </w:t>
        </w:r>
      </w:ins>
      <w:proofErr w:type="gramStart"/>
      <w:ins w:id="117" w:author="1608272694@qq.com" w:date="2019-04-04T17:30:00Z">
        <w:r>
          <w:rPr>
            <w:rFonts w:ascii="Times New Roman" w:hint="default"/>
          </w:rPr>
          <w:t>Also</w:t>
        </w:r>
        <w:proofErr w:type="gramEnd"/>
        <w:r>
          <w:rPr>
            <w:rFonts w:ascii="Times New Roman" w:hint="default"/>
          </w:rPr>
          <w:t xml:space="preserve"> They will w</w:t>
        </w:r>
      </w:ins>
      <w:ins w:id="118" w:author="1608272694@qq.com" w:date="2019-04-04T17:28:00Z">
        <w:r w:rsidRPr="00504439">
          <w:rPr>
            <w:rFonts w:ascii="Times New Roman" w:hint="default"/>
            <w:rPrChange w:id="119" w:author="1608272694@qq.com" w:date="2019-04-04T17:28:00Z">
              <w:rPr>
                <w:rFonts w:ascii="Times New Roman" w:hint="default"/>
                <w:color w:val="FF0000"/>
              </w:rPr>
            </w:rPrChange>
          </w:rPr>
          <w:t xml:space="preserve">rite </w:t>
        </w:r>
      </w:ins>
      <w:ins w:id="120" w:author="1608272694@qq.com" w:date="2019-04-04T17:30:00Z">
        <w:r>
          <w:rPr>
            <w:rFonts w:ascii="Times New Roman" w:hint="default"/>
          </w:rPr>
          <w:t>their</w:t>
        </w:r>
      </w:ins>
      <w:ins w:id="121" w:author="1608272694@qq.com" w:date="2019-04-04T17:28:00Z">
        <w:r w:rsidRPr="00504439">
          <w:rPr>
            <w:rFonts w:ascii="Times New Roman" w:hint="default"/>
            <w:rPrChange w:id="122" w:author="1608272694@qq.com" w:date="2019-04-04T17:28:00Z">
              <w:rPr>
                <w:rFonts w:ascii="Times New Roman" w:hint="default"/>
                <w:color w:val="FF0000"/>
              </w:rPr>
            </w:rPrChange>
          </w:rPr>
          <w:t xml:space="preserve"> own original technology blog</w:t>
        </w:r>
      </w:ins>
      <w:ins w:id="123" w:author="1608272694@qq.com" w:date="2019-04-04T17:30:00Z">
        <w:r>
          <w:rPr>
            <w:rFonts w:ascii="Times New Roman"/>
          </w:rPr>
          <w:t>.</w:t>
        </w:r>
      </w:ins>
      <w:ins w:id="124" w:author="1608272694@qq.com" w:date="2019-04-04T17:28:00Z">
        <w:r w:rsidRPr="00504439">
          <w:rPr>
            <w:rFonts w:ascii="Times New Roman" w:hint="default"/>
            <w:rPrChange w:id="125" w:author="1608272694@qq.com" w:date="2019-04-04T17:28:00Z">
              <w:rPr>
                <w:rFonts w:ascii="Times New Roman" w:hint="default"/>
                <w:color w:val="FF0000"/>
              </w:rPr>
            </w:rPrChange>
          </w:rPr>
          <w:t xml:space="preserve"> </w:t>
        </w:r>
      </w:ins>
      <w:ins w:id="126" w:author="1608272694@qq.com" w:date="2019-04-04T17:30:00Z">
        <w:r>
          <w:rPr>
            <w:rFonts w:ascii="Times New Roman" w:hint="default"/>
          </w:rPr>
          <w:t>Therefore,</w:t>
        </w:r>
      </w:ins>
      <w:ins w:id="127" w:author="1608272694@qq.com" w:date="2019-04-04T17:28:00Z">
        <w:r w:rsidRPr="00504439">
          <w:rPr>
            <w:rFonts w:ascii="Times New Roman" w:hint="default"/>
            <w:rPrChange w:id="128" w:author="1608272694@qq.com" w:date="2019-04-04T17:28:00Z">
              <w:rPr>
                <w:rFonts w:ascii="Times New Roman" w:hint="default"/>
                <w:color w:val="FF0000"/>
              </w:rPr>
            </w:rPrChange>
          </w:rPr>
          <w:t xml:space="preserve"> many people </w:t>
        </w:r>
      </w:ins>
      <w:ins w:id="129" w:author="1608272694@qq.com" w:date="2019-04-04T17:30:00Z">
        <w:r>
          <w:rPr>
            <w:rFonts w:ascii="Times New Roman" w:hint="default"/>
          </w:rPr>
          <w:t xml:space="preserve">choose </w:t>
        </w:r>
      </w:ins>
      <w:ins w:id="130" w:author="1608272694@qq.com" w:date="2019-04-04T17:31:00Z">
        <w:r>
          <w:rPr>
            <w:rFonts w:ascii="Times New Roman" w:hint="default"/>
          </w:rPr>
          <w:t>to</w:t>
        </w:r>
      </w:ins>
      <w:ins w:id="131" w:author="1608272694@qq.com" w:date="2019-04-04T17:28:00Z">
        <w:r w:rsidRPr="00504439">
          <w:rPr>
            <w:rFonts w:ascii="Times New Roman" w:hint="default"/>
            <w:rPrChange w:id="132" w:author="1608272694@qq.com" w:date="2019-04-04T17:28:00Z">
              <w:rPr>
                <w:rFonts w:ascii="Times New Roman" w:hint="default"/>
                <w:color w:val="FF0000"/>
              </w:rPr>
            </w:rPrChange>
          </w:rPr>
          <w:t xml:space="preserve"> develop their own technology blog sites to record and show their learning outcomes. However, most of the personally developed blog sites can only display bloggers' own articles, but not bloggers' articles on other blog platforms. Therefore, if there is </w:t>
        </w:r>
        <w:proofErr w:type="gramStart"/>
        <w:r w:rsidRPr="00504439">
          <w:rPr>
            <w:rFonts w:ascii="Times New Roman" w:hint="default"/>
            <w:rPrChange w:id="133" w:author="1608272694@qq.com" w:date="2019-04-04T17:28:00Z">
              <w:rPr>
                <w:rFonts w:ascii="Times New Roman" w:hint="default"/>
                <w:color w:val="FF0000"/>
              </w:rPr>
            </w:rPrChange>
          </w:rPr>
          <w:t>an</w:t>
        </w:r>
        <w:proofErr w:type="gramEnd"/>
        <w:r w:rsidRPr="00504439">
          <w:rPr>
            <w:rFonts w:ascii="Times New Roman" w:hint="default"/>
            <w:rPrChange w:id="134" w:author="1608272694@qq.com" w:date="2019-04-04T17:28:00Z">
              <w:rPr>
                <w:rFonts w:ascii="Times New Roman" w:hint="default"/>
                <w:color w:val="FF0000"/>
              </w:rPr>
            </w:rPrChange>
          </w:rPr>
          <w:t xml:space="preserve"> </w:t>
        </w:r>
      </w:ins>
      <w:ins w:id="135" w:author="1608272694@qq.com" w:date="2019-04-04T17:31:00Z">
        <w:r>
          <w:rPr>
            <w:rFonts w:ascii="Times New Roman" w:hint="default"/>
          </w:rPr>
          <w:t>blog</w:t>
        </w:r>
        <w:r>
          <w:rPr>
            <w:rFonts w:ascii="Times New Roman"/>
          </w:rPr>
          <w:t xml:space="preserve"> plat</w:t>
        </w:r>
        <w:r>
          <w:rPr>
            <w:rFonts w:ascii="Times New Roman" w:hint="default"/>
          </w:rPr>
          <w:t>form whi</w:t>
        </w:r>
      </w:ins>
      <w:ins w:id="136" w:author="1608272694@qq.com" w:date="2019-04-04T17:32:00Z">
        <w:r>
          <w:rPr>
            <w:rFonts w:ascii="Times New Roman" w:hint="default"/>
          </w:rPr>
          <w:t xml:space="preserve">ch contains blogger’s </w:t>
        </w:r>
      </w:ins>
      <w:ins w:id="137" w:author="1608272694@qq.com" w:date="2019-04-04T17:28:00Z">
        <w:r w:rsidRPr="00504439">
          <w:rPr>
            <w:rFonts w:ascii="Times New Roman" w:hint="default"/>
            <w:rPrChange w:id="138" w:author="1608272694@qq.com" w:date="2019-04-04T17:28:00Z">
              <w:rPr>
                <w:rFonts w:ascii="Times New Roman" w:hint="default"/>
                <w:color w:val="FF0000"/>
              </w:rPr>
            </w:rPrChange>
          </w:rPr>
          <w:t>original article</w:t>
        </w:r>
      </w:ins>
      <w:ins w:id="139" w:author="1608272694@qq.com" w:date="2019-04-04T17:32:00Z">
        <w:r>
          <w:rPr>
            <w:rFonts w:ascii="Times New Roman" w:hint="default"/>
          </w:rPr>
          <w:t>s</w:t>
        </w:r>
      </w:ins>
      <w:ins w:id="140" w:author="1608272694@qq.com" w:date="2019-04-04T17:28:00Z">
        <w:r w:rsidRPr="00504439">
          <w:rPr>
            <w:rFonts w:ascii="Times New Roman" w:hint="default"/>
            <w:rPrChange w:id="141" w:author="1608272694@qq.com" w:date="2019-04-04T17:28:00Z">
              <w:rPr>
                <w:rFonts w:ascii="Times New Roman" w:hint="default"/>
                <w:color w:val="FF0000"/>
              </w:rPr>
            </w:rPrChange>
          </w:rPr>
          <w:t xml:space="preserve"> </w:t>
        </w:r>
      </w:ins>
      <w:ins w:id="142" w:author="1608272694@qq.com" w:date="2019-04-04T17:32:00Z">
        <w:r>
          <w:rPr>
            <w:rFonts w:ascii="Times New Roman" w:hint="default"/>
          </w:rPr>
          <w:t xml:space="preserve">and </w:t>
        </w:r>
      </w:ins>
      <w:ins w:id="143" w:author="1608272694@qq.com" w:date="2019-04-04T17:28:00Z">
        <w:r w:rsidRPr="00504439">
          <w:rPr>
            <w:rFonts w:ascii="Times New Roman" w:hint="default"/>
            <w:rPrChange w:id="144" w:author="1608272694@qq.com" w:date="2019-04-04T17:28:00Z">
              <w:rPr>
                <w:rFonts w:ascii="Times New Roman" w:hint="default"/>
                <w:color w:val="FF0000"/>
              </w:rPr>
            </w:rPrChange>
          </w:rPr>
          <w:t>the article</w:t>
        </w:r>
      </w:ins>
      <w:ins w:id="145" w:author="1608272694@qq.com" w:date="2019-04-04T17:32:00Z">
        <w:r>
          <w:rPr>
            <w:rFonts w:ascii="Times New Roman" w:hint="default"/>
          </w:rPr>
          <w:t>s</w:t>
        </w:r>
      </w:ins>
      <w:ins w:id="146" w:author="1608272694@qq.com" w:date="2019-04-04T17:28:00Z">
        <w:r w:rsidRPr="00504439">
          <w:rPr>
            <w:rFonts w:ascii="Times New Roman" w:hint="default"/>
            <w:rPrChange w:id="147" w:author="1608272694@qq.com" w:date="2019-04-04T17:28:00Z">
              <w:rPr>
                <w:rFonts w:ascii="Times New Roman" w:hint="default"/>
                <w:color w:val="FF0000"/>
              </w:rPr>
            </w:rPrChange>
          </w:rPr>
          <w:t xml:space="preserve"> collected by the blogger on other blog sites, it will greatly facilitate the blogger to review the knowledge he has learned.</w:t>
        </w:r>
      </w:ins>
    </w:p>
    <w:p w:rsidR="00EB481B" w:rsidRPr="00504439" w:rsidRDefault="00504439" w:rsidP="00504439">
      <w:pPr>
        <w:pStyle w:val="21"/>
        <w:ind w:firstLine="525"/>
        <w:rPr>
          <w:rFonts w:ascii="Times New Roman" w:hint="default"/>
          <w:rPrChange w:id="148" w:author="1608272694@qq.com" w:date="2019-04-04T17:28:00Z">
            <w:rPr>
              <w:rFonts w:ascii="Times New Roman" w:hint="default"/>
              <w:color w:val="FF0000"/>
            </w:rPr>
          </w:rPrChange>
        </w:rPr>
      </w:pPr>
      <w:ins w:id="149" w:author="1608272694@qq.com" w:date="2019-04-04T17:28:00Z">
        <w:r w:rsidRPr="00504439">
          <w:rPr>
            <w:rFonts w:ascii="Times New Roman" w:hint="default"/>
            <w:rPrChange w:id="150" w:author="1608272694@qq.com" w:date="2019-04-04T17:28:00Z">
              <w:rPr>
                <w:rFonts w:ascii="Times New Roman" w:hint="default"/>
                <w:color w:val="FF0000"/>
              </w:rPr>
            </w:rPrChange>
          </w:rPr>
          <w:t xml:space="preserve">This paper introduces </w:t>
        </w:r>
      </w:ins>
      <w:ins w:id="151" w:author="1608272694@qq.com" w:date="2019-04-04T17:32:00Z">
        <w:r>
          <w:rPr>
            <w:rFonts w:ascii="Times New Roman" w:hint="default"/>
          </w:rPr>
          <w:t>the</w:t>
        </w:r>
      </w:ins>
      <w:ins w:id="152" w:author="1608272694@qq.com" w:date="2019-04-04T17:28:00Z">
        <w:r w:rsidRPr="00504439">
          <w:rPr>
            <w:rFonts w:ascii="Times New Roman" w:hint="default"/>
            <w:rPrChange w:id="153" w:author="1608272694@qq.com" w:date="2019-04-04T17:28:00Z">
              <w:rPr>
                <w:rFonts w:ascii="Times New Roman" w:hint="default"/>
                <w:color w:val="FF0000"/>
              </w:rPr>
            </w:rPrChange>
          </w:rPr>
          <w:t xml:space="preserve"> design and implementation process of a personal blog website based on the PostgreSQL database, with Node.js built in the </w:t>
        </w:r>
      </w:ins>
      <w:ins w:id="154" w:author="1608272694@qq.com" w:date="2019-04-04T17:33:00Z">
        <w:r>
          <w:rPr>
            <w:rFonts w:ascii="Times New Roman" w:hint="default"/>
          </w:rPr>
          <w:t>back-end</w:t>
        </w:r>
      </w:ins>
      <w:ins w:id="155" w:author="1608272694@qq.com" w:date="2019-04-04T17:34:00Z">
        <w:r>
          <w:rPr>
            <w:rFonts w:ascii="Times New Roman" w:hint="default"/>
          </w:rPr>
          <w:t xml:space="preserve"> system</w:t>
        </w:r>
      </w:ins>
      <w:ins w:id="156" w:author="1608272694@qq.com" w:date="2019-04-04T17:33:00Z">
        <w:r>
          <w:rPr>
            <w:rFonts w:ascii="Times New Roman" w:hint="default"/>
          </w:rPr>
          <w:t xml:space="preserve"> </w:t>
        </w:r>
      </w:ins>
      <w:ins w:id="157" w:author="1608272694@qq.com" w:date="2019-04-04T17:28:00Z">
        <w:r w:rsidRPr="00504439">
          <w:rPr>
            <w:rFonts w:ascii="Times New Roman" w:hint="default"/>
            <w:rPrChange w:id="158" w:author="1608272694@qq.com" w:date="2019-04-04T17:28:00Z">
              <w:rPr>
                <w:rFonts w:ascii="Times New Roman" w:hint="default"/>
                <w:color w:val="FF0000"/>
              </w:rPr>
            </w:rPrChange>
          </w:rPr>
          <w:t>and front</w:t>
        </w:r>
      </w:ins>
      <w:ins w:id="159" w:author="1608272694@qq.com" w:date="2019-04-04T17:34:00Z">
        <w:r>
          <w:rPr>
            <w:rFonts w:ascii="Times New Roman" w:hint="default"/>
          </w:rPr>
          <w:t>-</w:t>
        </w:r>
      </w:ins>
      <w:ins w:id="160" w:author="1608272694@qq.com" w:date="2019-04-04T17:28:00Z">
        <w:r w:rsidRPr="00504439">
          <w:rPr>
            <w:rFonts w:ascii="Times New Roman" w:hint="default"/>
            <w:rPrChange w:id="161" w:author="1608272694@qq.com" w:date="2019-04-04T17:28:00Z">
              <w:rPr>
                <w:rFonts w:ascii="Times New Roman" w:hint="default"/>
                <w:color w:val="FF0000"/>
              </w:rPr>
            </w:rPrChange>
          </w:rPr>
          <w:t>end based on React technology stack. The back-end system of the website regularly crawls and displays the articles collected by the bloggers on the two major blog platforms, such as S</w:t>
        </w:r>
      </w:ins>
      <w:ins w:id="162" w:author="1608272694@qq.com" w:date="2019-04-04T17:34:00Z">
        <w:r>
          <w:rPr>
            <w:rFonts w:ascii="Times New Roman" w:hint="default"/>
          </w:rPr>
          <w:t>egment Fault</w:t>
        </w:r>
      </w:ins>
      <w:ins w:id="163" w:author="1608272694@qq.com" w:date="2019-04-04T17:28:00Z">
        <w:r w:rsidRPr="00504439">
          <w:rPr>
            <w:rFonts w:ascii="Times New Roman" w:hint="default"/>
            <w:rPrChange w:id="164" w:author="1608272694@qq.com" w:date="2019-04-04T17:28:00Z">
              <w:rPr>
                <w:rFonts w:ascii="Times New Roman" w:hint="default"/>
                <w:color w:val="FF0000"/>
              </w:rPr>
            </w:rPrChange>
          </w:rPr>
          <w:t xml:space="preserve"> and </w:t>
        </w:r>
        <w:proofErr w:type="spellStart"/>
        <w:r w:rsidRPr="00504439">
          <w:rPr>
            <w:rFonts w:ascii="Times New Roman" w:hint="default"/>
            <w:rPrChange w:id="165" w:author="1608272694@qq.com" w:date="2019-04-04T17:28:00Z">
              <w:rPr>
                <w:rFonts w:ascii="Times New Roman" w:hint="default"/>
                <w:color w:val="FF0000"/>
              </w:rPr>
            </w:rPrChange>
          </w:rPr>
          <w:t>Jianshu</w:t>
        </w:r>
        <w:proofErr w:type="spellEnd"/>
        <w:r w:rsidRPr="00504439">
          <w:rPr>
            <w:rFonts w:ascii="Times New Roman" w:hint="default"/>
            <w:rPrChange w:id="166" w:author="1608272694@qq.com" w:date="2019-04-04T17:28:00Z">
              <w:rPr>
                <w:rFonts w:ascii="Times New Roman" w:hint="default"/>
                <w:color w:val="FF0000"/>
              </w:rPr>
            </w:rPrChange>
          </w:rPr>
          <w:t xml:space="preserve">. At the same time, it supports bloggers to compose, modify and delete original articles, and supports </w:t>
        </w:r>
      </w:ins>
      <w:ins w:id="167" w:author="1608272694@qq.com" w:date="2019-04-04T17:35:00Z">
        <w:r>
          <w:rPr>
            <w:rFonts w:ascii="Times New Roman" w:hint="default"/>
          </w:rPr>
          <w:t xml:space="preserve">visitors </w:t>
        </w:r>
      </w:ins>
      <w:ins w:id="168" w:author="1608272694@qq.com" w:date="2019-04-04T17:28:00Z">
        <w:r w:rsidRPr="00504439">
          <w:rPr>
            <w:rFonts w:ascii="Times New Roman" w:hint="default"/>
            <w:rPrChange w:id="169" w:author="1608272694@qq.com" w:date="2019-04-04T17:28:00Z">
              <w:rPr>
                <w:rFonts w:ascii="Times New Roman" w:hint="default"/>
                <w:color w:val="FF0000"/>
              </w:rPr>
            </w:rPrChange>
          </w:rPr>
          <w:t xml:space="preserve">to browse bloggers' collections and original articles. After registering and logging in to the site, </w:t>
        </w:r>
      </w:ins>
      <w:proofErr w:type="spellStart"/>
      <w:ins w:id="170" w:author="1608272694@qq.com" w:date="2019-04-04T17:35:00Z">
        <w:r>
          <w:rPr>
            <w:rFonts w:ascii="Times New Roman" w:hint="default"/>
          </w:rPr>
          <w:t>vistors</w:t>
        </w:r>
      </w:ins>
      <w:proofErr w:type="spellEnd"/>
      <w:ins w:id="171" w:author="1608272694@qq.com" w:date="2019-04-04T17:28:00Z">
        <w:r w:rsidRPr="00504439">
          <w:rPr>
            <w:rFonts w:ascii="Times New Roman" w:hint="default"/>
            <w:rPrChange w:id="172" w:author="1608272694@qq.com" w:date="2019-04-04T17:28:00Z">
              <w:rPr>
                <w:rFonts w:ascii="Times New Roman" w:hint="default"/>
                <w:color w:val="FF0000"/>
              </w:rPr>
            </w:rPrChange>
          </w:rPr>
          <w:t xml:space="preserve"> can also like</w:t>
        </w:r>
      </w:ins>
      <w:ins w:id="173" w:author="1608272694@qq.com" w:date="2019-04-04T17:35:00Z">
        <w:r w:rsidR="00781216">
          <w:rPr>
            <w:rFonts w:ascii="Times New Roman" w:hint="default"/>
          </w:rPr>
          <w:t xml:space="preserve"> </w:t>
        </w:r>
      </w:ins>
      <w:proofErr w:type="gramStart"/>
      <w:ins w:id="174" w:author="1608272694@qq.com" w:date="2019-04-04T17:36:00Z">
        <w:r w:rsidR="00781216">
          <w:rPr>
            <w:rFonts w:ascii="Times New Roman" w:hint="default"/>
          </w:rPr>
          <w:t xml:space="preserve">and </w:t>
        </w:r>
      </w:ins>
      <w:ins w:id="175" w:author="1608272694@qq.com" w:date="2019-04-04T17:28:00Z">
        <w:r w:rsidRPr="00504439">
          <w:rPr>
            <w:rFonts w:ascii="Times New Roman" w:hint="default"/>
            <w:rPrChange w:id="176" w:author="1608272694@qq.com" w:date="2019-04-04T17:28:00Z">
              <w:rPr>
                <w:rFonts w:ascii="Times New Roman" w:hint="default"/>
                <w:color w:val="FF0000"/>
              </w:rPr>
            </w:rPrChange>
          </w:rPr>
          <w:t xml:space="preserve"> comment</w:t>
        </w:r>
        <w:proofErr w:type="gramEnd"/>
        <w:r w:rsidRPr="00504439">
          <w:rPr>
            <w:rFonts w:ascii="Times New Roman" w:hint="default"/>
            <w:rPrChange w:id="177" w:author="1608272694@qq.com" w:date="2019-04-04T17:28:00Z">
              <w:rPr>
                <w:rFonts w:ascii="Times New Roman" w:hint="default"/>
                <w:color w:val="FF0000"/>
              </w:rPr>
            </w:rPrChange>
          </w:rPr>
          <w:t xml:space="preserve"> on</w:t>
        </w:r>
      </w:ins>
      <w:ins w:id="178" w:author="1608272694@qq.com" w:date="2019-04-04T17:36:00Z">
        <w:r w:rsidR="00781216">
          <w:rPr>
            <w:rFonts w:ascii="Times New Roman" w:hint="default"/>
          </w:rPr>
          <w:t xml:space="preserve"> </w:t>
        </w:r>
        <w:proofErr w:type="spellStart"/>
        <w:r w:rsidR="00781216">
          <w:rPr>
            <w:rFonts w:ascii="Times New Roman" w:hint="default"/>
          </w:rPr>
          <w:t>bloger’s</w:t>
        </w:r>
        <w:proofErr w:type="spellEnd"/>
        <w:r w:rsidR="00781216">
          <w:rPr>
            <w:rFonts w:ascii="Times New Roman" w:hint="default"/>
          </w:rPr>
          <w:t xml:space="preserve"> original articles</w:t>
        </w:r>
      </w:ins>
      <w:ins w:id="179" w:author="1608272694@qq.com" w:date="2019-04-04T17:28:00Z">
        <w:r w:rsidRPr="00504439">
          <w:rPr>
            <w:rFonts w:ascii="Times New Roman" w:hint="default"/>
            <w:rPrChange w:id="180" w:author="1608272694@qq.com" w:date="2019-04-04T17:28:00Z">
              <w:rPr>
                <w:rFonts w:ascii="Times New Roman" w:hint="default"/>
                <w:color w:val="FF0000"/>
              </w:rPr>
            </w:rPrChange>
          </w:rPr>
          <w:t xml:space="preserve">, and respond to </w:t>
        </w:r>
      </w:ins>
      <w:ins w:id="181" w:author="1608272694@qq.com" w:date="2019-04-04T17:36:00Z">
        <w:r w:rsidR="00781216">
          <w:rPr>
            <w:rFonts w:ascii="Times New Roman" w:hint="default"/>
          </w:rPr>
          <w:t xml:space="preserve">the </w:t>
        </w:r>
      </w:ins>
      <w:ins w:id="182" w:author="1608272694@qq.com" w:date="2019-04-04T17:28:00Z">
        <w:r w:rsidRPr="00504439">
          <w:rPr>
            <w:rFonts w:ascii="Times New Roman" w:hint="default"/>
            <w:rPrChange w:id="183" w:author="1608272694@qq.com" w:date="2019-04-04T17:28:00Z">
              <w:rPr>
                <w:rFonts w:ascii="Times New Roman" w:hint="default"/>
                <w:color w:val="FF0000"/>
              </w:rPr>
            </w:rPrChange>
          </w:rPr>
          <w:t>comments from other</w:t>
        </w:r>
      </w:ins>
      <w:ins w:id="184" w:author="1608272694@qq.com" w:date="2019-04-04T17:36:00Z">
        <w:r w:rsidR="00781216">
          <w:rPr>
            <w:rFonts w:ascii="Times New Roman" w:hint="default"/>
          </w:rPr>
          <w:t>s</w:t>
        </w:r>
      </w:ins>
      <w:ins w:id="185" w:author="1608272694@qq.com" w:date="2019-04-04T17:28:00Z">
        <w:r w:rsidRPr="00504439">
          <w:rPr>
            <w:rFonts w:ascii="Times New Roman" w:hint="default"/>
            <w:rPrChange w:id="186" w:author="1608272694@qq.com" w:date="2019-04-04T17:28:00Z">
              <w:rPr>
                <w:rFonts w:ascii="Times New Roman" w:hint="default"/>
                <w:color w:val="FF0000"/>
              </w:rPr>
            </w:rPrChange>
          </w:rPr>
          <w:t>.</w:t>
        </w:r>
      </w:ins>
    </w:p>
    <w:p w:rsidR="00111412" w:rsidDel="00504439" w:rsidRDefault="00111412">
      <w:pPr>
        <w:pStyle w:val="21"/>
        <w:tabs>
          <w:tab w:val="left" w:pos="1260"/>
        </w:tabs>
        <w:ind w:firstLine="0"/>
        <w:outlineLvl w:val="0"/>
        <w:rPr>
          <w:del w:id="187" w:author="1608272694@qq.com" w:date="2019-04-04T17:26:00Z"/>
          <w:rFonts w:ascii="Times New Roman" w:hint="default"/>
          <w:color w:val="FF0000"/>
        </w:rPr>
      </w:pPr>
      <w:r>
        <w:rPr>
          <w:rFonts w:ascii="Times New Roman"/>
          <w:b/>
          <w:szCs w:val="24"/>
        </w:rPr>
        <w:t>[</w:t>
      </w:r>
      <w:r w:rsidR="00EB481B" w:rsidRPr="00111412">
        <w:rPr>
          <w:rFonts w:ascii="Times New Roman" w:hint="default"/>
          <w:b/>
          <w:szCs w:val="24"/>
        </w:rPr>
        <w:t>Keywords</w:t>
      </w:r>
      <w:r>
        <w:rPr>
          <w:rFonts w:ascii="Times New Roman"/>
          <w:b/>
          <w:szCs w:val="24"/>
        </w:rPr>
        <w:t>]</w:t>
      </w:r>
      <w:r w:rsidR="00EB481B">
        <w:rPr>
          <w:rFonts w:ascii="Times New Roman"/>
          <w:b/>
        </w:rPr>
        <w:t>:</w:t>
      </w:r>
      <w:r>
        <w:rPr>
          <w:rFonts w:ascii="Times New Roman"/>
          <w:b/>
        </w:rPr>
        <w:t xml:space="preserve"> </w:t>
      </w:r>
      <w:del w:id="188" w:author="1608272694@qq.com" w:date="2019-04-04T17:36:00Z">
        <w:r w:rsidR="000A0A1F" w:rsidRPr="000A0A1F" w:rsidDel="00781216">
          <w:rPr>
            <w:rFonts w:ascii="Times New Roman" w:hint="default"/>
            <w:szCs w:val="24"/>
          </w:rPr>
          <w:delText>Keyword</w:delText>
        </w:r>
      </w:del>
      <w:ins w:id="189" w:author="1608272694@qq.com" w:date="2019-04-04T17:36:00Z">
        <w:r w:rsidR="00781216">
          <w:rPr>
            <w:rFonts w:ascii="Times New Roman" w:hint="default"/>
            <w:szCs w:val="24"/>
          </w:rPr>
          <w:t>Blog</w:t>
        </w:r>
      </w:ins>
      <w:del w:id="190" w:author="1608272694@qq.com" w:date="2019-04-04T17:36:00Z">
        <w:r w:rsidR="000A0A1F" w:rsidRPr="000A0A1F" w:rsidDel="00781216">
          <w:rPr>
            <w:rFonts w:ascii="Times New Roman" w:hint="default"/>
            <w:szCs w:val="24"/>
          </w:rPr>
          <w:delText>1</w:delText>
        </w:r>
      </w:del>
      <w:r w:rsidR="000A0A1F" w:rsidRPr="000A0A1F">
        <w:rPr>
          <w:rFonts w:ascii="Times New Roman" w:hint="default"/>
          <w:szCs w:val="24"/>
        </w:rPr>
        <w:t xml:space="preserve">; </w:t>
      </w:r>
      <w:proofErr w:type="spellStart"/>
      <w:ins w:id="191" w:author="1608272694@qq.com" w:date="2019-04-04T17:36:00Z">
        <w:r w:rsidR="00781216">
          <w:rPr>
            <w:rFonts w:ascii="Times New Roman" w:hint="default"/>
            <w:szCs w:val="24"/>
          </w:rPr>
          <w:t>postgreSQL</w:t>
        </w:r>
      </w:ins>
      <w:proofErr w:type="spellEnd"/>
      <w:del w:id="192" w:author="1608272694@qq.com" w:date="2019-04-04T17:36:00Z">
        <w:r w:rsidR="000A0A1F" w:rsidRPr="000A0A1F" w:rsidDel="00781216">
          <w:rPr>
            <w:rFonts w:ascii="Times New Roman" w:hint="default"/>
            <w:szCs w:val="24"/>
          </w:rPr>
          <w:delText>keyword2</w:delText>
        </w:r>
      </w:del>
      <w:r w:rsidR="000A0A1F" w:rsidRPr="000A0A1F">
        <w:rPr>
          <w:rFonts w:ascii="Times New Roman" w:hint="default"/>
          <w:szCs w:val="24"/>
        </w:rPr>
        <w:t xml:space="preserve">; </w:t>
      </w:r>
      <w:ins w:id="193" w:author="1608272694@qq.com" w:date="2019-04-04T17:36:00Z">
        <w:r w:rsidR="00781216">
          <w:rPr>
            <w:rFonts w:ascii="Times New Roman" w:hint="default"/>
            <w:szCs w:val="24"/>
          </w:rPr>
          <w:t>Node.js</w:t>
        </w:r>
      </w:ins>
      <w:del w:id="194" w:author="1608272694@qq.com" w:date="2019-04-04T17:36:00Z">
        <w:r w:rsidR="000A0A1F" w:rsidRPr="000A0A1F" w:rsidDel="00781216">
          <w:rPr>
            <w:rFonts w:ascii="Times New Roman" w:hint="default"/>
            <w:szCs w:val="24"/>
          </w:rPr>
          <w:delText>keyword3</w:delText>
        </w:r>
      </w:del>
      <w:r w:rsidR="000A0A1F" w:rsidRPr="000A0A1F">
        <w:rPr>
          <w:rFonts w:ascii="Times New Roman" w:hint="default"/>
          <w:szCs w:val="24"/>
        </w:rPr>
        <w:t xml:space="preserve">; </w:t>
      </w:r>
      <w:ins w:id="195" w:author="1608272694@qq.com" w:date="2019-04-04T17:36:00Z">
        <w:r w:rsidR="00781216">
          <w:rPr>
            <w:rFonts w:ascii="Times New Roman" w:hint="default"/>
            <w:szCs w:val="24"/>
          </w:rPr>
          <w:t>React</w:t>
        </w:r>
      </w:ins>
      <w:del w:id="196" w:author="1608272694@qq.com" w:date="2019-04-04T17:36:00Z">
        <w:r w:rsidR="000A0A1F" w:rsidRPr="000A0A1F" w:rsidDel="00781216">
          <w:rPr>
            <w:rFonts w:ascii="Times New Roman" w:hint="default"/>
            <w:szCs w:val="24"/>
          </w:rPr>
          <w:delText>keyword4</w:delText>
        </w:r>
      </w:del>
      <w:r w:rsidR="000A0A1F" w:rsidRPr="000A0A1F">
        <w:rPr>
          <w:rFonts w:ascii="Times New Roman" w:hint="default"/>
          <w:szCs w:val="24"/>
        </w:rPr>
        <w:t xml:space="preserve"> </w:t>
      </w:r>
      <w:r w:rsidR="00EB481B">
        <w:rPr>
          <w:rFonts w:ascii="Times New Roman"/>
          <w:color w:val="FF0000"/>
        </w:rPr>
        <w:tab/>
      </w:r>
    </w:p>
    <w:p w:rsidR="008504FE" w:rsidDel="00504439" w:rsidRDefault="00B17A92">
      <w:pPr>
        <w:pStyle w:val="21"/>
        <w:tabs>
          <w:tab w:val="left" w:pos="1260"/>
        </w:tabs>
        <w:spacing w:line="360" w:lineRule="auto"/>
        <w:ind w:firstLine="0"/>
        <w:outlineLvl w:val="0"/>
        <w:rPr>
          <w:del w:id="197" w:author="1608272694@qq.com" w:date="2019-04-04T17:26:00Z"/>
          <w:rFonts w:ascii="Times New Roman" w:hint="default"/>
          <w:color w:val="FF0000"/>
        </w:rPr>
      </w:pPr>
      <w:del w:id="198" w:author="1608272694@qq.com" w:date="2019-04-04T17:26:00Z">
        <w:r w:rsidDel="00504439">
          <w:rPr>
            <w:rFonts w:ascii="Times New Roman"/>
            <w:color w:val="FF0000"/>
          </w:rPr>
          <w:delText xml:space="preserve">(* </w:delText>
        </w:r>
        <w:r w:rsidR="00EB481B" w:rsidDel="00504439">
          <w:rPr>
            <w:rFonts w:ascii="Times New Roman"/>
            <w:color w:val="FF0000"/>
          </w:rPr>
          <w:delText>Keywords 1; Keywords 2; ... ...</w:delText>
        </w:r>
        <w:r w:rsidR="00DA3F1F" w:rsidRPr="00DA3F1F" w:rsidDel="00504439">
          <w:rPr>
            <w:rFonts w:ascii="Times New Roman"/>
            <w:color w:val="FF0000"/>
          </w:rPr>
          <w:delText xml:space="preserve"> 3</w:delText>
        </w:r>
        <w:r w:rsidR="00DA3F1F" w:rsidDel="00504439">
          <w:rPr>
            <w:rFonts w:ascii="Times New Roman"/>
            <w:color w:val="FF0000"/>
          </w:rPr>
          <w:delText>~</w:delText>
        </w:r>
        <w:r w:rsidR="00DA3F1F" w:rsidRPr="00DA3F1F" w:rsidDel="00504439">
          <w:rPr>
            <w:rFonts w:ascii="Times New Roman"/>
            <w:color w:val="FF0000"/>
          </w:rPr>
          <w:delText>5</w:delText>
        </w:r>
        <w:r w:rsidR="00DA3F1F" w:rsidRPr="00DA3F1F" w:rsidDel="00504439">
          <w:rPr>
            <w:rFonts w:ascii="Times New Roman"/>
            <w:color w:val="FF0000"/>
          </w:rPr>
          <w:delText>个</w:delText>
        </w:r>
        <w:r w:rsidR="005C4D7B" w:rsidDel="00504439">
          <w:rPr>
            <w:rFonts w:ascii="Times New Roman"/>
            <w:color w:val="FF0000"/>
          </w:rPr>
          <w:delText>,</w:delText>
        </w:r>
        <w:r w:rsidR="005C4D7B" w:rsidRPr="005C4D7B" w:rsidDel="00504439">
          <w:rPr>
            <w:color w:val="FF0000"/>
          </w:rPr>
          <w:delText xml:space="preserve"> 最后一个关键词不打标点符号</w:delText>
        </w:r>
      </w:del>
    </w:p>
    <w:p w:rsidR="008504FE" w:rsidDel="00504439" w:rsidRDefault="00EB481B">
      <w:pPr>
        <w:pStyle w:val="21"/>
        <w:tabs>
          <w:tab w:val="left" w:pos="1260"/>
        </w:tabs>
        <w:spacing w:line="360" w:lineRule="auto"/>
        <w:ind w:firstLine="0"/>
        <w:outlineLvl w:val="0"/>
        <w:rPr>
          <w:del w:id="199" w:author="1608272694@qq.com" w:date="2019-04-04T17:26:00Z"/>
          <w:rFonts w:ascii="Times New Roman" w:hint="default"/>
          <w:color w:val="FF0000"/>
        </w:rPr>
      </w:pPr>
      <w:del w:id="200" w:author="1608272694@qq.com" w:date="2019-04-04T17:26:00Z">
        <w:r w:rsidDel="00504439">
          <w:rPr>
            <w:rFonts w:ascii="Times New Roman"/>
            <w:color w:val="FF0000"/>
          </w:rPr>
          <w:tab/>
        </w:r>
        <w:r w:rsidDel="00504439">
          <w:rPr>
            <w:rFonts w:ascii="Times New Roman"/>
            <w:color w:val="FF0000"/>
          </w:rPr>
          <w:delText>中英文关键词要严格对译。</w:delText>
        </w:r>
        <w:r w:rsidDel="00504439">
          <w:rPr>
            <w:rFonts w:ascii="Times New Roman"/>
            <w:color w:val="FF0000"/>
          </w:rPr>
          <w:delText>*)</w:delText>
        </w:r>
      </w:del>
    </w:p>
    <w:p w:rsidR="007270D4" w:rsidRDefault="007270D4">
      <w:pPr>
        <w:pStyle w:val="21"/>
        <w:tabs>
          <w:tab w:val="left" w:pos="1260"/>
        </w:tabs>
        <w:ind w:firstLine="0"/>
        <w:outlineLvl w:val="0"/>
        <w:rPr>
          <w:rFonts w:ascii="Times New Roman" w:hint="default"/>
          <w:color w:val="FF0000"/>
        </w:rPr>
      </w:pPr>
    </w:p>
    <w:p w:rsidR="007270D4" w:rsidRDefault="007270D4">
      <w:pPr>
        <w:pStyle w:val="21"/>
        <w:tabs>
          <w:tab w:val="left" w:pos="1260"/>
        </w:tabs>
        <w:ind w:firstLine="0"/>
        <w:outlineLvl w:val="0"/>
        <w:rPr>
          <w:rFonts w:ascii="Times New Roman" w:hint="default"/>
          <w:color w:val="FF0000"/>
        </w:rPr>
      </w:pPr>
    </w:p>
    <w:p w:rsidR="007270D4" w:rsidRDefault="007270D4">
      <w:pPr>
        <w:pStyle w:val="21"/>
        <w:tabs>
          <w:tab w:val="left" w:pos="1260"/>
        </w:tabs>
        <w:ind w:firstLine="0"/>
        <w:outlineLvl w:val="0"/>
        <w:rPr>
          <w:rFonts w:ascii="Times New Roman" w:hint="default"/>
          <w:color w:val="FF0000"/>
        </w:rPr>
      </w:pPr>
      <w:del w:id="201" w:author="1608272694@qq.com" w:date="2019-04-04T17:36:00Z">
        <w:r w:rsidDel="00781216">
          <w:rPr>
            <w:rFonts w:ascii="Times New Roman" w:hint="default"/>
            <w:color w:val="FF0000"/>
          </w:rPr>
          <w:lastRenderedPageBreak/>
          <w:br w:type="page"/>
        </w:r>
      </w:del>
    </w:p>
    <w:bookmarkEnd w:id="0"/>
    <w:bookmarkEnd w:id="1"/>
    <w:bookmarkEnd w:id="2"/>
    <w:p w:rsidR="008504FE" w:rsidRDefault="00EB481B">
      <w:pPr>
        <w:pStyle w:val="TOC1"/>
      </w:pPr>
      <w:r w:rsidRPr="00CB33C7">
        <w:t>目   录</w:t>
      </w:r>
    </w:p>
    <w:p w:rsidR="00EB481B" w:rsidDel="00504439" w:rsidRDefault="00EB481B">
      <w:pPr>
        <w:ind w:firstLine="425"/>
        <w:rPr>
          <w:del w:id="202" w:author="1608272694@qq.com" w:date="2019-04-04T17:26:00Z"/>
          <w:color w:val="FF0000"/>
        </w:rPr>
      </w:pPr>
      <w:del w:id="203" w:author="1608272694@qq.com" w:date="2019-04-04T17:26:00Z">
        <w:r w:rsidDel="00504439">
          <w:rPr>
            <w:rFonts w:ascii="宋体" w:hint="eastAsia"/>
            <w:color w:val="FF0000"/>
          </w:rPr>
          <w:delText>(* 目录放在正文之前，中英文摘要之后。目录至少有二级目录，即包含正文的章和节及其页码；最好有三级目录，即包含正文的章、节和小节及其页码。目录还要包含参考文献及其页码。中英文摘要及目录本身及其页码可不出现在目录中。请使用由</w:delText>
        </w:r>
        <w:r w:rsidDel="00504439">
          <w:rPr>
            <w:color w:val="FF0000"/>
          </w:rPr>
          <w:delText>Word</w:delText>
        </w:r>
        <w:r w:rsidDel="00504439">
          <w:rPr>
            <w:rFonts w:ascii="宋体" w:hint="eastAsia"/>
            <w:color w:val="FF0000"/>
          </w:rPr>
          <w:delText>等排版软件自动生成目录，不要自己手工做目录。*)</w:delText>
        </w:r>
      </w:del>
    </w:p>
    <w:p w:rsidR="00EB481B" w:rsidRDefault="00EB481B"/>
    <w:bookmarkEnd w:id="3"/>
    <w:bookmarkEnd w:id="4"/>
    <w:p w:rsidR="008504FE" w:rsidRDefault="000A0A1F">
      <w:pPr>
        <w:pStyle w:val="TOC1"/>
      </w:pPr>
      <w:r>
        <w:fldChar w:fldCharType="begin"/>
      </w:r>
      <w:r w:rsidR="00EB481B">
        <w:instrText xml:space="preserve"> TOC \o "1-3" </w:instrText>
      </w:r>
      <w:r>
        <w:fldChar w:fldCharType="separate"/>
      </w:r>
      <w:r w:rsidR="00F16811" w:rsidRPr="00CB33C7">
        <w:rPr>
          <w:rFonts w:hint="eastAsia"/>
        </w:rPr>
        <w:t>第一章</w:t>
      </w:r>
      <w:r w:rsidRPr="000A0A1F">
        <w:tab/>
      </w:r>
      <w:ins w:id="204" w:author="1608272694@qq.com" w:date="2019-04-04T16:10:00Z">
        <w:r w:rsidR="00DC1D1C">
          <w:t xml:space="preserve"> </w:t>
        </w:r>
      </w:ins>
      <w:ins w:id="205" w:author="1608272694@qq.com" w:date="2019-04-04T16:13:00Z">
        <w:r w:rsidR="00DC1D1C">
          <w:rPr>
            <w:rFonts w:hint="eastAsia"/>
          </w:rPr>
          <w:t>绪论</w:t>
        </w:r>
      </w:ins>
      <w:del w:id="206" w:author="1608272694@qq.com" w:date="2019-04-04T16:13:00Z">
        <w:r w:rsidR="00F16811" w:rsidRPr="00CB33C7" w:rsidDel="00DC1D1C">
          <w:rPr>
            <w:rFonts w:hint="eastAsia"/>
          </w:rPr>
          <w:delText>概述</w:delText>
        </w:r>
      </w:del>
      <w:del w:id="207" w:author="1608272694@qq.com" w:date="2019-04-04T16:10:00Z">
        <w:r w:rsidDel="00DC1D1C">
          <w:delText>/</w:delText>
        </w:r>
        <w:r w:rsidDel="00DC1D1C">
          <w:rPr>
            <w:rFonts w:hint="eastAsia"/>
          </w:rPr>
          <w:delText>引言</w:delText>
        </w:r>
        <w:r w:rsidDel="00DC1D1C">
          <w:tab/>
        </w:r>
        <w:r w:rsidRPr="00CB33C7" w:rsidDel="00DC1D1C">
          <w:fldChar w:fldCharType="begin"/>
        </w:r>
        <w:r w:rsidDel="00DC1D1C">
          <w:delInstrText xml:space="preserve"> PAGEREF _Toc484444169 \h </w:delInstrText>
        </w:r>
        <w:r w:rsidRPr="00CB33C7" w:rsidDel="00DC1D1C">
          <w:fldChar w:fldCharType="separate"/>
        </w:r>
        <w:r w:rsidDel="00DC1D1C">
          <w:delText>1</w:delText>
        </w:r>
        <w:r w:rsidRPr="00CB33C7" w:rsidDel="00DC1D1C">
          <w:fldChar w:fldCharType="end"/>
        </w:r>
      </w:del>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1.1</w:t>
      </w:r>
      <w:r w:rsidRPr="000A0A1F">
        <w:rPr>
          <w:rFonts w:asciiTheme="majorEastAsia" w:eastAsiaTheme="majorEastAsia" w:hAnsiTheme="majorEastAsia"/>
          <w:smallCaps w:val="0"/>
          <w:noProof/>
          <w:sz w:val="24"/>
          <w:szCs w:val="24"/>
        </w:rPr>
        <w:tab/>
      </w:r>
      <w:ins w:id="208" w:author="1608272694@qq.com" w:date="2019-04-04T16:10:00Z">
        <w:r w:rsidR="00DC1D1C">
          <w:rPr>
            <w:rFonts w:asciiTheme="majorEastAsia" w:eastAsiaTheme="majorEastAsia" w:hAnsiTheme="majorEastAsia" w:hint="eastAsia"/>
            <w:smallCaps w:val="0"/>
            <w:noProof/>
            <w:sz w:val="24"/>
            <w:szCs w:val="24"/>
          </w:rPr>
          <w:t>引言</w:t>
        </w:r>
      </w:ins>
      <w:del w:id="209" w:author="1608272694@qq.com" w:date="2019-04-04T16:10:00Z">
        <w:r w:rsidRPr="000A0A1F" w:rsidDel="00DC1D1C">
          <w:rPr>
            <w:rFonts w:asciiTheme="majorEastAsia" w:eastAsiaTheme="majorEastAsia" w:hAnsiTheme="majorEastAsia"/>
            <w:noProof/>
            <w:sz w:val="24"/>
            <w:szCs w:val="24"/>
          </w:rPr>
          <w:delText>XXX</w:delText>
        </w:r>
        <w:r w:rsidRPr="000A0A1F" w:rsidDel="00DC1D1C">
          <w:rPr>
            <w:rFonts w:asciiTheme="majorEastAsia" w:eastAsiaTheme="majorEastAsia" w:hAnsiTheme="majorEastAsia" w:hint="eastAsia"/>
            <w:noProof/>
            <w:sz w:val="24"/>
            <w:szCs w:val="24"/>
          </w:rPr>
          <w:delText>问题的背景和意义</w:delText>
        </w:r>
      </w:del>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_Toc484444170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1</w:t>
      </w:r>
      <w:r w:rsidRPr="000A0A1F">
        <w:rPr>
          <w:rFonts w:asciiTheme="majorEastAsia" w:eastAsiaTheme="majorEastAsia" w:hAnsiTheme="majorEastAsia"/>
          <w:noProof/>
          <w:sz w:val="24"/>
          <w:szCs w:val="24"/>
        </w:rPr>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1.2</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XXX</w:t>
      </w:r>
      <w:r w:rsidRPr="000A0A1F">
        <w:rPr>
          <w:rFonts w:asciiTheme="majorEastAsia" w:eastAsiaTheme="majorEastAsia" w:hAnsiTheme="majorEastAsia" w:hint="eastAsia"/>
          <w:noProof/>
          <w:sz w:val="24"/>
          <w:szCs w:val="24"/>
        </w:rPr>
        <w:t>问题的描述</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_Toc484444171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1</w:t>
      </w:r>
      <w:r w:rsidRPr="000A0A1F">
        <w:rPr>
          <w:rFonts w:asciiTheme="majorEastAsia" w:eastAsiaTheme="majorEastAsia" w:hAnsiTheme="majorEastAsia"/>
          <w:noProof/>
          <w:sz w:val="24"/>
          <w:szCs w:val="24"/>
        </w:rPr>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1.3</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hint="eastAsia"/>
          <w:noProof/>
          <w:sz w:val="24"/>
          <w:szCs w:val="24"/>
        </w:rPr>
        <w:t>本文的工作</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_Toc484444172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1</w:t>
      </w:r>
      <w:r w:rsidRPr="000A0A1F">
        <w:rPr>
          <w:rFonts w:asciiTheme="majorEastAsia" w:eastAsiaTheme="majorEastAsia" w:hAnsiTheme="majorEastAsia"/>
          <w:noProof/>
          <w:sz w:val="24"/>
          <w:szCs w:val="24"/>
        </w:rPr>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1.4</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hint="eastAsia"/>
          <w:noProof/>
          <w:sz w:val="24"/>
          <w:szCs w:val="24"/>
        </w:rPr>
        <w:t>论文结构简介</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_Toc484444173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1</w:t>
      </w:r>
      <w:r w:rsidRPr="000A0A1F">
        <w:rPr>
          <w:rFonts w:asciiTheme="majorEastAsia" w:eastAsiaTheme="majorEastAsia" w:hAnsiTheme="majorEastAsia"/>
          <w:noProof/>
          <w:sz w:val="24"/>
          <w:szCs w:val="24"/>
        </w:rPr>
        <w:fldChar w:fldCharType="end"/>
      </w:r>
    </w:p>
    <w:p w:rsidR="008504FE" w:rsidRDefault="00F16811">
      <w:pPr>
        <w:pStyle w:val="TOC1"/>
        <w:rPr>
          <w:rFonts w:ascii="Calibri" w:hAnsi="Calibri"/>
          <w:sz w:val="21"/>
          <w:szCs w:val="22"/>
        </w:rPr>
      </w:pPr>
      <w:r>
        <w:rPr>
          <w:rFonts w:hint="eastAsia"/>
        </w:rPr>
        <w:t>第二章</w:t>
      </w:r>
      <w:r>
        <w:rPr>
          <w:rFonts w:ascii="Calibri" w:hAnsi="Calibri"/>
          <w:sz w:val="21"/>
          <w:szCs w:val="22"/>
        </w:rPr>
        <w:tab/>
      </w:r>
      <w:r>
        <w:t>XXX</w:t>
      </w:r>
      <w:r>
        <w:rPr>
          <w:rFonts w:hint="eastAsia"/>
        </w:rPr>
        <w:t>综述</w:t>
      </w:r>
      <w:r>
        <w:tab/>
      </w:r>
      <w:r w:rsidR="000A0A1F">
        <w:fldChar w:fldCharType="begin"/>
      </w:r>
      <w:r>
        <w:instrText xml:space="preserve"> PAGEREF _Toc484444174 \h </w:instrText>
      </w:r>
      <w:r w:rsidR="000A0A1F">
        <w:fldChar w:fldCharType="separate"/>
      </w:r>
      <w:r>
        <w:t>2</w:t>
      </w:r>
      <w:r w:rsidR="000A0A1F">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2.1</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_Toc484444175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2</w:t>
      </w:r>
      <w:r w:rsidRPr="000A0A1F">
        <w:rPr>
          <w:rFonts w:asciiTheme="majorEastAsia" w:eastAsiaTheme="majorEastAsia" w:hAnsiTheme="majorEastAsia"/>
          <w:noProof/>
          <w:sz w:val="24"/>
          <w:szCs w:val="24"/>
        </w:rPr>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2.2</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_Toc484444176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3</w:t>
      </w:r>
      <w:r w:rsidRPr="000A0A1F">
        <w:rPr>
          <w:rFonts w:asciiTheme="majorEastAsia" w:eastAsiaTheme="majorEastAsia" w:hAnsiTheme="majorEastAsia"/>
          <w:noProof/>
          <w:sz w:val="24"/>
          <w:szCs w:val="24"/>
        </w:rPr>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2.3</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_Toc484444177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4</w:t>
      </w:r>
      <w:r w:rsidRPr="000A0A1F">
        <w:rPr>
          <w:rFonts w:asciiTheme="majorEastAsia" w:eastAsiaTheme="majorEastAsia" w:hAnsiTheme="majorEastAsia"/>
          <w:noProof/>
          <w:sz w:val="24"/>
          <w:szCs w:val="24"/>
        </w:rPr>
        <w:fldChar w:fldCharType="end"/>
      </w:r>
    </w:p>
    <w:p w:rsidR="00F16811" w:rsidRPr="009E6758" w:rsidRDefault="000A0A1F">
      <w:pPr>
        <w:pStyle w:val="TOC3"/>
        <w:rPr>
          <w:rFonts w:asciiTheme="majorEastAsia" w:eastAsiaTheme="majorEastAsia" w:hAnsiTheme="majorEastAsia"/>
          <w:noProof/>
          <w:sz w:val="24"/>
          <w:szCs w:val="24"/>
        </w:rPr>
      </w:pPr>
      <w:r w:rsidRPr="000A0A1F">
        <w:rPr>
          <w:rFonts w:asciiTheme="majorEastAsia" w:eastAsiaTheme="majorEastAsia" w:hAnsiTheme="majorEastAsia"/>
          <w:noProof/>
          <w:sz w:val="24"/>
          <w:szCs w:val="24"/>
        </w:rPr>
        <w:t>2.3.1</w:t>
      </w:r>
      <w:r w:rsidRPr="000A0A1F">
        <w:rPr>
          <w:rFonts w:asciiTheme="majorEastAsia" w:eastAsiaTheme="majorEastAsia" w:hAnsiTheme="majorEastAsia"/>
          <w:noProof/>
          <w:sz w:val="24"/>
          <w:szCs w:val="24"/>
        </w:rPr>
        <w:tab/>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_Toc484444178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4</w:t>
      </w:r>
      <w:r w:rsidRPr="000A0A1F">
        <w:rPr>
          <w:rFonts w:asciiTheme="majorEastAsia" w:eastAsiaTheme="majorEastAsia" w:hAnsiTheme="majorEastAsia"/>
          <w:noProof/>
          <w:sz w:val="24"/>
          <w:szCs w:val="24"/>
        </w:rPr>
        <w:fldChar w:fldCharType="end"/>
      </w:r>
    </w:p>
    <w:p w:rsidR="008504FE" w:rsidRDefault="00F16811">
      <w:pPr>
        <w:pStyle w:val="TOC1"/>
        <w:rPr>
          <w:rFonts w:ascii="Calibri" w:hAnsi="Calibri"/>
          <w:sz w:val="21"/>
          <w:szCs w:val="22"/>
        </w:rPr>
      </w:pPr>
      <w:r>
        <w:rPr>
          <w:rFonts w:hint="eastAsia"/>
        </w:rPr>
        <w:t>第三章</w:t>
      </w:r>
      <w:r>
        <w:rPr>
          <w:rFonts w:ascii="Calibri" w:hAnsi="Calibri"/>
          <w:sz w:val="21"/>
          <w:szCs w:val="22"/>
        </w:rPr>
        <w:tab/>
      </w:r>
      <w:r>
        <w:rPr>
          <w:rFonts w:hint="eastAsia"/>
        </w:rPr>
        <w:t>提出的</w:t>
      </w:r>
      <w:r>
        <w:t>×××</w:t>
      </w:r>
      <w:r>
        <w:rPr>
          <w:rFonts w:hint="eastAsia"/>
        </w:rPr>
        <w:t>方法</w:t>
      </w:r>
      <w:r>
        <w:tab/>
      </w:r>
      <w:r w:rsidR="000A0A1F">
        <w:fldChar w:fldCharType="begin"/>
      </w:r>
      <w:r>
        <w:instrText xml:space="preserve"> PAGEREF _Toc484444179 \h </w:instrText>
      </w:r>
      <w:r w:rsidR="000A0A1F">
        <w:fldChar w:fldCharType="separate"/>
      </w:r>
      <w:r>
        <w:t>5</w:t>
      </w:r>
      <w:r w:rsidR="000A0A1F">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3.1</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w:t>
      </w:r>
      <w:r w:rsidRPr="000A0A1F">
        <w:rPr>
          <w:rFonts w:asciiTheme="majorEastAsia" w:eastAsiaTheme="majorEastAsia" w:hAnsiTheme="majorEastAsia" w:hint="eastAsia"/>
          <w:noProof/>
          <w:sz w:val="24"/>
          <w:szCs w:val="24"/>
        </w:rPr>
        <w:t>问题描述</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_Toc484444180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5</w:t>
      </w:r>
      <w:r w:rsidRPr="000A0A1F">
        <w:rPr>
          <w:rFonts w:asciiTheme="majorEastAsia" w:eastAsiaTheme="majorEastAsia" w:hAnsiTheme="majorEastAsia"/>
          <w:noProof/>
          <w:sz w:val="24"/>
          <w:szCs w:val="24"/>
        </w:rPr>
        <w:fldChar w:fldCharType="end"/>
      </w:r>
    </w:p>
    <w:p w:rsidR="00F16811" w:rsidRPr="009E6758" w:rsidRDefault="000A0A1F">
      <w:pPr>
        <w:pStyle w:val="TOC3"/>
        <w:rPr>
          <w:rFonts w:asciiTheme="majorEastAsia" w:eastAsiaTheme="majorEastAsia" w:hAnsiTheme="majorEastAsia"/>
          <w:noProof/>
          <w:sz w:val="24"/>
          <w:szCs w:val="24"/>
        </w:rPr>
      </w:pPr>
      <w:r w:rsidRPr="000A0A1F">
        <w:rPr>
          <w:rFonts w:asciiTheme="majorEastAsia" w:eastAsiaTheme="majorEastAsia" w:hAnsiTheme="majorEastAsia"/>
          <w:noProof/>
          <w:sz w:val="24"/>
          <w:szCs w:val="24"/>
        </w:rPr>
        <w:t>3.1.1</w:t>
      </w:r>
      <w:r w:rsidRPr="000A0A1F">
        <w:rPr>
          <w:rFonts w:asciiTheme="majorEastAsia" w:eastAsiaTheme="majorEastAsia" w:hAnsiTheme="majorEastAsia"/>
          <w:noProof/>
          <w:sz w:val="24"/>
          <w:szCs w:val="24"/>
        </w:rPr>
        <w:tab/>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_Toc484444181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5</w:t>
      </w:r>
      <w:r w:rsidRPr="000A0A1F">
        <w:rPr>
          <w:rFonts w:asciiTheme="majorEastAsia" w:eastAsiaTheme="majorEastAsia" w:hAnsiTheme="majorEastAsia"/>
          <w:noProof/>
          <w:sz w:val="24"/>
          <w:szCs w:val="24"/>
        </w:rPr>
        <w:fldChar w:fldCharType="end"/>
      </w:r>
    </w:p>
    <w:p w:rsidR="00F16811" w:rsidRPr="009E6758" w:rsidRDefault="000A0A1F">
      <w:pPr>
        <w:pStyle w:val="TOC3"/>
        <w:rPr>
          <w:rFonts w:asciiTheme="majorEastAsia" w:eastAsiaTheme="majorEastAsia" w:hAnsiTheme="majorEastAsia"/>
          <w:noProof/>
          <w:sz w:val="24"/>
          <w:szCs w:val="24"/>
        </w:rPr>
      </w:pPr>
      <w:r w:rsidRPr="000A0A1F">
        <w:rPr>
          <w:rFonts w:asciiTheme="majorEastAsia" w:eastAsiaTheme="majorEastAsia" w:hAnsiTheme="majorEastAsia"/>
          <w:noProof/>
          <w:sz w:val="24"/>
          <w:szCs w:val="24"/>
        </w:rPr>
        <w:t>3.1.2</w:t>
      </w:r>
      <w:r w:rsidRPr="000A0A1F">
        <w:rPr>
          <w:rFonts w:asciiTheme="majorEastAsia" w:eastAsiaTheme="majorEastAsia" w:hAnsiTheme="majorEastAsia"/>
          <w:noProof/>
          <w:sz w:val="24"/>
          <w:szCs w:val="24"/>
        </w:rPr>
        <w:tab/>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_Toc484444182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5</w:t>
      </w:r>
      <w:r w:rsidRPr="000A0A1F">
        <w:rPr>
          <w:rFonts w:asciiTheme="majorEastAsia" w:eastAsiaTheme="majorEastAsia" w:hAnsiTheme="majorEastAsia"/>
          <w:noProof/>
          <w:sz w:val="24"/>
          <w:szCs w:val="24"/>
        </w:rPr>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3.2</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w:t>
      </w:r>
      <w:r w:rsidRPr="000A0A1F">
        <w:rPr>
          <w:rFonts w:asciiTheme="majorEastAsia" w:eastAsiaTheme="majorEastAsia" w:hAnsiTheme="majorEastAsia" w:hint="eastAsia"/>
          <w:noProof/>
          <w:sz w:val="24"/>
          <w:szCs w:val="24"/>
        </w:rPr>
        <w:t>方法</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_Toc484444183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5</w:t>
      </w:r>
      <w:r w:rsidRPr="000A0A1F">
        <w:rPr>
          <w:rFonts w:asciiTheme="majorEastAsia" w:eastAsiaTheme="majorEastAsia" w:hAnsiTheme="majorEastAsia"/>
          <w:noProof/>
          <w:sz w:val="24"/>
          <w:szCs w:val="24"/>
        </w:rPr>
        <w:fldChar w:fldCharType="end"/>
      </w:r>
    </w:p>
    <w:p w:rsidR="00F16811" w:rsidRPr="009E6758" w:rsidRDefault="000A0A1F">
      <w:pPr>
        <w:pStyle w:val="TOC3"/>
        <w:rPr>
          <w:rFonts w:asciiTheme="majorEastAsia" w:eastAsiaTheme="majorEastAsia" w:hAnsiTheme="majorEastAsia"/>
          <w:noProof/>
          <w:sz w:val="24"/>
          <w:szCs w:val="24"/>
        </w:rPr>
      </w:pPr>
      <w:r w:rsidRPr="000A0A1F">
        <w:rPr>
          <w:rFonts w:asciiTheme="majorEastAsia" w:eastAsiaTheme="majorEastAsia" w:hAnsiTheme="majorEastAsia"/>
          <w:noProof/>
          <w:sz w:val="24"/>
          <w:szCs w:val="24"/>
        </w:rPr>
        <w:t>3.2.1</w:t>
      </w:r>
      <w:r w:rsidRPr="000A0A1F">
        <w:rPr>
          <w:rFonts w:asciiTheme="majorEastAsia" w:eastAsiaTheme="majorEastAsia" w:hAnsiTheme="majorEastAsia"/>
          <w:noProof/>
          <w:sz w:val="24"/>
          <w:szCs w:val="24"/>
        </w:rPr>
        <w:tab/>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_Toc484444184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5</w:t>
      </w:r>
      <w:r w:rsidRPr="000A0A1F">
        <w:rPr>
          <w:rFonts w:asciiTheme="majorEastAsia" w:eastAsiaTheme="majorEastAsia" w:hAnsiTheme="majorEastAsia"/>
          <w:noProof/>
          <w:sz w:val="24"/>
          <w:szCs w:val="24"/>
        </w:rPr>
        <w:fldChar w:fldCharType="end"/>
      </w:r>
    </w:p>
    <w:p w:rsidR="00F16811" w:rsidRPr="009E6758" w:rsidRDefault="000A0A1F">
      <w:pPr>
        <w:pStyle w:val="TOC3"/>
        <w:rPr>
          <w:rFonts w:asciiTheme="majorEastAsia" w:eastAsiaTheme="majorEastAsia" w:hAnsiTheme="majorEastAsia"/>
          <w:noProof/>
          <w:sz w:val="24"/>
          <w:szCs w:val="24"/>
        </w:rPr>
      </w:pPr>
      <w:r w:rsidRPr="000A0A1F">
        <w:rPr>
          <w:rFonts w:asciiTheme="majorEastAsia" w:eastAsiaTheme="majorEastAsia" w:hAnsiTheme="majorEastAsia"/>
          <w:noProof/>
          <w:sz w:val="24"/>
          <w:szCs w:val="24"/>
        </w:rPr>
        <w:t>3.2.2</w:t>
      </w:r>
      <w:r w:rsidRPr="000A0A1F">
        <w:rPr>
          <w:rFonts w:asciiTheme="majorEastAsia" w:eastAsiaTheme="majorEastAsia" w:hAnsiTheme="majorEastAsia"/>
          <w:noProof/>
          <w:sz w:val="24"/>
          <w:szCs w:val="24"/>
        </w:rPr>
        <w:tab/>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_Toc484444185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6</w:t>
      </w:r>
      <w:r w:rsidRPr="000A0A1F">
        <w:rPr>
          <w:rFonts w:asciiTheme="majorEastAsia" w:eastAsiaTheme="majorEastAsia" w:hAnsiTheme="majorEastAsia"/>
          <w:noProof/>
          <w:sz w:val="24"/>
          <w:szCs w:val="24"/>
        </w:rPr>
        <w:fldChar w:fldCharType="end"/>
      </w:r>
    </w:p>
    <w:p w:rsidR="008504FE" w:rsidRDefault="00F16811">
      <w:pPr>
        <w:pStyle w:val="TOC1"/>
        <w:rPr>
          <w:rFonts w:ascii="Calibri" w:hAnsi="Calibri"/>
          <w:sz w:val="21"/>
          <w:szCs w:val="22"/>
        </w:rPr>
      </w:pPr>
      <w:r>
        <w:rPr>
          <w:rFonts w:hint="eastAsia"/>
        </w:rPr>
        <w:t>第四章</w:t>
      </w:r>
      <w:r>
        <w:rPr>
          <w:rFonts w:ascii="Calibri" w:hAnsi="Calibri"/>
          <w:sz w:val="21"/>
          <w:szCs w:val="22"/>
        </w:rPr>
        <w:tab/>
      </w:r>
      <w:r>
        <w:t>×××</w:t>
      </w:r>
      <w:r>
        <w:rPr>
          <w:rFonts w:hint="eastAsia"/>
        </w:rPr>
        <w:t>算法</w:t>
      </w:r>
      <w:r>
        <w:tab/>
      </w:r>
      <w:r w:rsidR="000A0A1F">
        <w:fldChar w:fldCharType="begin"/>
      </w:r>
      <w:r>
        <w:instrText xml:space="preserve"> PAGEREF _Toc484444186 \h </w:instrText>
      </w:r>
      <w:r w:rsidR="000A0A1F">
        <w:fldChar w:fldCharType="separate"/>
      </w:r>
      <w:r>
        <w:t>7</w:t>
      </w:r>
      <w:r w:rsidR="000A0A1F">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4.1</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_Toc484444187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7</w:t>
      </w:r>
      <w:r w:rsidRPr="000A0A1F">
        <w:rPr>
          <w:rFonts w:asciiTheme="majorEastAsia" w:eastAsiaTheme="majorEastAsia" w:hAnsiTheme="majorEastAsia"/>
          <w:noProof/>
          <w:sz w:val="24"/>
          <w:szCs w:val="24"/>
        </w:rPr>
        <w:fldChar w:fldCharType="end"/>
      </w:r>
    </w:p>
    <w:p w:rsidR="00F16811" w:rsidRPr="009E6758" w:rsidRDefault="000A0A1F">
      <w:pPr>
        <w:pStyle w:val="TOC3"/>
        <w:rPr>
          <w:rFonts w:asciiTheme="majorEastAsia" w:eastAsiaTheme="majorEastAsia" w:hAnsiTheme="majorEastAsia"/>
          <w:noProof/>
          <w:sz w:val="24"/>
          <w:szCs w:val="24"/>
        </w:rPr>
      </w:pPr>
      <w:r w:rsidRPr="000A0A1F">
        <w:rPr>
          <w:rFonts w:asciiTheme="majorEastAsia" w:eastAsiaTheme="majorEastAsia" w:hAnsiTheme="majorEastAsia"/>
          <w:noProof/>
          <w:sz w:val="24"/>
          <w:szCs w:val="24"/>
        </w:rPr>
        <w:t>4.1.1</w:t>
      </w:r>
      <w:r w:rsidRPr="000A0A1F">
        <w:rPr>
          <w:rFonts w:asciiTheme="majorEastAsia" w:eastAsiaTheme="majorEastAsia" w:hAnsiTheme="majorEastAsia"/>
          <w:noProof/>
          <w:sz w:val="24"/>
          <w:szCs w:val="24"/>
        </w:rPr>
        <w:tab/>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_Toc484444188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7</w:t>
      </w:r>
      <w:r w:rsidRPr="000A0A1F">
        <w:rPr>
          <w:rFonts w:asciiTheme="majorEastAsia" w:eastAsiaTheme="majorEastAsia" w:hAnsiTheme="majorEastAsia"/>
          <w:noProof/>
          <w:sz w:val="24"/>
          <w:szCs w:val="24"/>
        </w:rPr>
        <w:fldChar w:fldCharType="end"/>
      </w:r>
    </w:p>
    <w:p w:rsidR="008504FE" w:rsidRDefault="00F16811">
      <w:pPr>
        <w:pStyle w:val="TOC1"/>
        <w:rPr>
          <w:rFonts w:ascii="Calibri" w:hAnsi="Calibri"/>
          <w:sz w:val="21"/>
          <w:szCs w:val="22"/>
        </w:rPr>
      </w:pPr>
      <w:r>
        <w:rPr>
          <w:rFonts w:hint="eastAsia"/>
        </w:rPr>
        <w:t>第五章</w:t>
      </w:r>
      <w:r>
        <w:rPr>
          <w:rFonts w:ascii="Calibri" w:hAnsi="Calibri"/>
          <w:sz w:val="21"/>
          <w:szCs w:val="22"/>
        </w:rPr>
        <w:tab/>
      </w:r>
      <w:r>
        <w:rPr>
          <w:rFonts w:hint="eastAsia"/>
        </w:rPr>
        <w:t>仿真</w:t>
      </w:r>
      <w:r>
        <w:t>/</w:t>
      </w:r>
      <w:r>
        <w:rPr>
          <w:rFonts w:hint="eastAsia"/>
        </w:rPr>
        <w:t>实验结果与分析</w:t>
      </w:r>
      <w:r>
        <w:tab/>
      </w:r>
      <w:r w:rsidR="000A0A1F">
        <w:fldChar w:fldCharType="begin"/>
      </w:r>
      <w:r>
        <w:instrText xml:space="preserve"> PAGEREF _Toc484444189 \h </w:instrText>
      </w:r>
      <w:r w:rsidR="000A0A1F">
        <w:fldChar w:fldCharType="separate"/>
      </w:r>
      <w:r>
        <w:t>8</w:t>
      </w:r>
      <w:r w:rsidR="000A0A1F">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5.1</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_Toc484444190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8</w:t>
      </w:r>
      <w:r w:rsidRPr="000A0A1F">
        <w:rPr>
          <w:rFonts w:asciiTheme="majorEastAsia" w:eastAsiaTheme="majorEastAsia" w:hAnsiTheme="majorEastAsia"/>
          <w:noProof/>
          <w:sz w:val="24"/>
          <w:szCs w:val="24"/>
        </w:rPr>
        <w:fldChar w:fldCharType="end"/>
      </w:r>
    </w:p>
    <w:p w:rsidR="00F16811" w:rsidRPr="009E6758" w:rsidRDefault="000A0A1F">
      <w:pPr>
        <w:pStyle w:val="TOC3"/>
        <w:rPr>
          <w:rFonts w:asciiTheme="majorEastAsia" w:eastAsiaTheme="majorEastAsia" w:hAnsiTheme="majorEastAsia"/>
          <w:noProof/>
          <w:sz w:val="24"/>
          <w:szCs w:val="24"/>
        </w:rPr>
      </w:pPr>
      <w:r w:rsidRPr="000A0A1F">
        <w:rPr>
          <w:rFonts w:asciiTheme="majorEastAsia" w:eastAsiaTheme="majorEastAsia" w:hAnsiTheme="majorEastAsia"/>
          <w:noProof/>
          <w:sz w:val="24"/>
          <w:szCs w:val="24"/>
        </w:rPr>
        <w:t>5.1.1</w:t>
      </w:r>
      <w:r w:rsidRPr="000A0A1F">
        <w:rPr>
          <w:rFonts w:asciiTheme="majorEastAsia" w:eastAsiaTheme="majorEastAsia" w:hAnsiTheme="majorEastAsia"/>
          <w:noProof/>
          <w:sz w:val="24"/>
          <w:szCs w:val="24"/>
        </w:rPr>
        <w:tab/>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_Toc484444191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8</w:t>
      </w:r>
      <w:r w:rsidRPr="000A0A1F">
        <w:rPr>
          <w:rFonts w:asciiTheme="majorEastAsia" w:eastAsiaTheme="majorEastAsia" w:hAnsiTheme="majorEastAsia"/>
          <w:noProof/>
          <w:sz w:val="24"/>
          <w:szCs w:val="24"/>
        </w:rPr>
        <w:fldChar w:fldCharType="end"/>
      </w:r>
    </w:p>
    <w:p w:rsidR="008504FE" w:rsidRDefault="00F16811">
      <w:pPr>
        <w:pStyle w:val="TOC1"/>
        <w:rPr>
          <w:rFonts w:ascii="Calibri" w:hAnsi="Calibri"/>
          <w:sz w:val="21"/>
          <w:szCs w:val="22"/>
        </w:rPr>
      </w:pPr>
      <w:r>
        <w:rPr>
          <w:rFonts w:hint="eastAsia"/>
        </w:rPr>
        <w:t>第六章</w:t>
      </w:r>
      <w:r>
        <w:rPr>
          <w:rFonts w:ascii="Calibri" w:hAnsi="Calibri"/>
          <w:sz w:val="21"/>
          <w:szCs w:val="22"/>
        </w:rPr>
        <w:tab/>
      </w:r>
      <w:r>
        <w:rPr>
          <w:rFonts w:hint="eastAsia"/>
        </w:rPr>
        <w:t>总结与展望</w:t>
      </w:r>
      <w:r>
        <w:tab/>
      </w:r>
      <w:r w:rsidR="000A0A1F">
        <w:fldChar w:fldCharType="begin"/>
      </w:r>
      <w:r>
        <w:instrText xml:space="preserve"> PAGEREF _Toc484444192 \h </w:instrText>
      </w:r>
      <w:r w:rsidR="000A0A1F">
        <w:fldChar w:fldCharType="separate"/>
      </w:r>
      <w:r>
        <w:t>9</w:t>
      </w:r>
      <w:r w:rsidR="000A0A1F">
        <w:fldChar w:fldCharType="end"/>
      </w:r>
    </w:p>
    <w:p w:rsidR="00F16811" w:rsidRPr="009E6758" w:rsidRDefault="000A0A1F">
      <w:pPr>
        <w:pStyle w:val="TOC2"/>
        <w:rPr>
          <w:rFonts w:asciiTheme="majorEastAsia" w:eastAsiaTheme="majorEastAsia" w:hAnsiTheme="majorEastAsia"/>
          <w:smallCaps w:val="0"/>
          <w:noProof/>
          <w:sz w:val="24"/>
          <w:szCs w:val="24"/>
        </w:rPr>
      </w:pPr>
      <w:r w:rsidRPr="000A0A1F">
        <w:rPr>
          <w:rFonts w:asciiTheme="majorEastAsia" w:eastAsiaTheme="majorEastAsia" w:hAnsiTheme="majorEastAsia"/>
          <w:noProof/>
          <w:sz w:val="24"/>
          <w:szCs w:val="24"/>
        </w:rPr>
        <w:t>6.1</w:t>
      </w:r>
      <w:r w:rsidRPr="000A0A1F">
        <w:rPr>
          <w:rFonts w:asciiTheme="majorEastAsia" w:eastAsiaTheme="majorEastAsia" w:hAnsiTheme="majorEastAsia"/>
          <w:smallCaps w:val="0"/>
          <w:noProof/>
          <w:sz w:val="24"/>
          <w:szCs w:val="24"/>
        </w:rPr>
        <w:tab/>
      </w:r>
      <w:r w:rsidRPr="000A0A1F">
        <w:rPr>
          <w:rFonts w:asciiTheme="majorEastAsia" w:eastAsiaTheme="majorEastAsia" w:hAnsiTheme="majorEastAsia"/>
          <w:noProof/>
          <w:sz w:val="24"/>
          <w:szCs w:val="24"/>
        </w:rPr>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_Toc484444193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9</w:t>
      </w:r>
      <w:r w:rsidRPr="000A0A1F">
        <w:rPr>
          <w:rFonts w:asciiTheme="majorEastAsia" w:eastAsiaTheme="majorEastAsia" w:hAnsiTheme="majorEastAsia"/>
          <w:noProof/>
          <w:sz w:val="24"/>
          <w:szCs w:val="24"/>
        </w:rPr>
        <w:fldChar w:fldCharType="end"/>
      </w:r>
    </w:p>
    <w:p w:rsidR="00F16811" w:rsidRPr="009E6758" w:rsidRDefault="000A0A1F">
      <w:pPr>
        <w:pStyle w:val="TOC3"/>
        <w:rPr>
          <w:rFonts w:asciiTheme="majorEastAsia" w:eastAsiaTheme="majorEastAsia" w:hAnsiTheme="majorEastAsia"/>
          <w:noProof/>
          <w:sz w:val="24"/>
          <w:szCs w:val="24"/>
        </w:rPr>
      </w:pPr>
      <w:r w:rsidRPr="000A0A1F">
        <w:rPr>
          <w:rFonts w:asciiTheme="majorEastAsia" w:eastAsiaTheme="majorEastAsia" w:hAnsiTheme="majorEastAsia"/>
          <w:noProof/>
          <w:sz w:val="24"/>
          <w:szCs w:val="24"/>
        </w:rPr>
        <w:lastRenderedPageBreak/>
        <w:t>6.1.1</w:t>
      </w:r>
      <w:r w:rsidRPr="000A0A1F">
        <w:rPr>
          <w:rFonts w:asciiTheme="majorEastAsia" w:eastAsiaTheme="majorEastAsia" w:hAnsiTheme="majorEastAsia"/>
          <w:noProof/>
          <w:sz w:val="24"/>
          <w:szCs w:val="24"/>
        </w:rPr>
        <w:tab/>
        <w:t>×××</w:t>
      </w:r>
      <w:r w:rsidRPr="000A0A1F">
        <w:rPr>
          <w:rFonts w:asciiTheme="majorEastAsia" w:eastAsiaTheme="majorEastAsia" w:hAnsiTheme="majorEastAsia"/>
          <w:noProof/>
          <w:sz w:val="24"/>
          <w:szCs w:val="24"/>
        </w:rPr>
        <w:tab/>
      </w:r>
      <w:r w:rsidRPr="000A0A1F">
        <w:rPr>
          <w:rFonts w:asciiTheme="majorEastAsia" w:eastAsiaTheme="majorEastAsia" w:hAnsiTheme="majorEastAsia"/>
          <w:noProof/>
          <w:sz w:val="24"/>
          <w:szCs w:val="24"/>
        </w:rPr>
        <w:fldChar w:fldCharType="begin"/>
      </w:r>
      <w:r w:rsidRPr="000A0A1F">
        <w:rPr>
          <w:rFonts w:asciiTheme="majorEastAsia" w:eastAsiaTheme="majorEastAsia" w:hAnsiTheme="majorEastAsia"/>
          <w:noProof/>
          <w:sz w:val="24"/>
          <w:szCs w:val="24"/>
        </w:rPr>
        <w:instrText xml:space="preserve"> PAGEREF _Toc484444194 \h </w:instrText>
      </w:r>
      <w:r w:rsidRPr="000A0A1F">
        <w:rPr>
          <w:rFonts w:asciiTheme="majorEastAsia" w:eastAsiaTheme="majorEastAsia" w:hAnsiTheme="majorEastAsia"/>
          <w:noProof/>
          <w:sz w:val="24"/>
          <w:szCs w:val="24"/>
        </w:rPr>
      </w:r>
      <w:r w:rsidRPr="000A0A1F">
        <w:rPr>
          <w:rFonts w:asciiTheme="majorEastAsia" w:eastAsiaTheme="majorEastAsia" w:hAnsiTheme="majorEastAsia"/>
          <w:noProof/>
          <w:sz w:val="24"/>
          <w:szCs w:val="24"/>
        </w:rPr>
        <w:fldChar w:fldCharType="separate"/>
      </w:r>
      <w:r w:rsidRPr="000A0A1F">
        <w:rPr>
          <w:rFonts w:asciiTheme="majorEastAsia" w:eastAsiaTheme="majorEastAsia" w:hAnsiTheme="majorEastAsia"/>
          <w:noProof/>
          <w:sz w:val="24"/>
          <w:szCs w:val="24"/>
        </w:rPr>
        <w:t>9</w:t>
      </w:r>
      <w:r w:rsidRPr="000A0A1F">
        <w:rPr>
          <w:rFonts w:asciiTheme="majorEastAsia" w:eastAsiaTheme="majorEastAsia" w:hAnsiTheme="majorEastAsia"/>
          <w:noProof/>
          <w:sz w:val="24"/>
          <w:szCs w:val="24"/>
        </w:rPr>
        <w:fldChar w:fldCharType="end"/>
      </w:r>
    </w:p>
    <w:p w:rsidR="008504FE" w:rsidRDefault="00F16811">
      <w:pPr>
        <w:pStyle w:val="TOC1"/>
        <w:rPr>
          <w:rFonts w:ascii="Calibri" w:hAnsi="Calibri"/>
          <w:sz w:val="21"/>
          <w:szCs w:val="22"/>
        </w:rPr>
      </w:pPr>
      <w:r>
        <w:rPr>
          <w:rFonts w:hint="eastAsia"/>
        </w:rPr>
        <w:t>参考文献</w:t>
      </w:r>
      <w:r>
        <w:tab/>
      </w:r>
      <w:r w:rsidR="000A0A1F">
        <w:fldChar w:fldCharType="begin"/>
      </w:r>
      <w:r>
        <w:instrText xml:space="preserve"> PAGEREF _Toc484444195 \h </w:instrText>
      </w:r>
      <w:r w:rsidR="000A0A1F">
        <w:fldChar w:fldCharType="separate"/>
      </w:r>
      <w:r>
        <w:t>10</w:t>
      </w:r>
      <w:r w:rsidR="000A0A1F">
        <w:fldChar w:fldCharType="end"/>
      </w:r>
    </w:p>
    <w:p w:rsidR="008504FE" w:rsidRDefault="00F16811">
      <w:pPr>
        <w:pStyle w:val="TOC1"/>
        <w:rPr>
          <w:rFonts w:ascii="Calibri" w:hAnsi="Calibri"/>
          <w:sz w:val="21"/>
          <w:szCs w:val="22"/>
        </w:rPr>
      </w:pPr>
      <w:r>
        <w:rPr>
          <w:rFonts w:hint="eastAsia"/>
        </w:rPr>
        <w:t>致</w:t>
      </w:r>
      <w:r>
        <w:t xml:space="preserve">  </w:t>
      </w:r>
      <w:r>
        <w:rPr>
          <w:rFonts w:hint="eastAsia"/>
        </w:rPr>
        <w:t>谢</w:t>
      </w:r>
      <w:r>
        <w:tab/>
      </w:r>
      <w:r w:rsidR="000A0A1F">
        <w:fldChar w:fldCharType="begin"/>
      </w:r>
      <w:r>
        <w:instrText xml:space="preserve"> PAGEREF _Toc484444196 \h </w:instrText>
      </w:r>
      <w:r w:rsidR="000A0A1F">
        <w:fldChar w:fldCharType="separate"/>
      </w:r>
      <w:r>
        <w:t>11</w:t>
      </w:r>
      <w:r w:rsidR="000A0A1F">
        <w:fldChar w:fldCharType="end"/>
      </w:r>
    </w:p>
    <w:p w:rsidR="008504FE" w:rsidRDefault="00F16811">
      <w:pPr>
        <w:pStyle w:val="TOC1"/>
        <w:rPr>
          <w:rFonts w:ascii="Calibri" w:hAnsi="Calibri"/>
          <w:sz w:val="21"/>
          <w:szCs w:val="22"/>
        </w:rPr>
      </w:pPr>
      <w:r>
        <w:rPr>
          <w:rFonts w:hint="eastAsia"/>
        </w:rPr>
        <w:t>附</w:t>
      </w:r>
      <w:r>
        <w:t xml:space="preserve">  </w:t>
      </w:r>
      <w:r>
        <w:rPr>
          <w:rFonts w:hint="eastAsia"/>
        </w:rPr>
        <w:t>录</w:t>
      </w:r>
      <w:r>
        <w:tab/>
      </w:r>
      <w:r w:rsidR="000A0A1F">
        <w:fldChar w:fldCharType="begin"/>
      </w:r>
      <w:r>
        <w:instrText xml:space="preserve"> PAGEREF _Toc484444197 \h </w:instrText>
      </w:r>
      <w:r w:rsidR="000A0A1F">
        <w:fldChar w:fldCharType="separate"/>
      </w:r>
      <w:r>
        <w:t>12</w:t>
      </w:r>
      <w:r w:rsidR="000A0A1F">
        <w:fldChar w:fldCharType="end"/>
      </w:r>
    </w:p>
    <w:p w:rsidR="008504FE" w:rsidRDefault="000A0A1F">
      <w:pPr>
        <w:pStyle w:val="TOC1"/>
      </w:pPr>
      <w:r>
        <w:fldChar w:fldCharType="end"/>
      </w:r>
    </w:p>
    <w:p w:rsidR="00EF4000" w:rsidRDefault="00EF4000" w:rsidP="00EF4000"/>
    <w:p w:rsidR="00EF4000" w:rsidRDefault="00EF4000" w:rsidP="00EF4000">
      <w:pPr>
        <w:ind w:firstLineChars="1000" w:firstLine="3200"/>
        <w:rPr>
          <w:color w:val="000000"/>
          <w:sz w:val="32"/>
          <w:szCs w:val="32"/>
        </w:rPr>
      </w:pPr>
    </w:p>
    <w:p w:rsidR="00EF4000" w:rsidRDefault="00EF4000" w:rsidP="00EF4000">
      <w:pPr>
        <w:spacing w:line="360" w:lineRule="exact"/>
        <w:jc w:val="center"/>
        <w:outlineLvl w:val="0"/>
        <w:rPr>
          <w:b/>
          <w:sz w:val="32"/>
        </w:rPr>
        <w:sectPr w:rsidR="00EF4000" w:rsidSect="006B641E">
          <w:footerReference w:type="even" r:id="rId15"/>
          <w:footerReference w:type="default" r:id="rId16"/>
          <w:footerReference w:type="first" r:id="rId17"/>
          <w:pgSz w:w="11906" w:h="16838"/>
          <w:pgMar w:top="1701" w:right="1418" w:bottom="1418" w:left="1701" w:header="851" w:footer="992" w:gutter="0"/>
          <w:pgNumType w:fmt="lowerRoman" w:start="1"/>
          <w:cols w:space="720"/>
          <w:titlePg/>
          <w:docGrid w:type="lines" w:linePitch="312"/>
        </w:sectPr>
      </w:pPr>
    </w:p>
    <w:p w:rsidR="00EF4000" w:rsidRPr="00EF4000" w:rsidRDefault="00EF4000" w:rsidP="00EF4000"/>
    <w:p w:rsidR="008504FE" w:rsidDel="001E644B" w:rsidRDefault="00DC1D1C">
      <w:pPr>
        <w:pStyle w:val="1"/>
        <w:spacing w:line="720" w:lineRule="auto"/>
        <w:rPr>
          <w:del w:id="210" w:author="1608272694@qq.com" w:date="2019-04-04T17:47:00Z"/>
          <w:rFonts w:ascii="黑体" w:eastAsia="黑体" w:hAnsi="黑体"/>
          <w:sz w:val="28"/>
          <w:szCs w:val="28"/>
        </w:rPr>
      </w:pPr>
      <w:bookmarkStart w:id="211" w:name="_Toc484444169"/>
      <w:bookmarkStart w:id="212" w:name="_Toc451179788"/>
      <w:bookmarkStart w:id="213" w:name="_Toc450752217"/>
      <w:bookmarkStart w:id="214" w:name="_Toc450804069"/>
      <w:bookmarkStart w:id="215" w:name="_Toc450884391"/>
      <w:bookmarkStart w:id="216" w:name="_Toc451179392"/>
      <w:ins w:id="217" w:author="1608272694@qq.com" w:date="2019-04-04T16:13:00Z">
        <w:r>
          <w:rPr>
            <w:rFonts w:ascii="黑体" w:eastAsia="黑体" w:hAnsi="黑体" w:hint="eastAsia"/>
            <w:sz w:val="28"/>
            <w:szCs w:val="28"/>
          </w:rPr>
          <w:t xml:space="preserve"> 绪论</w:t>
        </w:r>
      </w:ins>
      <w:del w:id="218" w:author="1608272694@qq.com" w:date="2019-04-04T16:13:00Z">
        <w:r w:rsidR="000A0A1F" w:rsidRPr="000A0A1F" w:rsidDel="00DC1D1C">
          <w:rPr>
            <w:rFonts w:ascii="黑体" w:eastAsia="黑体" w:hAnsi="黑体" w:hint="eastAsia"/>
            <w:sz w:val="28"/>
            <w:szCs w:val="28"/>
          </w:rPr>
          <w:delText>概述/引言</w:delText>
        </w:r>
      </w:del>
      <w:bookmarkEnd w:id="211"/>
    </w:p>
    <w:p w:rsidR="00EB481B" w:rsidRPr="001E644B" w:rsidDel="00504439" w:rsidRDefault="000A0A1F">
      <w:pPr>
        <w:pStyle w:val="1"/>
        <w:spacing w:line="720" w:lineRule="auto"/>
        <w:rPr>
          <w:del w:id="219" w:author="1608272694@qq.com" w:date="2019-04-04T17:26:00Z"/>
          <w:rFonts w:asciiTheme="minorEastAsia" w:eastAsiaTheme="minorEastAsia" w:hAnsiTheme="minorEastAsia"/>
          <w:color w:val="FF0000"/>
          <w:rPrChange w:id="220" w:author="1608272694@qq.com" w:date="2019-04-04T17:47:00Z">
            <w:rPr>
              <w:del w:id="221" w:author="1608272694@qq.com" w:date="2019-04-04T17:26:00Z"/>
              <w:rFonts w:hint="default"/>
            </w:rPr>
          </w:rPrChange>
        </w:rPr>
        <w:pPrChange w:id="222" w:author="1608272694@qq.com" w:date="2019-04-04T17:47:00Z">
          <w:pPr>
            <w:pStyle w:val="21"/>
            <w:spacing w:line="360" w:lineRule="auto"/>
            <w:ind w:firstLineChars="200" w:firstLine="480"/>
          </w:pPr>
        </w:pPrChange>
      </w:pPr>
      <w:del w:id="223" w:author="1608272694@qq.com" w:date="2019-04-04T17:47:00Z">
        <w:r w:rsidRPr="001E644B" w:rsidDel="001E644B">
          <w:rPr>
            <w:rFonts w:asciiTheme="minorEastAsia" w:eastAsiaTheme="minorEastAsia" w:hAnsiTheme="minorEastAsia"/>
            <w:color w:val="FF0000"/>
            <w:rPrChange w:id="224" w:author="1608272694@qq.com" w:date="2019-04-04T17:47:00Z">
              <w:rPr/>
            </w:rPrChange>
          </w:rPr>
          <w:delText xml:space="preserve">(* </w:delText>
        </w:r>
        <w:r w:rsidRPr="001E644B" w:rsidDel="001E644B">
          <w:rPr>
            <w:rFonts w:asciiTheme="minorEastAsia" w:eastAsiaTheme="minorEastAsia" w:hAnsiTheme="minorEastAsia" w:hint="eastAsia"/>
            <w:color w:val="FF0000"/>
            <w:rPrChange w:id="225" w:author="1608272694@qq.com" w:date="2019-04-04T17:47:00Z">
              <w:rPr/>
            </w:rPrChange>
          </w:rPr>
          <w:delText>正文不少于10千字(学校要求5千字以上，数据科学与计算机学院要求10千字以上)；或使用小四字体、1.5倍行距、A4纸版式排版时不少于10页纸。正文须</w:delText>
        </w:r>
      </w:del>
      <w:del w:id="226" w:author="1608272694@qq.com" w:date="2019-04-04T17:26:00Z">
        <w:r w:rsidRPr="001E644B" w:rsidDel="00504439">
          <w:rPr>
            <w:rFonts w:asciiTheme="minorEastAsia" w:eastAsiaTheme="minorEastAsia" w:hAnsiTheme="minorEastAsia" w:hint="eastAsia"/>
            <w:color w:val="FF0000"/>
            <w:rPrChange w:id="227" w:author="1608272694@qq.com" w:date="2019-04-04T17:47:00Z">
              <w:rPr/>
            </w:rPrChange>
          </w:rPr>
          <w:delText>有页码，从第1页开始编页码。正文采用章、节、小节组织。章的标题使用“第一章”等字样开头，节的标题采用“1.1”等字样开头，表示第一章的第一节，小节的标题采用“1.1.1”等字样开头，表示第一章的第1.1小节。正文章、节、小节标题与正文段落使用不同的字体，并且之间有适当的间距。正文段落要统一缩进两个汉字。</w:delText>
        </w:r>
      </w:del>
    </w:p>
    <w:p w:rsidR="003C7C2E" w:rsidRPr="009E6758" w:rsidDel="00504439" w:rsidRDefault="000A0A1F">
      <w:pPr>
        <w:pStyle w:val="1"/>
        <w:rPr>
          <w:del w:id="228" w:author="1608272694@qq.com" w:date="2019-04-04T17:26:00Z"/>
        </w:rPr>
        <w:pPrChange w:id="229" w:author="1608272694@qq.com" w:date="2019-04-04T17:47:00Z">
          <w:pPr>
            <w:pStyle w:val="21"/>
            <w:spacing w:line="360" w:lineRule="auto"/>
            <w:ind w:firstLineChars="200" w:firstLine="480"/>
          </w:pPr>
        </w:pPrChange>
      </w:pPr>
      <w:del w:id="230" w:author="1608272694@qq.com" w:date="2019-04-04T17:26:00Z">
        <w:r w:rsidRPr="000A0A1F" w:rsidDel="00504439">
          <w:delText>行文时注意语句通顺，条理清晰；每章节开头部分需要有承上启下描述，先简要介绍本章节内容，再展开详细描述。</w:delText>
        </w:r>
      </w:del>
    </w:p>
    <w:p w:rsidR="00764674" w:rsidRPr="009E6758" w:rsidDel="00504439" w:rsidRDefault="000A0A1F">
      <w:pPr>
        <w:pStyle w:val="1"/>
        <w:rPr>
          <w:del w:id="231" w:author="1608272694@qq.com" w:date="2019-04-04T17:26:00Z"/>
        </w:rPr>
        <w:pPrChange w:id="232" w:author="1608272694@qq.com" w:date="2019-04-04T17:47:00Z">
          <w:pPr>
            <w:pStyle w:val="21"/>
            <w:spacing w:line="360" w:lineRule="auto"/>
            <w:ind w:firstLineChars="200" w:firstLine="480"/>
          </w:pPr>
        </w:pPrChange>
      </w:pPr>
      <w:del w:id="233" w:author="1608272694@qq.com" w:date="2019-04-04T17:26:00Z">
        <w:r w:rsidRPr="000A0A1F" w:rsidDel="00504439">
          <w:delText>第一章作为概述，也是完整的短文，体现全文的内容。</w:delText>
        </w:r>
      </w:del>
    </w:p>
    <w:p w:rsidR="00EB481B" w:rsidDel="00504439" w:rsidRDefault="00EB481B">
      <w:pPr>
        <w:pStyle w:val="1"/>
        <w:rPr>
          <w:del w:id="234" w:author="1608272694@qq.com" w:date="2019-04-04T17:26:00Z"/>
        </w:rPr>
        <w:pPrChange w:id="235" w:author="1608272694@qq.com" w:date="2019-04-04T17:47:00Z">
          <w:pPr>
            <w:pStyle w:val="21"/>
            <w:spacing w:line="360" w:lineRule="auto"/>
            <w:ind w:firstLineChars="200" w:firstLine="480"/>
          </w:pPr>
        </w:pPrChange>
      </w:pPr>
      <w:del w:id="236" w:author="1608272694@qq.com" w:date="2019-04-04T17:26:00Z">
        <w:r w:rsidDel="00504439">
          <w:delText>*)</w:delText>
        </w:r>
      </w:del>
    </w:p>
    <w:p w:rsidR="00E61A11" w:rsidRPr="001A4EEC" w:rsidDel="001A4EEC" w:rsidRDefault="000A0A1F">
      <w:pPr>
        <w:pStyle w:val="1"/>
        <w:rPr>
          <w:del w:id="237" w:author="1608272694@qq.com" w:date="2019-04-04T17:40:00Z"/>
          <w:rFonts w:ascii="黑体" w:eastAsia="黑体" w:hAnsi="黑体"/>
          <w:sz w:val="28"/>
          <w:szCs w:val="28"/>
        </w:rPr>
        <w:pPrChange w:id="238" w:author="1608272694@qq.com" w:date="2019-04-04T17:47:00Z">
          <w:pPr>
            <w:pStyle w:val="2"/>
            <w:spacing w:line="720" w:lineRule="auto"/>
            <w:jc w:val="both"/>
          </w:pPr>
        </w:pPrChange>
      </w:pPr>
      <w:bookmarkStart w:id="239" w:name="_Toc484444170"/>
      <w:del w:id="240" w:author="1608272694@qq.com" w:date="2019-04-04T17:02:00Z">
        <w:r w:rsidRPr="000A0A1F" w:rsidDel="00E61A11">
          <w:rPr>
            <w:rFonts w:ascii="黑体" w:eastAsia="黑体" w:hAnsi="黑体"/>
            <w:sz w:val="28"/>
            <w:szCs w:val="28"/>
          </w:rPr>
          <w:delText>XXX</w:delText>
        </w:r>
        <w:r w:rsidRPr="000A0A1F" w:rsidDel="00E61A11">
          <w:rPr>
            <w:rFonts w:ascii="黑体" w:eastAsia="黑体" w:hAnsi="黑体" w:hint="eastAsia"/>
            <w:sz w:val="28"/>
            <w:szCs w:val="28"/>
          </w:rPr>
          <w:delText>问题的背景和意义</w:delText>
        </w:r>
      </w:del>
      <w:bookmarkEnd w:id="239"/>
    </w:p>
    <w:p w:rsidR="00EB481B" w:rsidRPr="00F153B0" w:rsidDel="00DC1D1C" w:rsidRDefault="00EB481B">
      <w:pPr>
        <w:pStyle w:val="1"/>
        <w:rPr>
          <w:del w:id="241" w:author="1608272694@qq.com" w:date="2019-04-04T16:15:00Z"/>
          <w:color w:val="auto"/>
          <w:rPrChange w:id="242" w:author="1608272694@qq.com" w:date="2019-04-04T17:11:00Z">
            <w:rPr>
              <w:del w:id="243" w:author="1608272694@qq.com" w:date="2019-04-04T16:15:00Z"/>
              <w:rFonts w:ascii="Times New Roman" w:hint="default"/>
              <w:color w:val="FF0000"/>
            </w:rPr>
          </w:rPrChange>
        </w:rPr>
        <w:pPrChange w:id="244" w:author="1608272694@qq.com" w:date="2019-04-04T17:47:00Z">
          <w:pPr>
            <w:pStyle w:val="21"/>
            <w:spacing w:line="360" w:lineRule="auto"/>
            <w:ind w:firstLineChars="200" w:firstLine="480"/>
          </w:pPr>
        </w:pPrChange>
      </w:pPr>
      <w:bookmarkStart w:id="245" w:name="_Hlk5292035"/>
      <w:del w:id="246" w:author="1608272694@qq.com" w:date="2019-04-04T16:15:00Z">
        <w:r w:rsidRPr="00F153B0" w:rsidDel="00DC1D1C">
          <w:rPr>
            <w:color w:val="auto"/>
            <w:rPrChange w:id="247" w:author="1608272694@qq.com" w:date="2019-04-04T17:11:00Z">
              <w:rPr>
                <w:color w:val="FF0000"/>
              </w:rPr>
            </w:rPrChange>
          </w:rPr>
          <w:delText xml:space="preserve">(* </w:delText>
        </w:r>
        <w:r w:rsidRPr="00F153B0" w:rsidDel="00DC1D1C">
          <w:rPr>
            <w:rFonts w:hint="eastAsia"/>
            <w:color w:val="auto"/>
            <w:rPrChange w:id="248" w:author="1608272694@qq.com" w:date="2019-04-04T17:11:00Z">
              <w:rPr>
                <w:color w:val="FF0000"/>
              </w:rPr>
            </w:rPrChange>
          </w:rPr>
          <w:delText>阐明</w:delText>
        </w:r>
        <w:r w:rsidR="00470EEB" w:rsidRPr="00F153B0" w:rsidDel="00DC1D1C">
          <w:rPr>
            <w:rFonts w:hint="eastAsia"/>
            <w:color w:val="auto"/>
            <w:rPrChange w:id="249" w:author="1608272694@qq.com" w:date="2019-04-04T17:11:00Z">
              <w:rPr>
                <w:color w:val="FF0000"/>
              </w:rPr>
            </w:rPrChange>
          </w:rPr>
          <w:delText>问题的</w:delText>
        </w:r>
        <w:r w:rsidRPr="00F153B0" w:rsidDel="00DC1D1C">
          <w:rPr>
            <w:rFonts w:hint="eastAsia"/>
            <w:color w:val="auto"/>
            <w:rPrChange w:id="250" w:author="1608272694@qq.com" w:date="2019-04-04T17:11:00Z">
              <w:rPr>
                <w:color w:val="FF0000"/>
              </w:rPr>
            </w:rPrChange>
          </w:rPr>
          <w:delText>来源、</w:delText>
        </w:r>
        <w:r w:rsidR="00470EEB" w:rsidRPr="00F153B0" w:rsidDel="00DC1D1C">
          <w:rPr>
            <w:rFonts w:hint="eastAsia"/>
            <w:color w:val="auto"/>
            <w:rPrChange w:id="251" w:author="1608272694@qq.com" w:date="2019-04-04T17:11:00Z">
              <w:rPr>
                <w:color w:val="FF0000"/>
              </w:rPr>
            </w:rPrChange>
          </w:rPr>
          <w:delText>研究的</w:delText>
        </w:r>
        <w:r w:rsidRPr="00F153B0" w:rsidDel="00DC1D1C">
          <w:rPr>
            <w:rFonts w:hint="eastAsia"/>
            <w:color w:val="auto"/>
            <w:rPrChange w:id="252" w:author="1608272694@qq.com" w:date="2019-04-04T17:11:00Z">
              <w:rPr>
                <w:color w:val="FF0000"/>
              </w:rPr>
            </w:rPrChange>
          </w:rPr>
          <w:delText>动机、意义等。</w:delText>
        </w:r>
        <w:r w:rsidRPr="00F153B0" w:rsidDel="00DC1D1C">
          <w:rPr>
            <w:color w:val="auto"/>
            <w:rPrChange w:id="253" w:author="1608272694@qq.com" w:date="2019-04-04T17:11:00Z">
              <w:rPr>
                <w:color w:val="FF0000"/>
              </w:rPr>
            </w:rPrChange>
          </w:rPr>
          <w:delText>*)</w:delText>
        </w:r>
      </w:del>
    </w:p>
    <w:bookmarkEnd w:id="245"/>
    <w:p w:rsidR="00EB481B" w:rsidRDefault="00EB481B">
      <w:pPr>
        <w:pStyle w:val="1"/>
        <w:spacing w:line="720" w:lineRule="auto"/>
        <w:pPrChange w:id="254" w:author="1608272694@qq.com" w:date="2019-04-04T17:47:00Z">
          <w:pPr>
            <w:pStyle w:val="a0"/>
          </w:pPr>
        </w:pPrChange>
      </w:pPr>
    </w:p>
    <w:p w:rsidR="008504FE" w:rsidRDefault="000A0A1F">
      <w:pPr>
        <w:pStyle w:val="2"/>
        <w:spacing w:line="720" w:lineRule="auto"/>
        <w:jc w:val="both"/>
        <w:rPr>
          <w:rFonts w:ascii="黑体" w:eastAsia="黑体" w:hAnsi="黑体"/>
          <w:sz w:val="28"/>
          <w:szCs w:val="28"/>
        </w:rPr>
      </w:pPr>
      <w:bookmarkStart w:id="255" w:name="_Toc484444171"/>
      <w:del w:id="256" w:author="1608272694@qq.com" w:date="2019-04-04T17:40:00Z">
        <w:r w:rsidRPr="000A0A1F" w:rsidDel="001A4EEC">
          <w:rPr>
            <w:rFonts w:ascii="黑体" w:eastAsia="黑体" w:hAnsi="黑体"/>
            <w:sz w:val="28"/>
            <w:szCs w:val="28"/>
            <w:lang w:eastAsia="zh-CN"/>
          </w:rPr>
          <w:delText>X</w:delText>
        </w:r>
      </w:del>
      <w:ins w:id="257" w:author="1608272694@qq.com" w:date="2019-04-04T17:40:00Z">
        <w:r w:rsidR="001A4EEC">
          <w:rPr>
            <w:rFonts w:ascii="黑体" w:eastAsia="黑体" w:hAnsi="黑体" w:hint="eastAsia"/>
            <w:sz w:val="28"/>
            <w:szCs w:val="28"/>
            <w:lang w:eastAsia="zh-CN"/>
          </w:rPr>
          <w:t>背景</w:t>
        </w:r>
      </w:ins>
      <w:del w:id="258" w:author="1608272694@qq.com" w:date="2019-04-04T17:40:00Z">
        <w:r w:rsidRPr="000A0A1F" w:rsidDel="001A4EEC">
          <w:rPr>
            <w:rFonts w:ascii="黑体" w:eastAsia="黑体" w:hAnsi="黑体"/>
            <w:sz w:val="28"/>
            <w:szCs w:val="28"/>
            <w:lang w:eastAsia="zh-CN"/>
          </w:rPr>
          <w:delText>XX</w:delText>
        </w:r>
        <w:r w:rsidRPr="000A0A1F" w:rsidDel="001A4EEC">
          <w:rPr>
            <w:rFonts w:ascii="黑体" w:eastAsia="黑体" w:hAnsi="黑体" w:hint="eastAsia"/>
            <w:sz w:val="28"/>
            <w:szCs w:val="28"/>
            <w:lang w:eastAsia="zh-CN"/>
          </w:rPr>
          <w:delText>问题的描述</w:delText>
        </w:r>
      </w:del>
      <w:bookmarkEnd w:id="255"/>
    </w:p>
    <w:p w:rsidR="001A4EEC" w:rsidRPr="001A4EEC" w:rsidRDefault="00EB481B" w:rsidP="001A4EEC">
      <w:pPr>
        <w:pStyle w:val="21"/>
        <w:spacing w:line="360" w:lineRule="auto"/>
        <w:ind w:firstLineChars="200" w:firstLine="480"/>
        <w:rPr>
          <w:ins w:id="259" w:author="1608272694@qq.com" w:date="2019-04-04T17:40:00Z"/>
          <w:rFonts w:ascii="Times New Roman" w:hint="default"/>
          <w:rPrChange w:id="260" w:author="1608272694@qq.com" w:date="2019-04-04T17:40:00Z">
            <w:rPr>
              <w:ins w:id="261" w:author="1608272694@qq.com" w:date="2019-04-04T17:40:00Z"/>
              <w:rFonts w:ascii="Times New Roman" w:hint="default"/>
              <w:color w:val="FF0000"/>
            </w:rPr>
          </w:rPrChange>
        </w:rPr>
      </w:pPr>
      <w:del w:id="262" w:author="1608272694@qq.com" w:date="2019-04-04T17:40:00Z">
        <w:r w:rsidDel="001A4EEC">
          <w:rPr>
            <w:rFonts w:ascii="Times New Roman"/>
            <w:color w:val="FF0000"/>
          </w:rPr>
          <w:delText xml:space="preserve">(* </w:delText>
        </w:r>
        <w:r w:rsidR="001E288C" w:rsidDel="001A4EEC">
          <w:rPr>
            <w:rFonts w:ascii="Times New Roman"/>
            <w:color w:val="FF0000"/>
          </w:rPr>
          <w:delText>用简明语言描述所研究的问题，</w:delText>
        </w:r>
        <w:r w:rsidR="00B31411" w:rsidDel="001A4EEC">
          <w:rPr>
            <w:rFonts w:ascii="Times New Roman"/>
            <w:color w:val="FF0000"/>
          </w:rPr>
          <w:delText>说清楚要解决什么问题、难点和挑战性。</w:delText>
        </w:r>
        <w:r w:rsidDel="001A4EEC">
          <w:rPr>
            <w:rFonts w:ascii="Times New Roman"/>
            <w:color w:val="FF0000"/>
          </w:rPr>
          <w:delText>*)</w:delText>
        </w:r>
      </w:del>
      <w:ins w:id="263" w:author="1608272694@qq.com" w:date="2019-04-04T17:40:00Z">
        <w:r w:rsidR="001A4EEC" w:rsidRPr="001A4EEC">
          <w:rPr>
            <w:rFonts w:ascii="Times New Roman"/>
            <w:rPrChange w:id="264" w:author="1608272694@qq.com" w:date="2019-04-04T17:40:00Z">
              <w:rPr>
                <w:rFonts w:ascii="Times New Roman"/>
                <w:color w:val="FF0000"/>
              </w:rPr>
            </w:rPrChange>
          </w:rPr>
          <w:t>互联网和计算机行业发展迅猛，新技术层出不穷，作为计算机行业从业者，为了不被行业淘汰，我们需要不断学习各种新知识，新技术，在学习过程中我们会收藏别人写的优秀文章，也会撰写自己的原创技术博客，因此，许多人都有自己</w:t>
        </w:r>
        <w:proofErr w:type="gramStart"/>
        <w:r w:rsidR="001A4EEC" w:rsidRPr="001A4EEC">
          <w:rPr>
            <w:rFonts w:ascii="Times New Roman"/>
            <w:rPrChange w:id="265" w:author="1608272694@qq.com" w:date="2019-04-04T17:40:00Z">
              <w:rPr>
                <w:rFonts w:ascii="Times New Roman"/>
                <w:color w:val="FF0000"/>
              </w:rPr>
            </w:rPrChange>
          </w:rPr>
          <w:t>的博客以</w:t>
        </w:r>
        <w:proofErr w:type="gramEnd"/>
        <w:r w:rsidR="001A4EEC" w:rsidRPr="001A4EEC">
          <w:rPr>
            <w:rFonts w:ascii="Times New Roman"/>
            <w:rPrChange w:id="266" w:author="1608272694@qq.com" w:date="2019-04-04T17:40:00Z">
              <w:rPr>
                <w:rFonts w:ascii="Times New Roman"/>
                <w:color w:val="FF0000"/>
              </w:rPr>
            </w:rPrChange>
          </w:rPr>
          <w:t>记录和展示自己的学习成果。</w:t>
        </w:r>
      </w:ins>
    </w:p>
    <w:p w:rsidR="001A4EEC" w:rsidRDefault="001A4EEC" w:rsidP="001A4EEC">
      <w:pPr>
        <w:pStyle w:val="21"/>
        <w:spacing w:line="360" w:lineRule="auto"/>
        <w:ind w:firstLineChars="200" w:firstLine="480"/>
        <w:rPr>
          <w:ins w:id="267" w:author="1608272694@qq.com" w:date="2019-04-04T21:33:00Z"/>
          <w:rFonts w:ascii="Times New Roman" w:hint="default"/>
        </w:rPr>
      </w:pPr>
      <w:ins w:id="268" w:author="1608272694@qq.com" w:date="2019-04-04T17:40:00Z">
        <w:r w:rsidRPr="001A4EEC">
          <w:rPr>
            <w:rFonts w:ascii="Times New Roman"/>
            <w:rPrChange w:id="269" w:author="1608272694@qq.com" w:date="2019-04-04T17:40:00Z">
              <w:rPr>
                <w:rFonts w:ascii="Times New Roman"/>
                <w:color w:val="FF0000"/>
              </w:rPr>
            </w:rPrChange>
          </w:rPr>
          <w:t>通常</w:t>
        </w:r>
        <w:proofErr w:type="gramStart"/>
        <w:r w:rsidRPr="001A4EEC">
          <w:rPr>
            <w:rFonts w:ascii="Times New Roman"/>
            <w:rPrChange w:id="270" w:author="1608272694@qq.com" w:date="2019-04-04T17:40:00Z">
              <w:rPr>
                <w:rFonts w:ascii="Times New Roman"/>
                <w:color w:val="FF0000"/>
              </w:rPr>
            </w:rPrChange>
          </w:rPr>
          <w:t>开设博客有</w:t>
        </w:r>
        <w:proofErr w:type="gramEnd"/>
        <w:r w:rsidRPr="001A4EEC">
          <w:rPr>
            <w:rFonts w:ascii="Times New Roman"/>
            <w:rPrChange w:id="271" w:author="1608272694@qq.com" w:date="2019-04-04T17:40:00Z">
              <w:rPr>
                <w:rFonts w:ascii="Times New Roman"/>
                <w:color w:val="FF0000"/>
              </w:rPr>
            </w:rPrChange>
          </w:rPr>
          <w:t>两种形式，一种是在现有</w:t>
        </w:r>
        <w:proofErr w:type="gramStart"/>
        <w:r w:rsidRPr="001A4EEC">
          <w:rPr>
            <w:rFonts w:ascii="Times New Roman"/>
            <w:rPrChange w:id="272" w:author="1608272694@qq.com" w:date="2019-04-04T17:40:00Z">
              <w:rPr>
                <w:rFonts w:ascii="Times New Roman"/>
                <w:color w:val="FF0000"/>
              </w:rPr>
            </w:rPrChange>
          </w:rPr>
          <w:t>的博客平台</w:t>
        </w:r>
        <w:proofErr w:type="gramEnd"/>
        <w:r w:rsidRPr="001A4EEC">
          <w:rPr>
            <w:rFonts w:ascii="Times New Roman"/>
            <w:rPrChange w:id="273" w:author="1608272694@qq.com" w:date="2019-04-04T17:40:00Z">
              <w:rPr>
                <w:rFonts w:ascii="Times New Roman"/>
                <w:color w:val="FF0000"/>
              </w:rPr>
            </w:rPrChange>
          </w:rPr>
          <w:t>注册账号撰写博文，这样的好处是没有</w:t>
        </w:r>
        <w:proofErr w:type="gramStart"/>
        <w:r w:rsidRPr="001A4EEC">
          <w:rPr>
            <w:rFonts w:ascii="Times New Roman"/>
            <w:rPrChange w:id="274" w:author="1608272694@qq.com" w:date="2019-04-04T17:40:00Z">
              <w:rPr>
                <w:rFonts w:ascii="Times New Roman"/>
                <w:color w:val="FF0000"/>
              </w:rPr>
            </w:rPrChange>
          </w:rPr>
          <w:t>搭建博客平台</w:t>
        </w:r>
        <w:proofErr w:type="gramEnd"/>
        <w:r w:rsidRPr="001A4EEC">
          <w:rPr>
            <w:rFonts w:ascii="Times New Roman"/>
            <w:rPrChange w:id="275" w:author="1608272694@qq.com" w:date="2019-04-04T17:40:00Z">
              <w:rPr>
                <w:rFonts w:ascii="Times New Roman"/>
                <w:color w:val="FF0000"/>
              </w:rPr>
            </w:rPrChange>
          </w:rPr>
          <w:t>的时间和技术成本，同时依赖现有</w:t>
        </w:r>
        <w:proofErr w:type="gramStart"/>
        <w:r w:rsidRPr="001A4EEC">
          <w:rPr>
            <w:rFonts w:ascii="Times New Roman"/>
            <w:rPrChange w:id="276" w:author="1608272694@qq.com" w:date="2019-04-04T17:40:00Z">
              <w:rPr>
                <w:rFonts w:ascii="Times New Roman"/>
                <w:color w:val="FF0000"/>
              </w:rPr>
            </w:rPrChange>
          </w:rPr>
          <w:t>成熟博客平台</w:t>
        </w:r>
        <w:proofErr w:type="gramEnd"/>
        <w:r w:rsidRPr="001A4EEC">
          <w:rPr>
            <w:rFonts w:ascii="Times New Roman"/>
            <w:rPrChange w:id="277" w:author="1608272694@qq.com" w:date="2019-04-04T17:40:00Z">
              <w:rPr>
                <w:rFonts w:ascii="Times New Roman"/>
                <w:color w:val="FF0000"/>
              </w:rPr>
            </w:rPrChange>
          </w:rPr>
          <w:t>的大量用户群，我们撰写的文章也能有较高的访问流量，被更多人看到，但是通过这种方式我们就没有办法个性化定制</w:t>
        </w:r>
        <w:proofErr w:type="gramStart"/>
        <w:r w:rsidRPr="001A4EEC">
          <w:rPr>
            <w:rFonts w:ascii="Times New Roman"/>
            <w:rPrChange w:id="278" w:author="1608272694@qq.com" w:date="2019-04-04T17:40:00Z">
              <w:rPr>
                <w:rFonts w:ascii="Times New Roman"/>
                <w:color w:val="FF0000"/>
              </w:rPr>
            </w:rPrChange>
          </w:rPr>
          <w:t>自己博客的</w:t>
        </w:r>
        <w:proofErr w:type="gramEnd"/>
        <w:r w:rsidRPr="001A4EEC">
          <w:rPr>
            <w:rFonts w:ascii="Times New Roman"/>
            <w:rPrChange w:id="279" w:author="1608272694@qq.com" w:date="2019-04-04T17:40:00Z">
              <w:rPr>
                <w:rFonts w:ascii="Times New Roman"/>
                <w:color w:val="FF0000"/>
              </w:rPr>
            </w:rPrChange>
          </w:rPr>
          <w:t>页面，每个人</w:t>
        </w:r>
        <w:proofErr w:type="gramStart"/>
        <w:r w:rsidRPr="001A4EEC">
          <w:rPr>
            <w:rFonts w:ascii="Times New Roman"/>
            <w:rPrChange w:id="280" w:author="1608272694@qq.com" w:date="2019-04-04T17:40:00Z">
              <w:rPr>
                <w:rFonts w:ascii="Times New Roman"/>
                <w:color w:val="FF0000"/>
              </w:rPr>
            </w:rPrChange>
          </w:rPr>
          <w:t>的博客页面</w:t>
        </w:r>
        <w:proofErr w:type="gramEnd"/>
        <w:r w:rsidRPr="001A4EEC">
          <w:rPr>
            <w:rFonts w:ascii="Times New Roman"/>
            <w:rPrChange w:id="281" w:author="1608272694@qq.com" w:date="2019-04-04T17:40:00Z">
              <w:rPr>
                <w:rFonts w:ascii="Times New Roman"/>
                <w:color w:val="FF0000"/>
              </w:rPr>
            </w:rPrChange>
          </w:rPr>
          <w:t>都是千篇一律，不够个性化。另一种</w:t>
        </w:r>
        <w:proofErr w:type="gramStart"/>
        <w:r w:rsidRPr="001A4EEC">
          <w:rPr>
            <w:rFonts w:ascii="Times New Roman"/>
            <w:rPrChange w:id="282" w:author="1608272694@qq.com" w:date="2019-04-04T17:40:00Z">
              <w:rPr>
                <w:rFonts w:ascii="Times New Roman"/>
                <w:color w:val="FF0000"/>
              </w:rPr>
            </w:rPrChange>
          </w:rPr>
          <w:t>开设博客的</w:t>
        </w:r>
        <w:proofErr w:type="gramEnd"/>
        <w:r w:rsidRPr="001A4EEC">
          <w:rPr>
            <w:rFonts w:ascii="Times New Roman"/>
            <w:rPrChange w:id="283" w:author="1608272694@qq.com" w:date="2019-04-04T17:40:00Z">
              <w:rPr>
                <w:rFonts w:ascii="Times New Roman"/>
                <w:color w:val="FF0000"/>
              </w:rPr>
            </w:rPrChange>
          </w:rPr>
          <w:t>方式就是由开发者自己设计</w:t>
        </w:r>
        <w:proofErr w:type="gramStart"/>
        <w:r w:rsidRPr="001A4EEC">
          <w:rPr>
            <w:rFonts w:ascii="Times New Roman"/>
            <w:rPrChange w:id="284" w:author="1608272694@qq.com" w:date="2019-04-04T17:40:00Z">
              <w:rPr>
                <w:rFonts w:ascii="Times New Roman"/>
                <w:color w:val="FF0000"/>
              </w:rPr>
            </w:rPrChange>
          </w:rPr>
          <w:t>个人博客并</w:t>
        </w:r>
        <w:proofErr w:type="gramEnd"/>
        <w:r w:rsidRPr="001A4EEC">
          <w:rPr>
            <w:rFonts w:ascii="Times New Roman"/>
            <w:rPrChange w:id="285" w:author="1608272694@qq.com" w:date="2019-04-04T17:40:00Z">
              <w:rPr>
                <w:rFonts w:ascii="Times New Roman"/>
                <w:color w:val="FF0000"/>
              </w:rPr>
            </w:rPrChange>
          </w:rPr>
          <w:t>开发建站，这样我们就可以最大化地个性</w:t>
        </w:r>
      </w:ins>
      <w:ins w:id="286" w:author="1608272694@qq.com" w:date="2019-04-04T21:35:00Z">
        <w:r w:rsidR="00636A6E">
          <w:rPr>
            <w:rFonts w:ascii="Times New Roman"/>
          </w:rPr>
          <w:t>定制</w:t>
        </w:r>
      </w:ins>
      <w:ins w:id="287" w:author="1608272694@qq.com" w:date="2019-04-04T17:40:00Z">
        <w:r w:rsidRPr="001A4EEC">
          <w:rPr>
            <w:rFonts w:ascii="Times New Roman"/>
            <w:rPrChange w:id="288" w:author="1608272694@qq.com" w:date="2019-04-04T17:40:00Z">
              <w:rPr>
                <w:rFonts w:ascii="Times New Roman"/>
                <w:color w:val="FF0000"/>
              </w:rPr>
            </w:rPrChange>
          </w:rPr>
          <w:t>我们自己</w:t>
        </w:r>
        <w:proofErr w:type="gramStart"/>
        <w:r w:rsidRPr="001A4EEC">
          <w:rPr>
            <w:rFonts w:ascii="Times New Roman"/>
            <w:rPrChange w:id="289" w:author="1608272694@qq.com" w:date="2019-04-04T17:40:00Z">
              <w:rPr>
                <w:rFonts w:ascii="Times New Roman"/>
                <w:color w:val="FF0000"/>
              </w:rPr>
            </w:rPrChange>
          </w:rPr>
          <w:t>的博客</w:t>
        </w:r>
      </w:ins>
      <w:ins w:id="290" w:author="1608272694@qq.com" w:date="2019-04-04T21:35:00Z">
        <w:r w:rsidR="00636A6E">
          <w:rPr>
            <w:rFonts w:ascii="Times New Roman"/>
          </w:rPr>
          <w:t>页面</w:t>
        </w:r>
      </w:ins>
      <w:proofErr w:type="gramEnd"/>
      <w:ins w:id="291" w:author="1608272694@qq.com" w:date="2019-04-04T17:40:00Z">
        <w:r w:rsidRPr="001A4EEC">
          <w:rPr>
            <w:rFonts w:ascii="Times New Roman"/>
            <w:rPrChange w:id="292" w:author="1608272694@qq.com" w:date="2019-04-04T17:40:00Z">
              <w:rPr>
                <w:rFonts w:ascii="Times New Roman"/>
                <w:color w:val="FF0000"/>
              </w:rPr>
            </w:rPrChange>
          </w:rPr>
          <w:t>，但是这样</w:t>
        </w:r>
      </w:ins>
      <w:ins w:id="293" w:author="1608272694@qq.com" w:date="2019-04-04T21:39:00Z">
        <w:r w:rsidR="00986ECA">
          <w:rPr>
            <w:rFonts w:ascii="Times New Roman"/>
          </w:rPr>
          <w:t>的不好处是</w:t>
        </w:r>
      </w:ins>
      <w:ins w:id="294" w:author="1608272694@qq.com" w:date="2019-04-04T17:40:00Z">
        <w:r w:rsidRPr="001A4EEC">
          <w:rPr>
            <w:rFonts w:ascii="Times New Roman"/>
            <w:rPrChange w:id="295" w:author="1608272694@qq.com" w:date="2019-04-04T17:40:00Z">
              <w:rPr>
                <w:rFonts w:ascii="Times New Roman"/>
                <w:color w:val="FF0000"/>
              </w:rPr>
            </w:rPrChange>
          </w:rPr>
          <w:t>我们的</w:t>
        </w:r>
        <w:proofErr w:type="gramStart"/>
        <w:r w:rsidRPr="001A4EEC">
          <w:rPr>
            <w:rFonts w:ascii="Times New Roman"/>
            <w:rPrChange w:id="296" w:author="1608272694@qq.com" w:date="2019-04-04T17:40:00Z">
              <w:rPr>
                <w:rFonts w:ascii="Times New Roman"/>
                <w:color w:val="FF0000"/>
              </w:rPr>
            </w:rPrChange>
          </w:rPr>
          <w:t>博客只能</w:t>
        </w:r>
        <w:proofErr w:type="gramEnd"/>
        <w:r w:rsidRPr="001A4EEC">
          <w:rPr>
            <w:rFonts w:ascii="Times New Roman"/>
            <w:rPrChange w:id="297" w:author="1608272694@qq.com" w:date="2019-04-04T17:40:00Z">
              <w:rPr>
                <w:rFonts w:ascii="Times New Roman"/>
                <w:color w:val="FF0000"/>
              </w:rPr>
            </w:rPrChange>
          </w:rPr>
          <w:t>展示自己原创的文章，而不能展示我们在</w:t>
        </w:r>
        <w:proofErr w:type="gramStart"/>
        <w:r w:rsidRPr="001A4EEC">
          <w:rPr>
            <w:rFonts w:ascii="Times New Roman"/>
            <w:rPrChange w:id="298" w:author="1608272694@qq.com" w:date="2019-04-04T17:40:00Z">
              <w:rPr>
                <w:rFonts w:ascii="Times New Roman"/>
                <w:color w:val="FF0000"/>
              </w:rPr>
            </w:rPrChange>
          </w:rPr>
          <w:t>其他博客平台</w:t>
        </w:r>
        <w:proofErr w:type="gramEnd"/>
        <w:r w:rsidRPr="001A4EEC">
          <w:rPr>
            <w:rFonts w:ascii="Times New Roman"/>
            <w:rPrChange w:id="299" w:author="1608272694@qq.com" w:date="2019-04-04T17:40:00Z">
              <w:rPr>
                <w:rFonts w:ascii="Times New Roman"/>
                <w:color w:val="FF0000"/>
              </w:rPr>
            </w:rPrChange>
          </w:rPr>
          <w:t>收藏的文章</w:t>
        </w:r>
      </w:ins>
      <w:ins w:id="300" w:author="1608272694@qq.com" w:date="2019-04-04T21:52:00Z">
        <w:r w:rsidR="000253CC">
          <w:rPr>
            <w:rFonts w:ascii="Times New Roman"/>
          </w:rPr>
          <w:t>，</w:t>
        </w:r>
      </w:ins>
      <w:ins w:id="301" w:author="1608272694@qq.com" w:date="2019-04-04T17:40:00Z">
        <w:r w:rsidRPr="001A4EEC">
          <w:rPr>
            <w:rFonts w:ascii="Times New Roman"/>
            <w:rPrChange w:id="302" w:author="1608272694@qq.com" w:date="2019-04-04T17:40:00Z">
              <w:rPr>
                <w:rFonts w:ascii="Times New Roman"/>
                <w:color w:val="FF0000"/>
              </w:rPr>
            </w:rPrChange>
          </w:rPr>
          <w:t>。</w:t>
        </w:r>
      </w:ins>
    </w:p>
    <w:p w:rsidR="001A4EEC" w:rsidRPr="001A4EEC" w:rsidRDefault="000253CC" w:rsidP="001A4EEC">
      <w:pPr>
        <w:pStyle w:val="21"/>
        <w:spacing w:line="360" w:lineRule="auto"/>
        <w:ind w:firstLineChars="200" w:firstLine="480"/>
        <w:rPr>
          <w:rFonts w:ascii="Times New Roman" w:hint="default"/>
          <w:rPrChange w:id="303" w:author="1608272694@qq.com" w:date="2019-04-04T17:40:00Z">
            <w:rPr>
              <w:rFonts w:ascii="Times New Roman" w:hint="default"/>
              <w:color w:val="FF0000"/>
            </w:rPr>
          </w:rPrChange>
        </w:rPr>
      </w:pPr>
      <w:ins w:id="304" w:author="1608272694@qq.com" w:date="2019-04-04T21:48:00Z">
        <w:r>
          <w:rPr>
            <w:rFonts w:ascii="Times New Roman"/>
          </w:rPr>
          <w:t>因此，我开发</w:t>
        </w:r>
      </w:ins>
      <w:ins w:id="305" w:author="1608272694@qq.com" w:date="2019-04-04T21:50:00Z">
        <w:r>
          <w:rPr>
            <w:rFonts w:ascii="Times New Roman"/>
          </w:rPr>
          <w:t>了</w:t>
        </w:r>
      </w:ins>
      <w:ins w:id="306" w:author="1608272694@qq.com" w:date="2019-04-04T21:48:00Z">
        <w:r>
          <w:rPr>
            <w:rFonts w:ascii="Times New Roman"/>
          </w:rPr>
          <w:t>一个自己的</w:t>
        </w:r>
      </w:ins>
      <w:ins w:id="307" w:author="1608272694@qq.com" w:date="2019-04-04T21:49:00Z">
        <w:r>
          <w:rPr>
            <w:rFonts w:ascii="Times New Roman"/>
          </w:rPr>
          <w:t>个人博客，个性化定制</w:t>
        </w:r>
      </w:ins>
      <w:proofErr w:type="gramStart"/>
      <w:ins w:id="308" w:author="1608272694@qq.com" w:date="2019-04-04T21:50:00Z">
        <w:r>
          <w:rPr>
            <w:rFonts w:ascii="Times New Roman"/>
          </w:rPr>
          <w:t>了</w:t>
        </w:r>
      </w:ins>
      <w:ins w:id="309" w:author="1608272694@qq.com" w:date="2019-04-04T21:49:00Z">
        <w:r>
          <w:rPr>
            <w:rFonts w:ascii="Times New Roman"/>
          </w:rPr>
          <w:t>博客</w:t>
        </w:r>
      </w:ins>
      <w:ins w:id="310" w:author="1608272694@qq.com" w:date="2019-04-04T21:50:00Z">
        <w:r>
          <w:rPr>
            <w:rFonts w:ascii="Times New Roman"/>
          </w:rPr>
          <w:t>页面</w:t>
        </w:r>
      </w:ins>
      <w:proofErr w:type="gramEnd"/>
      <w:ins w:id="311" w:author="1608272694@qq.com" w:date="2019-04-04T21:49:00Z">
        <w:r>
          <w:rPr>
            <w:rFonts w:ascii="Times New Roman"/>
          </w:rPr>
          <w:t>，</w:t>
        </w:r>
      </w:ins>
      <w:ins w:id="312" w:author="1608272694@qq.com" w:date="2019-04-04T17:43:00Z">
        <w:r w:rsidR="001A4EEC">
          <w:rPr>
            <w:rFonts w:ascii="Times New Roman"/>
          </w:rPr>
          <w:t>支持普通个人</w:t>
        </w:r>
        <w:proofErr w:type="gramStart"/>
        <w:r w:rsidR="001A4EEC">
          <w:rPr>
            <w:rFonts w:ascii="Times New Roman"/>
          </w:rPr>
          <w:t>博客系统</w:t>
        </w:r>
        <w:proofErr w:type="gramEnd"/>
        <w:r w:rsidR="001A4EEC">
          <w:rPr>
            <w:rFonts w:ascii="Times New Roman"/>
          </w:rPr>
          <w:t>的文章撰写、发布、修改、删除功能，</w:t>
        </w:r>
      </w:ins>
      <w:ins w:id="313" w:author="1608272694@qq.com" w:date="2019-04-04T17:45:00Z">
        <w:r w:rsidR="001A4EEC">
          <w:rPr>
            <w:rFonts w:ascii="Times New Roman"/>
          </w:rPr>
          <w:t>也支</w:t>
        </w:r>
      </w:ins>
      <w:ins w:id="314" w:author="1608272694@qq.com" w:date="2019-04-04T21:30:00Z">
        <w:r w:rsidR="00636A6E">
          <w:rPr>
            <w:rFonts w:ascii="Times New Roman"/>
          </w:rPr>
          <w:t>持</w:t>
        </w:r>
      </w:ins>
      <w:proofErr w:type="gramStart"/>
      <w:ins w:id="315" w:author="1608272694@qq.com" w:date="2019-04-04T17:45:00Z">
        <w:r w:rsidR="001A4EEC">
          <w:rPr>
            <w:rFonts w:ascii="Times New Roman"/>
          </w:rPr>
          <w:t>博客访问者点</w:t>
        </w:r>
        <w:proofErr w:type="gramEnd"/>
        <w:r w:rsidR="001A4EEC">
          <w:rPr>
            <w:rFonts w:ascii="Times New Roman"/>
          </w:rPr>
          <w:t>赞和评论文章，</w:t>
        </w:r>
        <w:r w:rsidR="001E644B">
          <w:rPr>
            <w:rFonts w:ascii="Times New Roman"/>
          </w:rPr>
          <w:t>同时</w:t>
        </w:r>
      </w:ins>
      <w:ins w:id="316" w:author="1608272694@qq.com" w:date="2019-04-04T17:43:00Z">
        <w:r w:rsidR="001A4EEC">
          <w:rPr>
            <w:rFonts w:ascii="Times New Roman"/>
          </w:rPr>
          <w:t>还展示</w:t>
        </w:r>
      </w:ins>
      <w:ins w:id="317" w:author="1608272694@qq.com" w:date="2019-04-04T21:30:00Z">
        <w:r w:rsidR="00636A6E">
          <w:rPr>
            <w:rFonts w:ascii="Times New Roman"/>
          </w:rPr>
          <w:t>了</w:t>
        </w:r>
      </w:ins>
      <w:ins w:id="318" w:author="1608272694@qq.com" w:date="2019-04-04T17:43:00Z">
        <w:r w:rsidR="001A4EEC">
          <w:rPr>
            <w:rFonts w:ascii="Times New Roman"/>
          </w:rPr>
          <w:t>我在</w:t>
        </w:r>
      </w:ins>
      <w:ins w:id="319" w:author="1608272694@qq.com" w:date="2019-04-04T17:44:00Z">
        <w:r w:rsidR="001A4EEC">
          <w:rPr>
            <w:rFonts w:ascii="Times New Roman"/>
          </w:rPr>
          <w:t>思否（</w:t>
        </w:r>
        <w:proofErr w:type="spellStart"/>
        <w:r w:rsidR="001A4EEC">
          <w:rPr>
            <w:rFonts w:ascii="Times New Roman"/>
          </w:rPr>
          <w:t>Segment</w:t>
        </w:r>
        <w:r w:rsidR="001A4EEC">
          <w:rPr>
            <w:rFonts w:ascii="Times New Roman" w:hint="default"/>
          </w:rPr>
          <w:t>Fault</w:t>
        </w:r>
        <w:proofErr w:type="spellEnd"/>
        <w:r w:rsidR="001A4EEC">
          <w:rPr>
            <w:rFonts w:ascii="Times New Roman"/>
          </w:rPr>
          <w:t>）和简书两大我平时最</w:t>
        </w:r>
      </w:ins>
      <w:ins w:id="320" w:author="1608272694@qq.com" w:date="2019-04-04T21:29:00Z">
        <w:r w:rsidR="00636A6E">
          <w:rPr>
            <w:rFonts w:ascii="Times New Roman"/>
          </w:rPr>
          <w:t>常</w:t>
        </w:r>
      </w:ins>
      <w:ins w:id="321" w:author="1608272694@qq.com" w:date="2019-04-04T17:44:00Z">
        <w:r w:rsidR="001A4EEC">
          <w:rPr>
            <w:rFonts w:ascii="Times New Roman"/>
          </w:rPr>
          <w:t>逛的博文平台上</w:t>
        </w:r>
      </w:ins>
      <w:ins w:id="322" w:author="1608272694@qq.com" w:date="2019-04-04T17:45:00Z">
        <w:r w:rsidR="001E644B">
          <w:rPr>
            <w:rFonts w:ascii="Times New Roman"/>
          </w:rPr>
          <w:t>收藏的文章，当我在</w:t>
        </w:r>
      </w:ins>
      <w:ins w:id="323" w:author="1608272694@qq.com" w:date="2019-04-04T17:46:00Z">
        <w:r w:rsidR="001E644B">
          <w:rPr>
            <w:rFonts w:ascii="Times New Roman"/>
          </w:rPr>
          <w:t>这两个网站收藏了</w:t>
        </w:r>
      </w:ins>
      <w:ins w:id="324" w:author="1608272694@qq.com" w:date="2019-04-04T17:47:00Z">
        <w:r w:rsidR="001E644B">
          <w:rPr>
            <w:rFonts w:ascii="Times New Roman"/>
          </w:rPr>
          <w:t>新</w:t>
        </w:r>
      </w:ins>
      <w:ins w:id="325" w:author="1608272694@qq.com" w:date="2019-04-04T17:46:00Z">
        <w:r w:rsidR="001E644B">
          <w:rPr>
            <w:rFonts w:ascii="Times New Roman"/>
          </w:rPr>
          <w:t>文章时，该</w:t>
        </w:r>
        <w:proofErr w:type="gramStart"/>
        <w:r w:rsidR="001E644B">
          <w:rPr>
            <w:rFonts w:ascii="Times New Roman"/>
          </w:rPr>
          <w:t>博客系统</w:t>
        </w:r>
        <w:proofErr w:type="gramEnd"/>
        <w:r w:rsidR="001E644B">
          <w:rPr>
            <w:rFonts w:ascii="Times New Roman"/>
          </w:rPr>
          <w:t>也</w:t>
        </w:r>
      </w:ins>
      <w:ins w:id="326" w:author="1608272694@qq.com" w:date="2019-04-04T21:30:00Z">
        <w:r w:rsidR="00636A6E">
          <w:rPr>
            <w:rFonts w:ascii="Times New Roman"/>
          </w:rPr>
          <w:t>能更新</w:t>
        </w:r>
      </w:ins>
      <w:ins w:id="327" w:author="1608272694@qq.com" w:date="2019-04-04T21:31:00Z">
        <w:r w:rsidR="00636A6E">
          <w:rPr>
            <w:rFonts w:ascii="Times New Roman"/>
          </w:rPr>
          <w:t>显示我</w:t>
        </w:r>
      </w:ins>
      <w:ins w:id="328" w:author="1608272694@qq.com" w:date="2019-04-04T21:51:00Z">
        <w:r>
          <w:rPr>
            <w:rFonts w:ascii="Times New Roman"/>
          </w:rPr>
          <w:t>添加的新</w:t>
        </w:r>
      </w:ins>
      <w:ins w:id="329" w:author="1608272694@qq.com" w:date="2019-04-04T17:47:00Z">
        <w:r w:rsidR="001E644B">
          <w:rPr>
            <w:rFonts w:ascii="Times New Roman"/>
          </w:rPr>
          <w:t>收藏。这样就整合了我的学习资源，方便我回顾学习过的内容。</w:t>
        </w:r>
      </w:ins>
    </w:p>
    <w:p w:rsidR="00EB481B" w:rsidDel="000253CC" w:rsidRDefault="00EB481B">
      <w:pPr>
        <w:pStyle w:val="a0"/>
        <w:rPr>
          <w:del w:id="330" w:author="1608272694@qq.com" w:date="2019-04-04T21:52:00Z"/>
        </w:rPr>
      </w:pPr>
    </w:p>
    <w:p w:rsidR="008504FE" w:rsidDel="000253CC" w:rsidRDefault="000A0A1F">
      <w:pPr>
        <w:pStyle w:val="2"/>
        <w:spacing w:line="720" w:lineRule="auto"/>
        <w:ind w:left="0" w:firstLine="0"/>
        <w:jc w:val="both"/>
        <w:rPr>
          <w:del w:id="331" w:author="1608272694@qq.com" w:date="2019-04-04T21:52:00Z"/>
          <w:rFonts w:ascii="黑体" w:eastAsia="黑体" w:hAnsi="黑体"/>
          <w:sz w:val="28"/>
          <w:szCs w:val="28"/>
        </w:rPr>
        <w:pPrChange w:id="332" w:author="1608272694@qq.com" w:date="2019-04-04T21:52:00Z">
          <w:pPr>
            <w:pStyle w:val="2"/>
            <w:spacing w:line="720" w:lineRule="auto"/>
            <w:jc w:val="both"/>
          </w:pPr>
        </w:pPrChange>
      </w:pPr>
      <w:bookmarkStart w:id="333" w:name="_Toc484444172"/>
      <w:del w:id="334" w:author="1608272694@qq.com" w:date="2019-04-04T21:52:00Z">
        <w:r w:rsidRPr="000A0A1F" w:rsidDel="000253CC">
          <w:rPr>
            <w:rFonts w:ascii="黑体" w:eastAsia="黑体" w:hAnsi="黑体" w:hint="eastAsia"/>
            <w:sz w:val="28"/>
            <w:szCs w:val="28"/>
            <w:lang w:eastAsia="zh-CN"/>
          </w:rPr>
          <w:delText>本文的工作</w:delText>
        </w:r>
        <w:bookmarkEnd w:id="333"/>
      </w:del>
    </w:p>
    <w:p w:rsidR="00EB481B" w:rsidDel="00636A6E" w:rsidRDefault="00EB481B">
      <w:pPr>
        <w:pStyle w:val="21"/>
        <w:spacing w:line="360" w:lineRule="auto"/>
        <w:ind w:firstLine="0"/>
        <w:rPr>
          <w:del w:id="335" w:author="1608272694@qq.com" w:date="2019-04-04T21:33:00Z"/>
          <w:rFonts w:ascii="Times New Roman" w:cs="simsun" w:hint="default"/>
          <w:color w:val="FF0000"/>
          <w:kern w:val="0"/>
          <w:szCs w:val="22"/>
        </w:rPr>
        <w:pPrChange w:id="336" w:author="1608272694@qq.com" w:date="2019-04-04T21:52:00Z">
          <w:pPr>
            <w:pStyle w:val="21"/>
            <w:spacing w:line="360" w:lineRule="auto"/>
            <w:ind w:firstLineChars="200" w:firstLine="480"/>
          </w:pPr>
        </w:pPrChange>
      </w:pPr>
      <w:del w:id="337" w:author="1608272694@qq.com" w:date="2019-04-04T21:52:00Z">
        <w:r w:rsidDel="000253CC">
          <w:rPr>
            <w:rFonts w:ascii="Times New Roman" w:cs="simsun"/>
            <w:color w:val="FF0000"/>
            <w:kern w:val="0"/>
            <w:szCs w:val="22"/>
          </w:rPr>
          <w:delText>(*</w:delText>
        </w:r>
        <w:r w:rsidR="005E132F" w:rsidDel="000253CC">
          <w:rPr>
            <w:rFonts w:ascii="Times New Roman" w:cs="simsun"/>
            <w:color w:val="FF0000"/>
            <w:kern w:val="0"/>
            <w:szCs w:val="22"/>
          </w:rPr>
          <w:delText>阐述本文的主要工作，即</w:delText>
        </w:r>
        <w:r w:rsidR="008F7BC0" w:rsidDel="000253CC">
          <w:rPr>
            <w:rFonts w:ascii="Times New Roman" w:cs="simsun"/>
            <w:color w:val="FF0000"/>
            <w:kern w:val="0"/>
            <w:szCs w:val="22"/>
          </w:rPr>
          <w:delText>简要描述提出的方法、创新点</w:delText>
        </w:r>
        <w:r w:rsidR="005E132F" w:rsidDel="000253CC">
          <w:rPr>
            <w:rFonts w:ascii="Times New Roman" w:cs="simsun"/>
            <w:color w:val="FF0000"/>
            <w:kern w:val="0"/>
            <w:szCs w:val="22"/>
          </w:rPr>
          <w:delText>、结果。</w:delText>
        </w:r>
        <w:r w:rsidDel="000253CC">
          <w:rPr>
            <w:rFonts w:ascii="Times New Roman" w:cs="simsun"/>
            <w:color w:val="FF0000"/>
            <w:kern w:val="0"/>
            <w:szCs w:val="22"/>
          </w:rPr>
          <w:delText>*)</w:delText>
        </w:r>
      </w:del>
    </w:p>
    <w:p w:rsidR="00EB481B" w:rsidRDefault="00EB481B">
      <w:pPr>
        <w:pStyle w:val="21"/>
        <w:spacing w:line="360" w:lineRule="auto"/>
        <w:ind w:firstLine="0"/>
        <w:pPrChange w:id="338" w:author="1608272694@qq.com" w:date="2019-04-04T21:52:00Z">
          <w:pPr>
            <w:pStyle w:val="a0"/>
            <w:keepNext/>
            <w:keepLines/>
          </w:pPr>
        </w:pPrChange>
      </w:pPr>
    </w:p>
    <w:p w:rsidR="008504FE" w:rsidRDefault="000A0A1F">
      <w:pPr>
        <w:pStyle w:val="2"/>
        <w:spacing w:line="720" w:lineRule="auto"/>
        <w:jc w:val="both"/>
        <w:rPr>
          <w:rFonts w:ascii="黑体" w:eastAsia="黑体" w:hAnsi="黑体"/>
          <w:sz w:val="28"/>
          <w:szCs w:val="28"/>
        </w:rPr>
      </w:pPr>
      <w:bookmarkStart w:id="339" w:name="_Toc484444173"/>
      <w:proofErr w:type="spellStart"/>
      <w:r w:rsidRPr="000A0A1F">
        <w:rPr>
          <w:rFonts w:ascii="黑体" w:eastAsia="黑体" w:hAnsi="黑体" w:hint="eastAsia"/>
          <w:sz w:val="28"/>
          <w:szCs w:val="28"/>
        </w:rPr>
        <w:t>论文结构简介</w:t>
      </w:r>
      <w:bookmarkEnd w:id="339"/>
      <w:proofErr w:type="spellEnd"/>
    </w:p>
    <w:p w:rsidR="000253CC" w:rsidRDefault="00EB481B">
      <w:pPr>
        <w:pStyle w:val="21"/>
        <w:spacing w:line="360" w:lineRule="auto"/>
        <w:ind w:firstLineChars="200" w:firstLine="480"/>
        <w:rPr>
          <w:ins w:id="340" w:author="1608272694@qq.com" w:date="2019-04-04T22:03:00Z"/>
          <w:rFonts w:ascii="Times New Roman" w:hint="default"/>
        </w:rPr>
      </w:pPr>
      <w:del w:id="341" w:author="1608272694@qq.com" w:date="2019-04-04T22:18:00Z">
        <w:r w:rsidDel="00851779">
          <w:rPr>
            <w:rFonts w:ascii="Times New Roman" w:cs="simsun"/>
            <w:color w:val="FF0000"/>
            <w:kern w:val="0"/>
            <w:szCs w:val="22"/>
          </w:rPr>
          <w:delText>(*</w:delText>
        </w:r>
        <w:r w:rsidDel="00851779">
          <w:rPr>
            <w:rFonts w:ascii="Times New Roman" w:cs="simsun" w:hint="default"/>
            <w:color w:val="FF0000"/>
            <w:kern w:val="0"/>
            <w:szCs w:val="22"/>
          </w:rPr>
          <w:delText>简单介绍论文</w:delText>
        </w:r>
        <w:r w:rsidDel="00851779">
          <w:rPr>
            <w:rFonts w:ascii="Times New Roman" w:cs="simsun"/>
            <w:color w:val="FF0000"/>
            <w:kern w:val="0"/>
            <w:szCs w:val="22"/>
          </w:rPr>
          <w:delText>后面</w:delText>
        </w:r>
        <w:r w:rsidDel="00851779">
          <w:rPr>
            <w:rFonts w:ascii="Times New Roman" w:cs="simsun" w:hint="default"/>
            <w:color w:val="FF0000"/>
            <w:kern w:val="0"/>
            <w:szCs w:val="22"/>
          </w:rPr>
          <w:delText>章</w:delText>
        </w:r>
        <w:r w:rsidDel="00851779">
          <w:rPr>
            <w:rFonts w:ascii="Times New Roman" w:cs="simsun"/>
            <w:color w:val="FF0000"/>
            <w:kern w:val="0"/>
            <w:szCs w:val="22"/>
          </w:rPr>
          <w:delText>节</w:delText>
        </w:r>
        <w:r w:rsidDel="00851779">
          <w:rPr>
            <w:rFonts w:ascii="Times New Roman" w:cs="simsun" w:hint="default"/>
            <w:color w:val="FF0000"/>
            <w:kern w:val="0"/>
            <w:szCs w:val="22"/>
          </w:rPr>
          <w:delText>的</w:delText>
        </w:r>
        <w:r w:rsidR="001E288C" w:rsidDel="00851779">
          <w:rPr>
            <w:rFonts w:ascii="Times New Roman" w:cs="simsun"/>
            <w:color w:val="FF0000"/>
            <w:kern w:val="0"/>
            <w:szCs w:val="22"/>
          </w:rPr>
          <w:delText>安排和</w:delText>
        </w:r>
        <w:r w:rsidDel="00851779">
          <w:rPr>
            <w:rFonts w:ascii="Times New Roman" w:cs="simsun" w:hint="default"/>
            <w:color w:val="FF0000"/>
            <w:kern w:val="0"/>
            <w:szCs w:val="22"/>
          </w:rPr>
          <w:delText>主要内容</w:delText>
        </w:r>
        <w:r w:rsidDel="00851779">
          <w:rPr>
            <w:rFonts w:ascii="Times New Roman" w:cs="simsun"/>
            <w:color w:val="FF0000"/>
            <w:kern w:val="0"/>
            <w:szCs w:val="22"/>
          </w:rPr>
          <w:delText>。</w:delText>
        </w:r>
        <w:r w:rsidDel="00851779">
          <w:rPr>
            <w:rFonts w:ascii="Times New Roman" w:cs="simsun"/>
            <w:color w:val="FF0000"/>
            <w:kern w:val="0"/>
            <w:szCs w:val="22"/>
          </w:rPr>
          <w:delText>*)</w:delText>
        </w:r>
      </w:del>
      <w:ins w:id="342" w:author="1608272694@qq.com" w:date="2019-04-04T21:54:00Z">
        <w:r w:rsidR="000253CC">
          <w:rPr>
            <w:rFonts w:ascii="Times New Roman"/>
          </w:rPr>
          <w:t>本</w:t>
        </w:r>
      </w:ins>
      <w:ins w:id="343" w:author="1608272694@qq.com" w:date="2019-04-04T21:57:00Z">
        <w:r w:rsidR="000253CC">
          <w:rPr>
            <w:rFonts w:ascii="Times New Roman"/>
          </w:rPr>
          <w:t>论</w:t>
        </w:r>
      </w:ins>
      <w:ins w:id="344" w:author="1608272694@qq.com" w:date="2019-04-04T21:54:00Z">
        <w:r w:rsidR="000253CC">
          <w:rPr>
            <w:rFonts w:ascii="Times New Roman"/>
          </w:rPr>
          <w:t>文共分为</w:t>
        </w:r>
      </w:ins>
      <w:ins w:id="345" w:author="1608272694@qq.com" w:date="2019-04-04T21:56:00Z">
        <w:r w:rsidR="000253CC">
          <w:rPr>
            <w:rFonts w:ascii="Times New Roman"/>
          </w:rPr>
          <w:t>七</w:t>
        </w:r>
      </w:ins>
      <w:ins w:id="346" w:author="1608272694@qq.com" w:date="2019-04-04T21:54:00Z">
        <w:r w:rsidR="000253CC">
          <w:rPr>
            <w:rFonts w:ascii="Times New Roman"/>
          </w:rPr>
          <w:t>章</w:t>
        </w:r>
      </w:ins>
      <w:ins w:id="347" w:author="1608272694@qq.com" w:date="2019-04-04T21:56:00Z">
        <w:r w:rsidR="000253CC">
          <w:rPr>
            <w:rFonts w:ascii="Times New Roman"/>
          </w:rPr>
          <w:t>，首先介绍了项目相关</w:t>
        </w:r>
      </w:ins>
      <w:ins w:id="348" w:author="1608272694@qq.com" w:date="2019-04-04T21:58:00Z">
        <w:r w:rsidR="000253CC">
          <w:rPr>
            <w:rFonts w:ascii="Times New Roman"/>
          </w:rPr>
          <w:t>的</w:t>
        </w:r>
      </w:ins>
      <w:ins w:id="349" w:author="1608272694@qq.com" w:date="2019-04-04T21:57:00Z">
        <w:r w:rsidR="000253CC">
          <w:rPr>
            <w:rFonts w:ascii="Times New Roman"/>
          </w:rPr>
          <w:t>应用</w:t>
        </w:r>
      </w:ins>
      <w:ins w:id="350" w:author="1608272694@qq.com" w:date="2019-04-04T21:56:00Z">
        <w:r w:rsidR="000253CC">
          <w:rPr>
            <w:rFonts w:ascii="Times New Roman"/>
          </w:rPr>
          <w:t>背景</w:t>
        </w:r>
      </w:ins>
      <w:ins w:id="351" w:author="1608272694@qq.com" w:date="2019-04-04T21:57:00Z">
        <w:r w:rsidR="000253CC">
          <w:rPr>
            <w:rFonts w:ascii="Times New Roman"/>
          </w:rPr>
          <w:t>和技术背景</w:t>
        </w:r>
      </w:ins>
      <w:ins w:id="352" w:author="1608272694@qq.com" w:date="2019-04-04T21:58:00Z">
        <w:r w:rsidR="000253CC">
          <w:rPr>
            <w:rFonts w:ascii="Times New Roman"/>
          </w:rPr>
          <w:t>，</w:t>
        </w:r>
      </w:ins>
      <w:ins w:id="353" w:author="1608272694@qq.com" w:date="2019-04-04T21:57:00Z">
        <w:r w:rsidR="000253CC">
          <w:rPr>
            <w:rFonts w:ascii="Times New Roman"/>
          </w:rPr>
          <w:t>然后</w:t>
        </w:r>
      </w:ins>
      <w:ins w:id="354" w:author="1608272694@qq.com" w:date="2019-04-04T21:59:00Z">
        <w:r w:rsidR="00437FE0">
          <w:rPr>
            <w:rFonts w:ascii="Times New Roman"/>
          </w:rPr>
          <w:t>论文</w:t>
        </w:r>
      </w:ins>
      <w:ins w:id="355" w:author="1608272694@qq.com" w:date="2019-04-04T22:00:00Z">
        <w:r w:rsidR="00437FE0">
          <w:rPr>
            <w:rFonts w:ascii="Times New Roman"/>
          </w:rPr>
          <w:t>就</w:t>
        </w:r>
      </w:ins>
      <w:ins w:id="356" w:author="1608272694@qq.com" w:date="2019-04-04T21:59:00Z">
        <w:r w:rsidR="00437FE0">
          <w:rPr>
            <w:rFonts w:ascii="Times New Roman"/>
          </w:rPr>
          <w:t>系统的业务需求以及</w:t>
        </w:r>
      </w:ins>
      <w:ins w:id="357" w:author="1608272694@qq.com" w:date="2019-04-04T22:01:00Z">
        <w:r w:rsidR="00437FE0">
          <w:rPr>
            <w:rFonts w:ascii="Times New Roman"/>
          </w:rPr>
          <w:t>整体</w:t>
        </w:r>
      </w:ins>
      <w:ins w:id="358" w:author="1608272694@qq.com" w:date="2019-04-04T22:10:00Z">
        <w:r w:rsidR="00851779">
          <w:rPr>
            <w:rFonts w:ascii="Times New Roman"/>
          </w:rPr>
          <w:t>架构</w:t>
        </w:r>
      </w:ins>
      <w:ins w:id="359" w:author="1608272694@qq.com" w:date="2019-04-04T22:01:00Z">
        <w:r w:rsidR="00437FE0">
          <w:rPr>
            <w:rFonts w:ascii="Times New Roman"/>
          </w:rPr>
          <w:t>设计进行了分析，</w:t>
        </w:r>
      </w:ins>
      <w:ins w:id="360" w:author="1608272694@qq.com" w:date="2019-04-04T22:02:00Z">
        <w:r w:rsidR="00437FE0">
          <w:rPr>
            <w:rFonts w:ascii="Times New Roman"/>
          </w:rPr>
          <w:t>紧接着</w:t>
        </w:r>
      </w:ins>
      <w:ins w:id="361" w:author="1608272694@qq.com" w:date="2019-04-04T22:03:00Z">
        <w:r w:rsidR="00437FE0">
          <w:rPr>
            <w:rFonts w:ascii="Times New Roman"/>
          </w:rPr>
          <w:t>介绍了细分的功能和模块的设计</w:t>
        </w:r>
        <w:r w:rsidR="00437FE0">
          <w:rPr>
            <w:rFonts w:ascii="Times New Roman"/>
          </w:rPr>
          <w:lastRenderedPageBreak/>
          <w:t>与实现。最后介绍了项目测试、部署和运行效果，并对项目进行了总结和展望。</w:t>
        </w:r>
      </w:ins>
    </w:p>
    <w:p w:rsidR="00437FE0" w:rsidRDefault="00437FE0">
      <w:pPr>
        <w:pStyle w:val="21"/>
        <w:spacing w:line="360" w:lineRule="auto"/>
        <w:ind w:firstLineChars="200" w:firstLine="480"/>
        <w:rPr>
          <w:ins w:id="362" w:author="1608272694@qq.com" w:date="2019-04-04T22:04:00Z"/>
          <w:rFonts w:ascii="Times New Roman" w:hint="default"/>
        </w:rPr>
      </w:pPr>
      <w:ins w:id="363" w:author="1608272694@qq.com" w:date="2019-04-04T22:04:00Z">
        <w:r>
          <w:rPr>
            <w:rFonts w:ascii="Times New Roman"/>
          </w:rPr>
          <w:t>论文具体安排如下：</w:t>
        </w:r>
      </w:ins>
    </w:p>
    <w:p w:rsidR="00437FE0" w:rsidRDefault="00437FE0">
      <w:pPr>
        <w:pStyle w:val="21"/>
        <w:spacing w:line="360" w:lineRule="auto"/>
        <w:ind w:firstLineChars="200" w:firstLine="480"/>
        <w:rPr>
          <w:ins w:id="364" w:author="1608272694@qq.com" w:date="2019-04-04T22:06:00Z"/>
          <w:rFonts w:ascii="Times New Roman" w:hint="default"/>
        </w:rPr>
      </w:pPr>
      <w:ins w:id="365" w:author="1608272694@qq.com" w:date="2019-04-04T22:04:00Z">
        <w:r>
          <w:rPr>
            <w:rFonts w:ascii="Times New Roman"/>
          </w:rPr>
          <w:t>第一章：介绍了</w:t>
        </w:r>
      </w:ins>
      <w:ins w:id="366" w:author="1608272694@qq.com" w:date="2019-04-04T22:06:00Z">
        <w:r>
          <w:rPr>
            <w:rFonts w:ascii="Times New Roman"/>
          </w:rPr>
          <w:t>个人</w:t>
        </w:r>
        <w:proofErr w:type="gramStart"/>
        <w:r>
          <w:rPr>
            <w:rFonts w:ascii="Times New Roman"/>
          </w:rPr>
          <w:t>博客项目</w:t>
        </w:r>
      </w:ins>
      <w:proofErr w:type="gramEnd"/>
      <w:ins w:id="367" w:author="1608272694@qq.com" w:date="2019-04-04T22:04:00Z">
        <w:r>
          <w:rPr>
            <w:rFonts w:ascii="Times New Roman"/>
          </w:rPr>
          <w:t>的应用背景，</w:t>
        </w:r>
      </w:ins>
      <w:ins w:id="368" w:author="1608272694@qq.com" w:date="2019-04-04T22:06:00Z">
        <w:r>
          <w:rPr>
            <w:rFonts w:ascii="Times New Roman"/>
          </w:rPr>
          <w:t>以及实现该系统的意义。</w:t>
        </w:r>
      </w:ins>
    </w:p>
    <w:p w:rsidR="00437FE0" w:rsidRDefault="00437FE0">
      <w:pPr>
        <w:pStyle w:val="21"/>
        <w:spacing w:line="360" w:lineRule="auto"/>
        <w:ind w:firstLineChars="200" w:firstLine="480"/>
        <w:rPr>
          <w:ins w:id="369" w:author="1608272694@qq.com" w:date="2019-04-04T22:11:00Z"/>
          <w:rFonts w:ascii="Times New Roman" w:hint="default"/>
        </w:rPr>
      </w:pPr>
      <w:ins w:id="370" w:author="1608272694@qq.com" w:date="2019-04-04T22:06:00Z">
        <w:r>
          <w:rPr>
            <w:rFonts w:ascii="Times New Roman"/>
          </w:rPr>
          <w:t>第二章：介绍了项目应用到的数据库、后端技术</w:t>
        </w:r>
        <w:proofErr w:type="gramStart"/>
        <w:r>
          <w:rPr>
            <w:rFonts w:ascii="Times New Roman"/>
          </w:rPr>
          <w:t>栈</w:t>
        </w:r>
        <w:proofErr w:type="gramEnd"/>
        <w:r>
          <w:rPr>
            <w:rFonts w:ascii="Times New Roman"/>
          </w:rPr>
          <w:t>、前端</w:t>
        </w:r>
      </w:ins>
      <w:ins w:id="371" w:author="1608272694@qq.com" w:date="2019-04-04T22:07:00Z">
        <w:r>
          <w:rPr>
            <w:rFonts w:ascii="Times New Roman"/>
          </w:rPr>
          <w:t>技术</w:t>
        </w:r>
        <w:proofErr w:type="gramStart"/>
        <w:r>
          <w:rPr>
            <w:rFonts w:ascii="Times New Roman"/>
          </w:rPr>
          <w:t>栈</w:t>
        </w:r>
        <w:proofErr w:type="gramEnd"/>
        <w:r>
          <w:rPr>
            <w:rFonts w:ascii="Times New Roman"/>
          </w:rPr>
          <w:t>以及其他相关的技术背景，</w:t>
        </w:r>
      </w:ins>
      <w:ins w:id="372" w:author="1608272694@qq.com" w:date="2019-04-04T22:10:00Z">
        <w:r w:rsidR="00851779">
          <w:rPr>
            <w:rFonts w:ascii="Times New Roman"/>
          </w:rPr>
          <w:t>同时介绍了这些技术的发展现状</w:t>
        </w:r>
      </w:ins>
      <w:ins w:id="373" w:author="1608272694@qq.com" w:date="2019-04-04T22:11:00Z">
        <w:r w:rsidR="00851779">
          <w:rPr>
            <w:rFonts w:ascii="Times New Roman"/>
          </w:rPr>
          <w:t>以及本项目选用这些技术的原因。</w:t>
        </w:r>
      </w:ins>
    </w:p>
    <w:p w:rsidR="00851779" w:rsidRDefault="00851779">
      <w:pPr>
        <w:pStyle w:val="21"/>
        <w:spacing w:line="360" w:lineRule="auto"/>
        <w:ind w:firstLineChars="200" w:firstLine="480"/>
        <w:rPr>
          <w:ins w:id="374" w:author="1608272694@qq.com" w:date="2019-04-04T22:15:00Z"/>
          <w:rFonts w:ascii="Times New Roman" w:hint="default"/>
        </w:rPr>
      </w:pPr>
      <w:ins w:id="375" w:author="1608272694@qq.com" w:date="2019-04-04T22:11:00Z">
        <w:r>
          <w:rPr>
            <w:rFonts w:ascii="Times New Roman"/>
          </w:rPr>
          <w:t>第三章：</w:t>
        </w:r>
      </w:ins>
      <w:ins w:id="376" w:author="1608272694@qq.com" w:date="2019-04-04T22:15:00Z">
        <w:r>
          <w:rPr>
            <w:rFonts w:ascii="Times New Roman"/>
          </w:rPr>
          <w:t>分析了系统功能需求，</w:t>
        </w:r>
      </w:ins>
      <w:ins w:id="377" w:author="1608272694@qq.com" w:date="2019-04-04T22:13:00Z">
        <w:r>
          <w:rPr>
            <w:rFonts w:ascii="Times New Roman"/>
          </w:rPr>
          <w:t>详细介绍了该个人</w:t>
        </w:r>
        <w:proofErr w:type="gramStart"/>
        <w:r>
          <w:rPr>
            <w:rFonts w:ascii="Times New Roman"/>
          </w:rPr>
          <w:t>博客系统</w:t>
        </w:r>
        <w:proofErr w:type="gramEnd"/>
        <w:r>
          <w:rPr>
            <w:rFonts w:ascii="Times New Roman"/>
          </w:rPr>
          <w:t>的整体架构设计，包括数据库设计，</w:t>
        </w:r>
      </w:ins>
      <w:ins w:id="378" w:author="1608272694@qq.com" w:date="2019-04-04T22:14:00Z">
        <w:r>
          <w:rPr>
            <w:rFonts w:ascii="Times New Roman"/>
          </w:rPr>
          <w:t>后端模块与接口设计，前端路由和数据状态设计。</w:t>
        </w:r>
      </w:ins>
    </w:p>
    <w:p w:rsidR="00851779" w:rsidRDefault="00851779">
      <w:pPr>
        <w:pStyle w:val="21"/>
        <w:spacing w:line="360" w:lineRule="auto"/>
        <w:ind w:firstLineChars="200" w:firstLine="480"/>
        <w:rPr>
          <w:ins w:id="379" w:author="1608272694@qq.com" w:date="2019-04-04T22:16:00Z"/>
          <w:rFonts w:ascii="Times New Roman" w:hint="default"/>
        </w:rPr>
      </w:pPr>
      <w:ins w:id="380" w:author="1608272694@qq.com" w:date="2019-04-04T22:15:00Z">
        <w:r>
          <w:rPr>
            <w:rFonts w:ascii="Times New Roman"/>
          </w:rPr>
          <w:t>第四章：详细介绍了各个功能模块的具体设计和实现</w:t>
        </w:r>
      </w:ins>
      <w:ins w:id="381" w:author="1608272694@qq.com" w:date="2019-04-04T22:16:00Z">
        <w:r>
          <w:rPr>
            <w:rFonts w:ascii="Times New Roman"/>
          </w:rPr>
          <w:t>。</w:t>
        </w:r>
      </w:ins>
    </w:p>
    <w:p w:rsidR="00851779" w:rsidRDefault="00851779">
      <w:pPr>
        <w:pStyle w:val="21"/>
        <w:spacing w:line="360" w:lineRule="auto"/>
        <w:ind w:firstLineChars="200" w:firstLine="480"/>
        <w:rPr>
          <w:ins w:id="382" w:author="1608272694@qq.com" w:date="2019-04-04T22:17:00Z"/>
          <w:rFonts w:ascii="Times New Roman" w:hint="default"/>
        </w:rPr>
      </w:pPr>
      <w:ins w:id="383" w:author="1608272694@qq.com" w:date="2019-04-04T22:16:00Z">
        <w:r>
          <w:rPr>
            <w:rFonts w:ascii="Times New Roman"/>
          </w:rPr>
          <w:t>第五章：介绍了该个人</w:t>
        </w:r>
      </w:ins>
      <w:proofErr w:type="gramStart"/>
      <w:ins w:id="384" w:author="1608272694@qq.com" w:date="2019-04-04T22:17:00Z">
        <w:r>
          <w:rPr>
            <w:rFonts w:ascii="Times New Roman"/>
          </w:rPr>
          <w:t>博客系统</w:t>
        </w:r>
        <w:proofErr w:type="gramEnd"/>
        <w:r>
          <w:rPr>
            <w:rFonts w:ascii="Times New Roman"/>
          </w:rPr>
          <w:t>的系统测试样例和运行结果</w:t>
        </w:r>
      </w:ins>
    </w:p>
    <w:p w:rsidR="00851779" w:rsidRDefault="00851779">
      <w:pPr>
        <w:pStyle w:val="21"/>
        <w:spacing w:line="360" w:lineRule="auto"/>
        <w:ind w:firstLineChars="200" w:firstLine="480"/>
        <w:rPr>
          <w:ins w:id="385" w:author="1608272694@qq.com" w:date="2019-04-04T22:17:00Z"/>
          <w:rFonts w:ascii="Times New Roman" w:hint="default"/>
        </w:rPr>
      </w:pPr>
      <w:ins w:id="386" w:author="1608272694@qq.com" w:date="2019-04-04T22:17:00Z">
        <w:r>
          <w:rPr>
            <w:rFonts w:ascii="Times New Roman"/>
          </w:rPr>
          <w:t>第六章：介绍了该系统的部署流程并展示了部署完成后访问该系统的效果</w:t>
        </w:r>
      </w:ins>
    </w:p>
    <w:p w:rsidR="00EB481B" w:rsidRPr="00525E80" w:rsidRDefault="00851779">
      <w:pPr>
        <w:pStyle w:val="21"/>
        <w:spacing w:line="360" w:lineRule="auto"/>
        <w:ind w:firstLineChars="200" w:firstLine="480"/>
        <w:pPrChange w:id="387" w:author="1608272694@qq.com" w:date="2019-04-04T22:19:00Z">
          <w:pPr>
            <w:pStyle w:val="a0"/>
          </w:pPr>
        </w:pPrChange>
      </w:pPr>
      <w:ins w:id="388" w:author="1608272694@qq.com" w:date="2019-04-04T22:17:00Z">
        <w:r>
          <w:rPr>
            <w:rFonts w:ascii="Times New Roman"/>
          </w:rPr>
          <w:t>第七章：最后论文总结了</w:t>
        </w:r>
      </w:ins>
      <w:ins w:id="389" w:author="1608272694@qq.com" w:date="2019-04-04T22:18:00Z">
        <w:r>
          <w:rPr>
            <w:rFonts w:ascii="Times New Roman"/>
          </w:rPr>
          <w:t>毕业设计所做的工作，并提出目前项目存在的不足之处，展望改进方向</w:t>
        </w:r>
      </w:ins>
      <w:r w:rsidR="00CE0748">
        <w:rPr>
          <w:rFonts w:ascii="Times New Roman"/>
        </w:rPr>
        <w:t>。</w:t>
      </w:r>
    </w:p>
    <w:p w:rsidR="008504FE" w:rsidRDefault="00EB481B">
      <w:pPr>
        <w:pStyle w:val="1"/>
        <w:spacing w:line="720" w:lineRule="auto"/>
        <w:rPr>
          <w:rFonts w:ascii="黑体" w:eastAsia="黑体" w:hAnsi="黑体"/>
          <w:sz w:val="28"/>
          <w:szCs w:val="28"/>
        </w:rPr>
      </w:pPr>
      <w:r>
        <w:br w:type="page"/>
      </w:r>
      <w:bookmarkStart w:id="390" w:name="_Toc484444174"/>
      <w:bookmarkEnd w:id="212"/>
      <w:bookmarkEnd w:id="213"/>
      <w:bookmarkEnd w:id="214"/>
      <w:bookmarkEnd w:id="215"/>
      <w:bookmarkEnd w:id="216"/>
      <w:ins w:id="391" w:author="1608272694@qq.com" w:date="2019-04-04T22:20:00Z">
        <w:r w:rsidR="004B2240">
          <w:rPr>
            <w:rFonts w:ascii="黑体" w:eastAsia="黑体" w:hAnsi="黑体"/>
            <w:sz w:val="28"/>
            <w:szCs w:val="28"/>
          </w:rPr>
          <w:lastRenderedPageBreak/>
          <w:t xml:space="preserve"> </w:t>
        </w:r>
      </w:ins>
      <w:del w:id="392" w:author="1608272694@qq.com" w:date="2019-04-04T22:20:00Z">
        <w:r w:rsidR="000A0A1F" w:rsidRPr="000A0A1F" w:rsidDel="004B2240">
          <w:rPr>
            <w:rFonts w:ascii="黑体" w:eastAsia="黑体" w:hAnsi="黑体"/>
            <w:sz w:val="28"/>
            <w:szCs w:val="28"/>
          </w:rPr>
          <w:delText>X</w:delText>
        </w:r>
      </w:del>
      <w:ins w:id="393" w:author="1608272694@qq.com" w:date="2019-04-04T22:20:00Z">
        <w:r w:rsidR="004B2240">
          <w:rPr>
            <w:rFonts w:ascii="黑体" w:eastAsia="黑体" w:hAnsi="黑体" w:hint="eastAsia"/>
            <w:sz w:val="28"/>
            <w:szCs w:val="28"/>
          </w:rPr>
          <w:t>系统相关技术概述</w:t>
        </w:r>
      </w:ins>
      <w:del w:id="394" w:author="1608272694@qq.com" w:date="2019-04-04T22:19:00Z">
        <w:r w:rsidR="000A0A1F" w:rsidRPr="000A0A1F" w:rsidDel="004B2240">
          <w:rPr>
            <w:rFonts w:ascii="黑体" w:eastAsia="黑体" w:hAnsi="黑体"/>
            <w:sz w:val="28"/>
            <w:szCs w:val="28"/>
          </w:rPr>
          <w:delText>XX</w:delText>
        </w:r>
        <w:r w:rsidR="000A0A1F" w:rsidRPr="000A0A1F" w:rsidDel="004B2240">
          <w:rPr>
            <w:rFonts w:ascii="黑体" w:eastAsia="黑体" w:hAnsi="黑体" w:hint="eastAsia"/>
            <w:sz w:val="28"/>
            <w:szCs w:val="28"/>
          </w:rPr>
          <w:delText>综述</w:delText>
        </w:r>
      </w:del>
      <w:bookmarkEnd w:id="390"/>
    </w:p>
    <w:p w:rsidR="005C4D7B" w:rsidRPr="00ED509C" w:rsidDel="004B2240" w:rsidRDefault="005C4D7B" w:rsidP="005C4D7B">
      <w:pPr>
        <w:snapToGrid w:val="0"/>
        <w:spacing w:line="440" w:lineRule="exact"/>
        <w:ind w:firstLineChars="225" w:firstLine="540"/>
        <w:rPr>
          <w:del w:id="395" w:author="1608272694@qq.com" w:date="2019-04-04T22:20:00Z"/>
          <w:rFonts w:ascii="仿宋_GB2312" w:eastAsia="仿宋_GB2312"/>
          <w:color w:val="000000"/>
          <w:sz w:val="24"/>
        </w:rPr>
      </w:pPr>
      <w:del w:id="396" w:author="1608272694@qq.com" w:date="2019-04-04T22:20:00Z">
        <w:r w:rsidRPr="00ED509C" w:rsidDel="004B2240">
          <w:rPr>
            <w:rFonts w:ascii="仿宋_GB2312" w:eastAsia="仿宋_GB2312" w:hint="eastAsia"/>
            <w:color w:val="000000"/>
            <w:sz w:val="24"/>
          </w:rPr>
          <w:delText>特定含义的名词术语或新名词、以及使用外文缩写代替某一名词术语时，首次出现时应在括号内注明其含义，如：OECD（</w:delText>
        </w:r>
        <w:r w:rsidRPr="00ED509C" w:rsidDel="004B2240">
          <w:rPr>
            <w:rFonts w:ascii="仿宋_GB2312" w:eastAsia="仿宋_GB2312" w:hint="eastAsia"/>
            <w:color w:val="223152"/>
            <w:sz w:val="24"/>
          </w:rPr>
          <w:delText>Organ</w:delText>
        </w:r>
        <w:r w:rsidRPr="00ED509C" w:rsidDel="004B2240">
          <w:rPr>
            <w:rFonts w:ascii="仿宋_GB2312" w:eastAsia="仿宋_GB2312" w:hint="eastAsia"/>
            <w:color w:val="000000"/>
            <w:sz w:val="24"/>
          </w:rPr>
          <w:delText>isation for Economic Co-operation and Development） 代替经济合作发展组织。</w:delText>
        </w:r>
      </w:del>
    </w:p>
    <w:p w:rsidR="005C4D7B" w:rsidDel="004B2240" w:rsidRDefault="005C4D7B" w:rsidP="005C4D7B">
      <w:pPr>
        <w:pStyle w:val="21"/>
        <w:spacing w:line="360" w:lineRule="auto"/>
        <w:ind w:firstLineChars="200" w:firstLine="480"/>
        <w:rPr>
          <w:del w:id="397" w:author="1608272694@qq.com" w:date="2019-04-04T22:20:00Z"/>
          <w:rFonts w:ascii="Times New Roman" w:hint="default"/>
          <w:color w:val="FF0000"/>
        </w:rPr>
      </w:pPr>
      <w:del w:id="398" w:author="1608272694@qq.com" w:date="2019-04-04T22:20:00Z">
        <w:r w:rsidRPr="00ED509C" w:rsidDel="004B2240">
          <w:rPr>
            <w:rFonts w:ascii="仿宋_GB2312" w:eastAsia="仿宋_GB2312"/>
            <w:color w:val="000000"/>
          </w:rPr>
          <w:delText>外国人名一般采用英文原名，可不译成中文，英文人名按姓前名后的原则书写，如：CRAY P，不可将外国人姓名中的名部分漏写，例如：不能只写CRAY, 应写成CRAY P。一般很熟知的外国人名(如牛顿、爱因斯坦、达尔文、马克思等)可按通常标准译法写译名。</w:delText>
        </w:r>
      </w:del>
    </w:p>
    <w:p w:rsidR="008504FE" w:rsidRDefault="004B2240">
      <w:pPr>
        <w:pStyle w:val="2"/>
        <w:spacing w:line="720" w:lineRule="auto"/>
        <w:jc w:val="both"/>
      </w:pPr>
      <w:bookmarkStart w:id="399" w:name="_Toc194086077"/>
      <w:bookmarkStart w:id="400" w:name="_Toc484444175"/>
      <w:ins w:id="401" w:author="1608272694@qq.com" w:date="2019-04-04T22:21:00Z">
        <w:r>
          <w:rPr>
            <w:lang w:eastAsia="zh-CN"/>
          </w:rPr>
          <w:t>P</w:t>
        </w:r>
      </w:ins>
      <w:ins w:id="402" w:author="1608272694@qq.com" w:date="2019-04-04T22:20:00Z">
        <w:r>
          <w:rPr>
            <w:rFonts w:hint="eastAsia"/>
            <w:lang w:eastAsia="zh-CN"/>
          </w:rPr>
          <w:t>ost</w:t>
        </w:r>
      </w:ins>
      <w:ins w:id="403" w:author="1608272694@qq.com" w:date="2019-04-04T22:21:00Z">
        <w:r>
          <w:t>g</w:t>
        </w:r>
      </w:ins>
      <w:ins w:id="404" w:author="1608272694@qq.com" w:date="2019-04-04T22:20:00Z">
        <w:r>
          <w:t>reSQL</w:t>
        </w:r>
      </w:ins>
      <w:del w:id="405" w:author="1608272694@qq.com" w:date="2019-04-04T22:20:00Z">
        <w:r w:rsidR="00EB481B" w:rsidDel="004B2240">
          <w:delText>×××</w:delText>
        </w:r>
      </w:del>
      <w:bookmarkEnd w:id="399"/>
      <w:bookmarkEnd w:id="400"/>
    </w:p>
    <w:p w:rsidR="00EB481B" w:rsidRPr="004B2240" w:rsidDel="004B2240" w:rsidRDefault="000A0A1F">
      <w:pPr>
        <w:pStyle w:val="21"/>
        <w:spacing w:line="360" w:lineRule="auto"/>
        <w:ind w:firstLineChars="200" w:firstLine="480"/>
        <w:rPr>
          <w:del w:id="406" w:author="1608272694@qq.com" w:date="2019-04-04T22:25:00Z"/>
          <w:rFonts w:asciiTheme="minorEastAsia" w:eastAsiaTheme="minorEastAsia" w:hAnsiTheme="minorEastAsia" w:hint="default"/>
          <w:rPrChange w:id="407" w:author="1608272694@qq.com" w:date="2019-04-04T22:25:00Z">
            <w:rPr>
              <w:del w:id="408" w:author="1608272694@qq.com" w:date="2019-04-04T22:25:00Z"/>
              <w:rFonts w:asciiTheme="minorEastAsia" w:eastAsiaTheme="minorEastAsia" w:hAnsiTheme="minorEastAsia" w:hint="default"/>
              <w:color w:val="FF0000"/>
            </w:rPr>
          </w:rPrChange>
        </w:rPr>
      </w:pPr>
      <w:del w:id="409" w:author="1608272694@qq.com" w:date="2019-04-04T22:25:00Z">
        <w:r w:rsidRPr="004B2240" w:rsidDel="004B2240">
          <w:rPr>
            <w:rFonts w:asciiTheme="minorEastAsia" w:eastAsiaTheme="minorEastAsia" w:hAnsiTheme="minorEastAsia"/>
            <w:rPrChange w:id="410" w:author="1608272694@qq.com" w:date="2019-04-04T22:25:00Z">
              <w:rPr>
                <w:rFonts w:asciiTheme="minorEastAsia" w:eastAsiaTheme="minorEastAsia" w:hAnsiTheme="minorEastAsia"/>
                <w:color w:val="FF0000"/>
              </w:rPr>
            </w:rPrChange>
          </w:rPr>
          <w:delText>(* 正文中有图、表和公式时必须对图、表和公式按章进行编号。例如，下图编号“图2-1”表示第二章第1个图；或者，在整篇正文中，图和表按出现的顺序依次编号，如“图1”、“图2”、“表1”、“表2”等。</w:delText>
        </w:r>
      </w:del>
    </w:p>
    <w:p w:rsidR="004B2240" w:rsidRPr="004B2240" w:rsidRDefault="000A0A1F">
      <w:pPr>
        <w:pStyle w:val="21"/>
        <w:spacing w:line="360" w:lineRule="auto"/>
        <w:ind w:firstLineChars="200" w:firstLine="480"/>
        <w:rPr>
          <w:ins w:id="411" w:author="1608272694@qq.com" w:date="2019-04-04T22:25:00Z"/>
          <w:rFonts w:asciiTheme="minorEastAsia" w:eastAsiaTheme="minorEastAsia" w:hAnsiTheme="minorEastAsia" w:hint="default"/>
          <w:rPrChange w:id="412" w:author="1608272694@qq.com" w:date="2019-04-04T22:25:00Z">
            <w:rPr>
              <w:ins w:id="413" w:author="1608272694@qq.com" w:date="2019-04-04T22:25:00Z"/>
              <w:rFonts w:asciiTheme="minorEastAsia" w:eastAsiaTheme="minorEastAsia" w:hAnsiTheme="minorEastAsia" w:hint="default"/>
              <w:color w:val="FF0000"/>
            </w:rPr>
          </w:rPrChange>
        </w:rPr>
      </w:pPr>
      <w:del w:id="414" w:author="1608272694@qq.com" w:date="2019-04-04T22:25:00Z">
        <w:r w:rsidRPr="004B2240" w:rsidDel="004B2240">
          <w:rPr>
            <w:rFonts w:asciiTheme="minorEastAsia" w:eastAsiaTheme="minorEastAsia" w:hAnsiTheme="minorEastAsia"/>
            <w:rPrChange w:id="415" w:author="1608272694@qq.com" w:date="2019-04-04T22:25:00Z">
              <w:rPr>
                <w:rFonts w:asciiTheme="minorEastAsia" w:eastAsiaTheme="minorEastAsia" w:hAnsiTheme="minorEastAsia"/>
                <w:color w:val="FF0000"/>
              </w:rPr>
            </w:rPrChange>
          </w:rPr>
          <w:delText>图表及其标题应该置于同一页，不要跨页。</w:delText>
        </w:r>
      </w:del>
      <w:ins w:id="416" w:author="1608272694@qq.com" w:date="2019-04-04T22:25:00Z">
        <w:r w:rsidR="004B2240" w:rsidRPr="004B2240">
          <w:rPr>
            <w:rFonts w:asciiTheme="minorEastAsia" w:eastAsiaTheme="minorEastAsia" w:hAnsiTheme="minorEastAsia" w:hint="default"/>
            <w:rPrChange w:id="417" w:author="1608272694@qq.com" w:date="2019-04-04T22:25:00Z">
              <w:rPr>
                <w:rFonts w:asciiTheme="minorEastAsia" w:eastAsiaTheme="minorEastAsia" w:hAnsiTheme="minorEastAsia" w:hint="default"/>
                <w:color w:val="FF0000"/>
              </w:rPr>
            </w:rPrChange>
          </w:rPr>
          <w:t xml:space="preserve">PostgreSQL </w:t>
        </w:r>
        <w:r w:rsidR="004B2240" w:rsidRPr="004B2240">
          <w:rPr>
            <w:rFonts w:asciiTheme="minorEastAsia" w:eastAsiaTheme="minorEastAsia" w:hAnsiTheme="minorEastAsia"/>
            <w:rPrChange w:id="418" w:author="1608272694@qq.com" w:date="2019-04-04T22:25:00Z">
              <w:rPr>
                <w:rFonts w:asciiTheme="minorEastAsia" w:eastAsiaTheme="minorEastAsia" w:hAnsiTheme="minorEastAsia"/>
                <w:color w:val="FF0000"/>
              </w:rPr>
            </w:rPrChange>
          </w:rPr>
          <w:t>可以说是目前功能最强大、特性最丰富和结构最复杂的开源数据库管理系统，其中有些特性甚至连商业数据库都不具备。这个起源于加州大学伯克利分校的数据库，现已成为一项国际开发项目，并且拥有广泛的用户群，尤其是在海外，目前国内使用者也越来越多。</w:t>
        </w:r>
      </w:ins>
    </w:p>
    <w:p w:rsidR="004B2240" w:rsidRPr="004B2240" w:rsidRDefault="004B2240">
      <w:pPr>
        <w:pStyle w:val="21"/>
        <w:spacing w:line="360" w:lineRule="auto"/>
        <w:ind w:firstLineChars="200" w:firstLine="480"/>
        <w:rPr>
          <w:ins w:id="419" w:author="1608272694@qq.com" w:date="2019-04-04T22:25:00Z"/>
          <w:rFonts w:asciiTheme="minorEastAsia" w:eastAsiaTheme="minorEastAsia" w:hAnsiTheme="minorEastAsia" w:hint="default"/>
          <w:rPrChange w:id="420" w:author="1608272694@qq.com" w:date="2019-04-04T22:25:00Z">
            <w:rPr>
              <w:ins w:id="421" w:author="1608272694@qq.com" w:date="2019-04-04T22:25:00Z"/>
              <w:rFonts w:asciiTheme="minorEastAsia" w:eastAsiaTheme="minorEastAsia" w:hAnsiTheme="minorEastAsia" w:hint="default"/>
              <w:color w:val="FF0000"/>
            </w:rPr>
          </w:rPrChange>
        </w:rPr>
      </w:pPr>
      <w:ins w:id="422" w:author="1608272694@qq.com" w:date="2019-04-04T22:25:00Z">
        <w:r w:rsidRPr="004B2240">
          <w:rPr>
            <w:rFonts w:asciiTheme="minorEastAsia" w:eastAsiaTheme="minorEastAsia" w:hAnsiTheme="minorEastAsia" w:hint="default"/>
            <w:rPrChange w:id="423" w:author="1608272694@qq.com" w:date="2019-04-04T22:25:00Z">
              <w:rPr>
                <w:rFonts w:asciiTheme="minorEastAsia" w:eastAsiaTheme="minorEastAsia" w:hAnsiTheme="minorEastAsia" w:hint="default"/>
                <w:color w:val="FF0000"/>
              </w:rPr>
            </w:rPrChange>
          </w:rPr>
          <w:t xml:space="preserve">PostgreSQL 基本上算是见证了整个数据库理论和技术的发展历程，由 UCB 计算机教授 Michael </w:t>
        </w:r>
        <w:proofErr w:type="spellStart"/>
        <w:r w:rsidRPr="004B2240">
          <w:rPr>
            <w:rFonts w:asciiTheme="minorEastAsia" w:eastAsiaTheme="minorEastAsia" w:hAnsiTheme="minorEastAsia" w:hint="default"/>
            <w:rPrChange w:id="424" w:author="1608272694@qq.com" w:date="2019-04-04T22:25:00Z">
              <w:rPr>
                <w:rFonts w:asciiTheme="minorEastAsia" w:eastAsiaTheme="minorEastAsia" w:hAnsiTheme="minorEastAsia" w:hint="default"/>
                <w:color w:val="FF0000"/>
              </w:rPr>
            </w:rPrChange>
          </w:rPr>
          <w:t>Stonebraker</w:t>
        </w:r>
        <w:proofErr w:type="spellEnd"/>
        <w:r w:rsidRPr="004B2240">
          <w:rPr>
            <w:rFonts w:asciiTheme="minorEastAsia" w:eastAsiaTheme="minorEastAsia" w:hAnsiTheme="minorEastAsia" w:hint="default"/>
            <w:rPrChange w:id="425" w:author="1608272694@qq.com" w:date="2019-04-04T22:25:00Z">
              <w:rPr>
                <w:rFonts w:asciiTheme="minorEastAsia" w:eastAsiaTheme="minorEastAsia" w:hAnsiTheme="minorEastAsia" w:hint="default"/>
                <w:color w:val="FF0000"/>
              </w:rPr>
            </w:rPrChange>
          </w:rPr>
          <w:t xml:space="preserve"> 于 1986 年创建。在此之前，</w:t>
        </w:r>
        <w:proofErr w:type="spellStart"/>
        <w:r w:rsidRPr="004B2240">
          <w:rPr>
            <w:rFonts w:asciiTheme="minorEastAsia" w:eastAsiaTheme="minorEastAsia" w:hAnsiTheme="minorEastAsia" w:hint="default"/>
            <w:rPrChange w:id="426" w:author="1608272694@qq.com" w:date="2019-04-04T22:25:00Z">
              <w:rPr>
                <w:rFonts w:asciiTheme="minorEastAsia" w:eastAsiaTheme="minorEastAsia" w:hAnsiTheme="minorEastAsia" w:hint="default"/>
                <w:color w:val="FF0000"/>
              </w:rPr>
            </w:rPrChange>
          </w:rPr>
          <w:t>Stonebraker</w:t>
        </w:r>
        <w:proofErr w:type="spellEnd"/>
        <w:r w:rsidRPr="004B2240">
          <w:rPr>
            <w:rFonts w:asciiTheme="minorEastAsia" w:eastAsiaTheme="minorEastAsia" w:hAnsiTheme="minorEastAsia" w:hint="default"/>
            <w:rPrChange w:id="427" w:author="1608272694@qq.com" w:date="2019-04-04T22:25:00Z">
              <w:rPr>
                <w:rFonts w:asciiTheme="minorEastAsia" w:eastAsiaTheme="minorEastAsia" w:hAnsiTheme="minorEastAsia" w:hint="default"/>
                <w:color w:val="FF0000"/>
              </w:rPr>
            </w:rPrChange>
          </w:rPr>
          <w:t xml:space="preserve"> 教授主导了关系数据库 Ingres 研究项目，88 年，提出了 Postgres 的第一个原型设计。</w:t>
        </w:r>
      </w:ins>
    </w:p>
    <w:p w:rsidR="004B2240" w:rsidRDefault="004B2240" w:rsidP="004B2240">
      <w:pPr>
        <w:pStyle w:val="21"/>
        <w:spacing w:line="360" w:lineRule="auto"/>
        <w:ind w:firstLineChars="200" w:firstLine="480"/>
        <w:rPr>
          <w:ins w:id="428" w:author="1608272694@qq.com" w:date="2019-04-04T22:34:00Z"/>
          <w:rFonts w:asciiTheme="minorEastAsia" w:eastAsiaTheme="minorEastAsia" w:hAnsiTheme="minorEastAsia" w:hint="default"/>
        </w:rPr>
      </w:pPr>
      <w:ins w:id="429" w:author="1608272694@qq.com" w:date="2019-04-04T22:25:00Z">
        <w:r w:rsidRPr="004B2240">
          <w:rPr>
            <w:rFonts w:asciiTheme="minorEastAsia" w:eastAsiaTheme="minorEastAsia" w:hAnsiTheme="minorEastAsia" w:hint="default"/>
            <w:rPrChange w:id="430" w:author="1608272694@qq.com" w:date="2019-04-04T22:25:00Z">
              <w:rPr>
                <w:rFonts w:asciiTheme="minorEastAsia" w:eastAsiaTheme="minorEastAsia" w:hAnsiTheme="minorEastAsia" w:hint="default"/>
                <w:color w:val="FF0000"/>
              </w:rPr>
            </w:rPrChange>
          </w:rPr>
          <w:t xml:space="preserve">MySQL </w:t>
        </w:r>
        <w:r w:rsidRPr="004B2240">
          <w:rPr>
            <w:rFonts w:asciiTheme="minorEastAsia" w:eastAsiaTheme="minorEastAsia" w:hAnsiTheme="minorEastAsia"/>
            <w:rPrChange w:id="431" w:author="1608272694@qq.com" w:date="2019-04-04T22:25:00Z">
              <w:rPr>
                <w:rFonts w:asciiTheme="minorEastAsia" w:eastAsiaTheme="minorEastAsia" w:hAnsiTheme="minorEastAsia"/>
                <w:color w:val="FF0000"/>
              </w:rPr>
            </w:rPrChange>
          </w:rPr>
          <w:t>号称是使用最广泛的开源数据库，而</w:t>
        </w:r>
        <w:r w:rsidRPr="004B2240">
          <w:rPr>
            <w:rFonts w:asciiTheme="minorEastAsia" w:eastAsiaTheme="minorEastAsia" w:hAnsiTheme="minorEastAsia" w:hint="default"/>
            <w:rPrChange w:id="432" w:author="1608272694@qq.com" w:date="2019-04-04T22:25:00Z">
              <w:rPr>
                <w:rFonts w:asciiTheme="minorEastAsia" w:eastAsiaTheme="minorEastAsia" w:hAnsiTheme="minorEastAsia" w:hint="default"/>
                <w:color w:val="FF0000"/>
              </w:rPr>
            </w:rPrChange>
          </w:rPr>
          <w:t xml:space="preserve"> PG </w:t>
        </w:r>
        <w:r w:rsidRPr="004B2240">
          <w:rPr>
            <w:rFonts w:asciiTheme="minorEastAsia" w:eastAsiaTheme="minorEastAsia" w:hAnsiTheme="minorEastAsia"/>
            <w:rPrChange w:id="433" w:author="1608272694@qq.com" w:date="2019-04-04T22:25:00Z">
              <w:rPr>
                <w:rFonts w:asciiTheme="minorEastAsia" w:eastAsiaTheme="minorEastAsia" w:hAnsiTheme="minorEastAsia"/>
                <w:color w:val="FF0000"/>
              </w:rPr>
            </w:rPrChange>
          </w:rPr>
          <w:t>则被称为功能最强大的开源数据库。</w:t>
        </w:r>
      </w:ins>
    </w:p>
    <w:p w:rsidR="007B1608" w:rsidRDefault="007B1608">
      <w:pPr>
        <w:pStyle w:val="21"/>
        <w:spacing w:line="360" w:lineRule="auto"/>
        <w:ind w:firstLineChars="200" w:firstLine="480"/>
        <w:rPr>
          <w:rFonts w:asciiTheme="minorEastAsia" w:eastAsiaTheme="minorEastAsia" w:hAnsiTheme="minorEastAsia" w:hint="default"/>
        </w:rPr>
      </w:pPr>
      <w:r w:rsidRPr="007B1608">
        <w:rPr>
          <w:rFonts w:asciiTheme="minorEastAsia" w:eastAsiaTheme="minorEastAsia" w:hAnsiTheme="minorEastAsia"/>
        </w:rPr>
        <w:t>PostgreSQL的特点如下</w:t>
      </w:r>
      <w:r>
        <w:rPr>
          <w:rFonts w:asciiTheme="minorEastAsia" w:eastAsiaTheme="minorEastAsia" w:hAnsiTheme="minorEastAsia"/>
        </w:rPr>
        <w:t>：</w:t>
      </w:r>
    </w:p>
    <w:p w:rsidR="007B1608" w:rsidRDefault="007B1608" w:rsidP="007B1608">
      <w:pPr>
        <w:pStyle w:val="21"/>
        <w:numPr>
          <w:ilvl w:val="0"/>
          <w:numId w:val="8"/>
        </w:numPr>
        <w:spacing w:line="360" w:lineRule="auto"/>
        <w:rPr>
          <w:rFonts w:asciiTheme="minorEastAsia" w:eastAsiaTheme="minorEastAsia" w:hAnsiTheme="minorEastAsia" w:hint="default"/>
        </w:rPr>
      </w:pPr>
      <w:r w:rsidRPr="007B1608">
        <w:rPr>
          <w:rFonts w:asciiTheme="minorEastAsia" w:eastAsiaTheme="minorEastAsia" w:hAnsiTheme="minorEastAsia"/>
        </w:rPr>
        <w:t>PostgreSQL可在所有主要操作系统(即Linux，UNIX(AIX，BSD，HP-UX，SGI IRIX，Mac OS X，Solaris，Tru64)和Windows等)上运行。</w:t>
      </w:r>
    </w:p>
    <w:p w:rsidR="007B1608" w:rsidRDefault="007B1608" w:rsidP="007B1608">
      <w:pPr>
        <w:pStyle w:val="21"/>
        <w:numPr>
          <w:ilvl w:val="0"/>
          <w:numId w:val="8"/>
        </w:numPr>
        <w:spacing w:line="360" w:lineRule="auto"/>
        <w:rPr>
          <w:rFonts w:asciiTheme="minorEastAsia" w:eastAsiaTheme="minorEastAsia" w:hAnsiTheme="minorEastAsia" w:hint="default"/>
        </w:rPr>
      </w:pPr>
      <w:r w:rsidRPr="007B1608">
        <w:rPr>
          <w:rFonts w:asciiTheme="minorEastAsia" w:eastAsiaTheme="minorEastAsia" w:hAnsiTheme="minorEastAsia"/>
        </w:rPr>
        <w:t>PostgreSQL支持文本，图像，声音和视频，并包括用于C/C++，Java，Perl，Python，Ruby，</w:t>
      </w:r>
      <w:r>
        <w:rPr>
          <w:rFonts w:asciiTheme="minorEastAsia" w:eastAsiaTheme="minorEastAsia" w:hAnsiTheme="minorEastAsia"/>
        </w:rPr>
        <w:t>Node</w:t>
      </w:r>
      <w:r>
        <w:rPr>
          <w:rFonts w:asciiTheme="minorEastAsia" w:eastAsiaTheme="minorEastAsia" w:hAnsiTheme="minorEastAsia" w:hint="default"/>
        </w:rPr>
        <w:t>.js</w:t>
      </w:r>
      <w:r>
        <w:rPr>
          <w:rFonts w:asciiTheme="minorEastAsia" w:eastAsiaTheme="minorEastAsia" w:hAnsiTheme="minorEastAsia"/>
        </w:rPr>
        <w:t>，</w:t>
      </w:r>
      <w:proofErr w:type="spellStart"/>
      <w:r w:rsidRPr="007B1608">
        <w:rPr>
          <w:rFonts w:asciiTheme="minorEastAsia" w:eastAsiaTheme="minorEastAsia" w:hAnsiTheme="minorEastAsia"/>
        </w:rPr>
        <w:t>Tcl</w:t>
      </w:r>
      <w:proofErr w:type="spellEnd"/>
      <w:r w:rsidRPr="007B1608">
        <w:rPr>
          <w:rFonts w:asciiTheme="minorEastAsia" w:eastAsiaTheme="minorEastAsia" w:hAnsiTheme="minorEastAsia"/>
        </w:rPr>
        <w:t>和开放数据库连接(ODBC)的编程接口。</w:t>
      </w:r>
    </w:p>
    <w:p w:rsidR="007B1608" w:rsidRDefault="007B1608" w:rsidP="007B1608">
      <w:pPr>
        <w:pStyle w:val="21"/>
        <w:numPr>
          <w:ilvl w:val="0"/>
          <w:numId w:val="8"/>
        </w:numPr>
        <w:spacing w:line="360" w:lineRule="auto"/>
        <w:rPr>
          <w:rFonts w:asciiTheme="minorEastAsia" w:eastAsiaTheme="minorEastAsia" w:hAnsiTheme="minorEastAsia" w:hint="default"/>
        </w:rPr>
      </w:pPr>
      <w:r w:rsidRPr="007B1608">
        <w:rPr>
          <w:rFonts w:asciiTheme="minorEastAsia" w:eastAsiaTheme="minorEastAsia" w:hAnsiTheme="minorEastAsia"/>
        </w:rPr>
        <w:t>PostgreSQL支持SQL的许多功能，例如复杂SQL查询，SQL子选择，外键，触发器，视图，事务，</w:t>
      </w:r>
      <w:proofErr w:type="gramStart"/>
      <w:r w:rsidRPr="007B1608">
        <w:rPr>
          <w:rFonts w:asciiTheme="minorEastAsia" w:eastAsiaTheme="minorEastAsia" w:hAnsiTheme="minorEastAsia"/>
        </w:rPr>
        <w:t>多进程</w:t>
      </w:r>
      <w:proofErr w:type="gramEnd"/>
      <w:r w:rsidRPr="007B1608">
        <w:rPr>
          <w:rFonts w:asciiTheme="minorEastAsia" w:eastAsiaTheme="minorEastAsia" w:hAnsiTheme="minorEastAsia"/>
        </w:rPr>
        <w:t>并发控制(MVCC)，流式复制(9.0)，</w:t>
      </w:r>
      <w:proofErr w:type="gramStart"/>
      <w:r w:rsidRPr="007B1608">
        <w:rPr>
          <w:rFonts w:asciiTheme="minorEastAsia" w:eastAsiaTheme="minorEastAsia" w:hAnsiTheme="minorEastAsia"/>
        </w:rPr>
        <w:t>热备</w:t>
      </w:r>
      <w:proofErr w:type="gramEnd"/>
      <w:r w:rsidRPr="007B1608">
        <w:rPr>
          <w:rFonts w:asciiTheme="minorEastAsia" w:eastAsiaTheme="minorEastAsia" w:hAnsiTheme="minorEastAsia"/>
        </w:rPr>
        <w:t>(9.0))。</w:t>
      </w:r>
    </w:p>
    <w:p w:rsidR="007B1608" w:rsidRDefault="007B1608" w:rsidP="007B1608">
      <w:pPr>
        <w:pStyle w:val="21"/>
        <w:numPr>
          <w:ilvl w:val="0"/>
          <w:numId w:val="8"/>
        </w:numPr>
        <w:spacing w:line="360" w:lineRule="auto"/>
        <w:rPr>
          <w:rFonts w:asciiTheme="minorEastAsia" w:eastAsiaTheme="minorEastAsia" w:hAnsiTheme="minorEastAsia" w:hint="default"/>
        </w:rPr>
      </w:pPr>
      <w:r w:rsidRPr="007B1608">
        <w:rPr>
          <w:rFonts w:asciiTheme="minorEastAsia" w:eastAsiaTheme="minorEastAsia" w:hAnsiTheme="minorEastAsia"/>
        </w:rPr>
        <w:t>在PostgreSQL中，表可以设置为从“父”表继承其特征。</w:t>
      </w:r>
    </w:p>
    <w:p w:rsidR="006E4748" w:rsidRPr="00E56BD9" w:rsidRDefault="007B1608" w:rsidP="00E56BD9">
      <w:pPr>
        <w:pStyle w:val="21"/>
        <w:numPr>
          <w:ilvl w:val="0"/>
          <w:numId w:val="8"/>
        </w:numPr>
        <w:spacing w:line="360" w:lineRule="auto"/>
        <w:rPr>
          <w:rFonts w:ascii="黑体" w:eastAsia="黑体" w:hint="default"/>
        </w:rPr>
      </w:pPr>
      <w:r w:rsidRPr="007B1608">
        <w:rPr>
          <w:rFonts w:asciiTheme="minorEastAsia" w:eastAsiaTheme="minorEastAsia" w:hAnsiTheme="minorEastAsia"/>
        </w:rPr>
        <w:t>可以安装多个扩展以向PostgreSQL添加附加功能。</w:t>
      </w:r>
    </w:p>
    <w:p w:rsidR="008504FE" w:rsidRDefault="00E56BD9">
      <w:pPr>
        <w:pStyle w:val="2"/>
        <w:spacing w:line="720" w:lineRule="auto"/>
        <w:jc w:val="both"/>
      </w:pPr>
      <w:proofErr w:type="spellStart"/>
      <w:r>
        <w:rPr>
          <w:lang w:eastAsia="zh-CN"/>
        </w:rPr>
        <w:t>javaScript</w:t>
      </w:r>
      <w:proofErr w:type="spellEnd"/>
    </w:p>
    <w:p w:rsidR="00CE0748" w:rsidRPr="00CE0748" w:rsidRDefault="00CE0748" w:rsidP="00CE0748">
      <w:pPr>
        <w:pStyle w:val="21"/>
        <w:spacing w:line="360" w:lineRule="auto"/>
        <w:ind w:firstLineChars="200" w:firstLine="480"/>
        <w:rPr>
          <w:rFonts w:ascii="Times New Roman" w:hint="default"/>
        </w:rPr>
      </w:pPr>
      <w:r w:rsidRPr="00CE0748">
        <w:rPr>
          <w:rFonts w:ascii="Times New Roman"/>
        </w:rPr>
        <w:t xml:space="preserve">JavaScript </w:t>
      </w:r>
      <w:r w:rsidRPr="00CE0748">
        <w:rPr>
          <w:rFonts w:ascii="Times New Roman"/>
        </w:rPr>
        <w:t>是一门跨平台、面向对象的脚本语言，它能够让网页具有交互（例如具有复杂的动画，可点击的按钮，通俗的菜单等）。另外还有高级的服务端</w:t>
      </w:r>
      <w:proofErr w:type="spellStart"/>
      <w:r w:rsidRPr="00CE0748">
        <w:rPr>
          <w:rFonts w:ascii="Times New Roman"/>
        </w:rPr>
        <w:t>Javascript</w:t>
      </w:r>
      <w:proofErr w:type="spellEnd"/>
      <w:r w:rsidRPr="00CE0748">
        <w:rPr>
          <w:rFonts w:ascii="Times New Roman"/>
        </w:rPr>
        <w:lastRenderedPageBreak/>
        <w:t>版本，例如</w:t>
      </w:r>
      <w:r w:rsidRPr="00CE0748">
        <w:rPr>
          <w:rFonts w:ascii="Times New Roman"/>
        </w:rPr>
        <w:t>Node.js</w:t>
      </w:r>
      <w:r w:rsidRPr="00CE0748">
        <w:rPr>
          <w:rFonts w:ascii="Times New Roman"/>
        </w:rPr>
        <w:t>，它可以让你在网页上添加更多功能，不仅仅是下载文件（例如在多台电脑之间的协同合作）。在宿主环境（例如</w:t>
      </w:r>
      <w:r w:rsidRPr="00CE0748">
        <w:rPr>
          <w:rFonts w:ascii="Times New Roman"/>
        </w:rPr>
        <w:t xml:space="preserve"> web </w:t>
      </w:r>
      <w:r w:rsidRPr="00CE0748">
        <w:rPr>
          <w:rFonts w:ascii="Times New Roman"/>
        </w:rPr>
        <w:t>浏览器）中，</w:t>
      </w:r>
      <w:r w:rsidRPr="00CE0748">
        <w:rPr>
          <w:rFonts w:ascii="Times New Roman"/>
        </w:rPr>
        <w:t xml:space="preserve"> JavaScript </w:t>
      </w:r>
      <w:r w:rsidRPr="00CE0748">
        <w:rPr>
          <w:rFonts w:ascii="Times New Roman"/>
        </w:rPr>
        <w:t>能够通过其所连接的环境提供的编程接口进行控制。</w:t>
      </w:r>
    </w:p>
    <w:p w:rsidR="00CE0748" w:rsidRPr="00CE0748" w:rsidRDefault="00CE0748" w:rsidP="00CE0748">
      <w:pPr>
        <w:pStyle w:val="21"/>
        <w:spacing w:line="360" w:lineRule="auto"/>
        <w:ind w:firstLineChars="200" w:firstLine="480"/>
        <w:rPr>
          <w:rFonts w:ascii="Times New Roman" w:hint="default"/>
        </w:rPr>
      </w:pPr>
      <w:r w:rsidRPr="00CE0748">
        <w:rPr>
          <w:rFonts w:ascii="Times New Roman"/>
        </w:rPr>
        <w:t xml:space="preserve">JavaScript </w:t>
      </w:r>
      <w:r w:rsidRPr="00CE0748">
        <w:rPr>
          <w:rFonts w:ascii="Times New Roman"/>
        </w:rPr>
        <w:t>内置了一些对象的标准库，比如数组（</w:t>
      </w:r>
      <w:r w:rsidRPr="00CE0748">
        <w:rPr>
          <w:rFonts w:ascii="Times New Roman"/>
        </w:rPr>
        <w:t>Array</w:t>
      </w:r>
      <w:r w:rsidRPr="00CE0748">
        <w:rPr>
          <w:rFonts w:ascii="Times New Roman"/>
        </w:rPr>
        <w:t>），日期（</w:t>
      </w:r>
      <w:r w:rsidRPr="00CE0748">
        <w:rPr>
          <w:rFonts w:ascii="Times New Roman"/>
        </w:rPr>
        <w:t>Date</w:t>
      </w:r>
      <w:r w:rsidRPr="00CE0748">
        <w:rPr>
          <w:rFonts w:ascii="Times New Roman"/>
        </w:rPr>
        <w:t>），数学（</w:t>
      </w:r>
      <w:r w:rsidRPr="00CE0748">
        <w:rPr>
          <w:rFonts w:ascii="Times New Roman"/>
        </w:rPr>
        <w:t>Math</w:t>
      </w:r>
      <w:r w:rsidRPr="00CE0748">
        <w:rPr>
          <w:rFonts w:ascii="Times New Roman"/>
        </w:rPr>
        <w:t>）和一套核心语句，包括运算符，流程控制符以及申明方式等。</w:t>
      </w:r>
      <w:r w:rsidRPr="00CE0748">
        <w:rPr>
          <w:rFonts w:ascii="Times New Roman"/>
        </w:rPr>
        <w:t xml:space="preserve">JavaScript </w:t>
      </w:r>
      <w:r w:rsidRPr="00CE0748">
        <w:rPr>
          <w:rFonts w:ascii="Times New Roman"/>
        </w:rPr>
        <w:t>的核心部分可以通过添加对象来扩展语言以适应不同用途；例如：</w:t>
      </w:r>
    </w:p>
    <w:p w:rsidR="00CE0748" w:rsidRPr="00CE0748" w:rsidRDefault="00CE0748" w:rsidP="00CE0748">
      <w:pPr>
        <w:pStyle w:val="21"/>
        <w:spacing w:line="360" w:lineRule="auto"/>
        <w:ind w:firstLineChars="200" w:firstLine="480"/>
        <w:rPr>
          <w:rFonts w:ascii="Times New Roman" w:hint="default"/>
        </w:rPr>
      </w:pPr>
      <w:r w:rsidRPr="00CE0748">
        <w:rPr>
          <w:rFonts w:ascii="Times New Roman"/>
        </w:rPr>
        <w:t>客户端的</w:t>
      </w:r>
      <w:r w:rsidRPr="00CE0748">
        <w:rPr>
          <w:rFonts w:ascii="Times New Roman"/>
        </w:rPr>
        <w:t xml:space="preserve"> JavaScript </w:t>
      </w:r>
      <w:r w:rsidRPr="00CE0748">
        <w:rPr>
          <w:rFonts w:ascii="Times New Roman"/>
        </w:rPr>
        <w:t>通过提供控制浏览器及其文档对象模型（</w:t>
      </w:r>
      <w:r w:rsidRPr="00CE0748">
        <w:rPr>
          <w:rFonts w:ascii="Times New Roman"/>
        </w:rPr>
        <w:t>DOM</w:t>
      </w:r>
      <w:r w:rsidRPr="00CE0748">
        <w:rPr>
          <w:rFonts w:ascii="Times New Roman"/>
        </w:rPr>
        <w:t>）的对象来扩展语言核心。例如：客户端版本直接支持应用将元素放在</w:t>
      </w:r>
      <w:r w:rsidRPr="00CE0748">
        <w:rPr>
          <w:rFonts w:ascii="Times New Roman"/>
        </w:rPr>
        <w:t>HTML</w:t>
      </w:r>
      <w:r w:rsidRPr="00CE0748">
        <w:rPr>
          <w:rFonts w:ascii="Times New Roman"/>
        </w:rPr>
        <w:t>表单中并且支持响应用户事件比如鼠标点击、表单提交和页面导航。</w:t>
      </w:r>
    </w:p>
    <w:p w:rsidR="00CE0748" w:rsidRPr="00CE0748" w:rsidRDefault="00CE0748" w:rsidP="00CE0748">
      <w:pPr>
        <w:pStyle w:val="21"/>
        <w:spacing w:line="360" w:lineRule="auto"/>
        <w:ind w:firstLineChars="200" w:firstLine="480"/>
        <w:rPr>
          <w:rFonts w:ascii="Times New Roman" w:hint="default"/>
        </w:rPr>
      </w:pPr>
      <w:r w:rsidRPr="00CE0748">
        <w:rPr>
          <w:rFonts w:ascii="Times New Roman"/>
        </w:rPr>
        <w:t xml:space="preserve"> </w:t>
      </w:r>
      <w:r w:rsidRPr="00CE0748">
        <w:rPr>
          <w:rFonts w:ascii="Times New Roman"/>
        </w:rPr>
        <w:t>服务端的</w:t>
      </w:r>
      <w:r w:rsidRPr="00CE0748">
        <w:rPr>
          <w:rFonts w:ascii="Times New Roman"/>
        </w:rPr>
        <w:t xml:space="preserve"> JavaScript </w:t>
      </w:r>
      <w:r w:rsidRPr="00CE0748">
        <w:rPr>
          <w:rFonts w:ascii="Times New Roman"/>
        </w:rPr>
        <w:t>则通过提供有关在服务器上运行</w:t>
      </w:r>
      <w:r w:rsidRPr="00CE0748">
        <w:rPr>
          <w:rFonts w:ascii="Times New Roman"/>
        </w:rPr>
        <w:t xml:space="preserve"> JavaScript </w:t>
      </w:r>
      <w:r w:rsidRPr="00CE0748">
        <w:rPr>
          <w:rFonts w:ascii="Times New Roman"/>
        </w:rPr>
        <w:t>的对象来可扩展语言核心。例如：服务端版本直接支持应用和数据库通信，提供应用不同</w:t>
      </w:r>
      <w:proofErr w:type="gramStart"/>
      <w:r w:rsidRPr="00CE0748">
        <w:rPr>
          <w:rFonts w:ascii="Times New Roman"/>
        </w:rPr>
        <w:t>调用间</w:t>
      </w:r>
      <w:proofErr w:type="gramEnd"/>
      <w:r w:rsidRPr="00CE0748">
        <w:rPr>
          <w:rFonts w:ascii="Times New Roman"/>
        </w:rPr>
        <w:t>的信息连续性，或者在服务器上执行文件操作。</w:t>
      </w:r>
    </w:p>
    <w:p w:rsidR="00EB481B" w:rsidRDefault="00CE0748" w:rsidP="00CE0748">
      <w:pPr>
        <w:pStyle w:val="21"/>
        <w:spacing w:line="360" w:lineRule="auto"/>
        <w:ind w:firstLineChars="200" w:firstLine="480"/>
        <w:rPr>
          <w:rFonts w:ascii="Times New Roman" w:hint="default"/>
        </w:rPr>
      </w:pPr>
      <w:r w:rsidRPr="00CE0748">
        <w:rPr>
          <w:rFonts w:ascii="Times New Roman"/>
        </w:rPr>
        <w:t>这意味着，在浏览器环境中，</w:t>
      </w:r>
      <w:r w:rsidRPr="00CE0748">
        <w:rPr>
          <w:rFonts w:ascii="Times New Roman"/>
        </w:rPr>
        <w:t xml:space="preserve">JavaScript </w:t>
      </w:r>
      <w:r w:rsidRPr="00CE0748">
        <w:rPr>
          <w:rFonts w:ascii="Times New Roman"/>
        </w:rPr>
        <w:t>可以改变网页（</w:t>
      </w:r>
      <w:r w:rsidRPr="00CE0748">
        <w:rPr>
          <w:rFonts w:ascii="Times New Roman"/>
        </w:rPr>
        <w:t>DOM</w:t>
      </w:r>
      <w:r w:rsidRPr="00CE0748">
        <w:rPr>
          <w:rFonts w:ascii="Times New Roman"/>
        </w:rPr>
        <w:t>）的外观样式。同样的，在服务器上，</w:t>
      </w:r>
      <w:r w:rsidRPr="00CE0748">
        <w:rPr>
          <w:rFonts w:ascii="Times New Roman"/>
        </w:rPr>
        <w:t>Node.js JavaScript</w:t>
      </w:r>
      <w:r w:rsidRPr="00CE0748">
        <w:rPr>
          <w:rFonts w:ascii="Times New Roman"/>
        </w:rPr>
        <w:t>可以对浏览器上编写的代码发出的客户端请求做出响应。</w:t>
      </w:r>
    </w:p>
    <w:p w:rsidR="008504FE" w:rsidRDefault="000917E2">
      <w:pPr>
        <w:pStyle w:val="2"/>
        <w:spacing w:line="720" w:lineRule="auto"/>
        <w:jc w:val="both"/>
        <w:rPr>
          <w:rFonts w:ascii="黑体" w:eastAsia="黑体" w:hAnsi="黑体"/>
          <w:sz w:val="28"/>
          <w:szCs w:val="28"/>
          <w:lang w:eastAsia="zh-CN"/>
        </w:rPr>
      </w:pPr>
      <w:bookmarkStart w:id="434" w:name="_Hlk5375949"/>
      <w:bookmarkStart w:id="435" w:name="_Toc194086079"/>
      <w:r>
        <w:rPr>
          <w:rFonts w:ascii="黑体" w:eastAsia="黑体" w:hAnsi="黑体" w:hint="eastAsia"/>
          <w:sz w:val="28"/>
          <w:szCs w:val="28"/>
          <w:lang w:eastAsia="zh-CN"/>
        </w:rPr>
        <w:t>Ajax技术</w:t>
      </w:r>
    </w:p>
    <w:p w:rsidR="009A12A1" w:rsidRDefault="009A12A1" w:rsidP="009A12A1">
      <w:pPr>
        <w:pStyle w:val="21"/>
        <w:spacing w:line="360" w:lineRule="auto"/>
        <w:ind w:firstLineChars="200" w:firstLine="480"/>
        <w:rPr>
          <w:rFonts w:ascii="Times New Roman" w:hint="default"/>
        </w:rPr>
      </w:pPr>
      <w:r w:rsidRPr="009A12A1">
        <w:rPr>
          <w:rFonts w:ascii="Times New Roman"/>
        </w:rPr>
        <w:t>Ajax</w:t>
      </w:r>
      <w:r w:rsidRPr="009A12A1">
        <w:rPr>
          <w:rFonts w:ascii="Times New Roman"/>
        </w:rPr>
        <w:t>技术的核心是</w:t>
      </w:r>
      <w:proofErr w:type="spellStart"/>
      <w:r w:rsidRPr="009A12A1">
        <w:rPr>
          <w:rFonts w:ascii="Times New Roman"/>
        </w:rPr>
        <w:t>XMLHttpRequest</w:t>
      </w:r>
      <w:proofErr w:type="spellEnd"/>
      <w:r w:rsidRPr="009A12A1">
        <w:rPr>
          <w:rFonts w:ascii="Times New Roman"/>
        </w:rPr>
        <w:t>对象（简称</w:t>
      </w:r>
      <w:r w:rsidRPr="009A12A1">
        <w:rPr>
          <w:rFonts w:ascii="Times New Roman"/>
        </w:rPr>
        <w:t>XHR</w:t>
      </w:r>
      <w:r w:rsidRPr="009A12A1">
        <w:rPr>
          <w:rFonts w:ascii="Times New Roman"/>
        </w:rPr>
        <w:t>），这是由微软首先引入的一个特性，其他浏览器提供</w:t>
      </w:r>
      <w:proofErr w:type="gramStart"/>
      <w:r w:rsidRPr="009A12A1">
        <w:rPr>
          <w:rFonts w:ascii="Times New Roman"/>
        </w:rPr>
        <w:t>商后来</w:t>
      </w:r>
      <w:proofErr w:type="gramEnd"/>
      <w:r w:rsidRPr="009A12A1">
        <w:rPr>
          <w:rFonts w:ascii="Times New Roman"/>
        </w:rPr>
        <w:t>都提供了相同的实现。在</w:t>
      </w:r>
      <w:r w:rsidRPr="009A12A1">
        <w:rPr>
          <w:rFonts w:ascii="Times New Roman"/>
        </w:rPr>
        <w:t>XHR</w:t>
      </w:r>
      <w:r w:rsidRPr="009A12A1">
        <w:rPr>
          <w:rFonts w:ascii="Times New Roman"/>
        </w:rPr>
        <w:t>出现之前，</w:t>
      </w:r>
      <w:r w:rsidRPr="009A12A1">
        <w:rPr>
          <w:rFonts w:ascii="Times New Roman"/>
        </w:rPr>
        <w:t>Ajax</w:t>
      </w:r>
      <w:r w:rsidRPr="009A12A1">
        <w:rPr>
          <w:rFonts w:ascii="Times New Roman"/>
        </w:rPr>
        <w:t>式的通信必须借助一些</w:t>
      </w:r>
      <w:r w:rsidRPr="009A12A1">
        <w:rPr>
          <w:rFonts w:ascii="Times New Roman"/>
        </w:rPr>
        <w:t>hack</w:t>
      </w:r>
      <w:r w:rsidRPr="009A12A1">
        <w:rPr>
          <w:rFonts w:ascii="Times New Roman"/>
        </w:rPr>
        <w:t>手段来实现，大多数是使用隐藏的框架或内嵌框架。</w:t>
      </w:r>
      <w:r w:rsidRPr="009A12A1">
        <w:rPr>
          <w:rFonts w:ascii="Times New Roman"/>
        </w:rPr>
        <w:t>XHR</w:t>
      </w:r>
      <w:bookmarkEnd w:id="434"/>
      <w:r w:rsidRPr="009A12A1">
        <w:rPr>
          <w:rFonts w:ascii="Times New Roman"/>
        </w:rPr>
        <w:t>为向服务器发送请求和解析服务器响应提供了流畅的接口。能够以异步方式从服务器获得更多信息</w:t>
      </w:r>
      <w:r>
        <w:rPr>
          <w:rFonts w:ascii="Times New Roman"/>
        </w:rPr>
        <w:t>，意味着用户单击后，可以不必刷新页面也能取得新数据。也就是说，可以使用</w:t>
      </w:r>
      <w:r>
        <w:rPr>
          <w:rFonts w:ascii="Times New Roman"/>
        </w:rPr>
        <w:t>X</w:t>
      </w:r>
      <w:r>
        <w:rPr>
          <w:rFonts w:ascii="Times New Roman" w:hint="default"/>
        </w:rPr>
        <w:t>HR</w:t>
      </w:r>
      <w:r>
        <w:rPr>
          <w:rFonts w:ascii="Times New Roman"/>
        </w:rPr>
        <w:t>对象取得新数据，然后再通过</w:t>
      </w:r>
      <w:r>
        <w:rPr>
          <w:rFonts w:ascii="Times New Roman"/>
        </w:rPr>
        <w:t>D</w:t>
      </w:r>
      <w:r>
        <w:rPr>
          <w:rFonts w:ascii="Times New Roman" w:hint="default"/>
        </w:rPr>
        <w:t>OM</w:t>
      </w:r>
      <w:r>
        <w:rPr>
          <w:rFonts w:ascii="Times New Roman"/>
        </w:rPr>
        <w:t>将新数据插入到页面中。另外，虽然名字中包含</w:t>
      </w:r>
      <w:r>
        <w:rPr>
          <w:rFonts w:ascii="Times New Roman"/>
        </w:rPr>
        <w:t>X</w:t>
      </w:r>
      <w:r>
        <w:rPr>
          <w:rFonts w:ascii="Times New Roman" w:hint="default"/>
        </w:rPr>
        <w:t>ML</w:t>
      </w:r>
      <w:r>
        <w:rPr>
          <w:rFonts w:ascii="Times New Roman"/>
        </w:rPr>
        <w:t>的成分，但</w:t>
      </w:r>
      <w:r>
        <w:rPr>
          <w:rFonts w:ascii="Times New Roman"/>
        </w:rPr>
        <w:t>Ajax</w:t>
      </w:r>
      <w:r>
        <w:rPr>
          <w:rFonts w:ascii="Times New Roman"/>
        </w:rPr>
        <w:t>通信与数据格式无关，现在服务端与客户端通信一般采用</w:t>
      </w:r>
      <w:r>
        <w:rPr>
          <w:rFonts w:ascii="Times New Roman"/>
        </w:rPr>
        <w:t>J</w:t>
      </w:r>
      <w:r>
        <w:rPr>
          <w:rFonts w:ascii="Times New Roman" w:hint="default"/>
        </w:rPr>
        <w:t>SON</w:t>
      </w:r>
      <w:r>
        <w:rPr>
          <w:rFonts w:ascii="Times New Roman"/>
        </w:rPr>
        <w:t>格式的数据。这中技术就是无须刷新页面即可从服务器取得数据，但不一定是</w:t>
      </w:r>
      <w:r>
        <w:rPr>
          <w:rFonts w:ascii="Times New Roman"/>
        </w:rPr>
        <w:t>X</w:t>
      </w:r>
      <w:r>
        <w:rPr>
          <w:rFonts w:ascii="Times New Roman" w:hint="default"/>
        </w:rPr>
        <w:t>ML</w:t>
      </w:r>
      <w:r>
        <w:rPr>
          <w:rFonts w:ascii="Times New Roman"/>
        </w:rPr>
        <w:t>数据。</w:t>
      </w:r>
    </w:p>
    <w:p w:rsidR="00AB59A5" w:rsidRDefault="009A12A1" w:rsidP="00AB59A5">
      <w:pPr>
        <w:pStyle w:val="21"/>
        <w:spacing w:line="360" w:lineRule="auto"/>
        <w:ind w:firstLineChars="200" w:firstLine="480"/>
        <w:rPr>
          <w:rFonts w:ascii="Times New Roman" w:hint="default"/>
        </w:rPr>
      </w:pPr>
      <w:r>
        <w:rPr>
          <w:rFonts w:ascii="Times New Roman"/>
        </w:rPr>
        <w:t>实际上</w:t>
      </w:r>
      <w:r w:rsidR="00AB59A5">
        <w:rPr>
          <w:rFonts w:ascii="Times New Roman"/>
        </w:rPr>
        <w:t>，</w:t>
      </w:r>
      <w:r>
        <w:rPr>
          <w:rFonts w:ascii="Times New Roman"/>
        </w:rPr>
        <w:t>在</w:t>
      </w:r>
      <w:r w:rsidR="00AB59A5">
        <w:rPr>
          <w:rFonts w:ascii="Times New Roman"/>
        </w:rPr>
        <w:t>Ajax</w:t>
      </w:r>
      <w:r w:rsidR="00AB59A5">
        <w:rPr>
          <w:rFonts w:ascii="Times New Roman"/>
        </w:rPr>
        <w:t>这个名字被正式提出之前，这种技术已经存在很长时间了，人们过去通常将这种技术叫做远程脚本（</w:t>
      </w:r>
      <w:r w:rsidR="00AB59A5">
        <w:rPr>
          <w:rFonts w:ascii="Times New Roman"/>
        </w:rPr>
        <w:t>remoting</w:t>
      </w:r>
      <w:r w:rsidR="00AB59A5">
        <w:rPr>
          <w:rFonts w:ascii="Times New Roman" w:hint="default"/>
        </w:rPr>
        <w:t xml:space="preserve"> </w:t>
      </w:r>
      <w:r w:rsidR="00AB59A5">
        <w:rPr>
          <w:rFonts w:ascii="Times New Roman"/>
        </w:rPr>
        <w:t>scripting</w:t>
      </w:r>
      <w:r w:rsidR="00AB59A5">
        <w:rPr>
          <w:rFonts w:ascii="Times New Roman"/>
        </w:rPr>
        <w:t>），而且早在</w:t>
      </w:r>
      <w:r w:rsidR="00AB59A5">
        <w:rPr>
          <w:rFonts w:ascii="Times New Roman"/>
        </w:rPr>
        <w:t>1998</w:t>
      </w:r>
      <w:r w:rsidR="00AB59A5">
        <w:rPr>
          <w:rFonts w:ascii="Times New Roman"/>
        </w:rPr>
        <w:t>年就有人</w:t>
      </w:r>
      <w:r w:rsidR="00AB59A5">
        <w:rPr>
          <w:rFonts w:ascii="Times New Roman"/>
        </w:rPr>
        <w:lastRenderedPageBreak/>
        <w:t>采用不同的手段实现了这种浏览器与服务端的通信。再往前推，</w:t>
      </w:r>
      <w:r w:rsidR="00AB59A5">
        <w:rPr>
          <w:rFonts w:ascii="Times New Roman"/>
        </w:rPr>
        <w:t>JavaScript</w:t>
      </w:r>
      <w:r w:rsidR="00AB59A5">
        <w:rPr>
          <w:rFonts w:ascii="Times New Roman"/>
        </w:rPr>
        <w:t>需要通过</w:t>
      </w:r>
      <w:r w:rsidR="00AB59A5">
        <w:rPr>
          <w:rFonts w:ascii="Times New Roman"/>
        </w:rPr>
        <w:t>java</w:t>
      </w:r>
      <w:r w:rsidR="00AB59A5">
        <w:rPr>
          <w:rFonts w:ascii="Times New Roman" w:hint="default"/>
        </w:rPr>
        <w:t xml:space="preserve"> </w:t>
      </w:r>
      <w:r w:rsidR="00AB59A5">
        <w:rPr>
          <w:rFonts w:ascii="Times New Roman"/>
        </w:rPr>
        <w:t>applet</w:t>
      </w:r>
      <w:r w:rsidR="00AB59A5">
        <w:rPr>
          <w:rFonts w:ascii="Times New Roman"/>
        </w:rPr>
        <w:t>或</w:t>
      </w:r>
      <w:r w:rsidR="00AB59A5">
        <w:rPr>
          <w:rFonts w:ascii="Times New Roman"/>
        </w:rPr>
        <w:t>flash</w:t>
      </w:r>
      <w:r w:rsidR="00AB59A5">
        <w:rPr>
          <w:rFonts w:ascii="Times New Roman"/>
        </w:rPr>
        <w:t>电影等中间层向服务器发送请求。而</w:t>
      </w:r>
      <w:r w:rsidR="00AB59A5">
        <w:rPr>
          <w:rFonts w:ascii="Times New Roman"/>
        </w:rPr>
        <w:t>X</w:t>
      </w:r>
      <w:r w:rsidR="00AB59A5">
        <w:rPr>
          <w:rFonts w:ascii="Times New Roman" w:hint="default"/>
        </w:rPr>
        <w:t>HR</w:t>
      </w:r>
      <w:r w:rsidR="00AB59A5">
        <w:rPr>
          <w:rFonts w:ascii="Times New Roman"/>
        </w:rPr>
        <w:t>则将浏览器原生的通信能力提供给了开发人员，简化了实现同样操作的任务。</w:t>
      </w:r>
    </w:p>
    <w:p w:rsidR="00AB59A5" w:rsidRDefault="00AB59A5" w:rsidP="00B40C0F">
      <w:pPr>
        <w:pStyle w:val="21"/>
        <w:spacing w:line="360" w:lineRule="auto"/>
        <w:ind w:firstLineChars="200" w:firstLine="480"/>
        <w:rPr>
          <w:rFonts w:ascii="Times New Roman" w:hint="default"/>
        </w:rPr>
      </w:pPr>
      <w:bookmarkStart w:id="436" w:name="_Hlk5375898"/>
      <w:r>
        <w:rPr>
          <w:rFonts w:ascii="Times New Roman"/>
        </w:rPr>
        <w:t>在被命名为</w:t>
      </w:r>
      <w:r>
        <w:rPr>
          <w:rFonts w:ascii="Times New Roman"/>
        </w:rPr>
        <w:t>Ajax</w:t>
      </w:r>
      <w:r>
        <w:rPr>
          <w:rFonts w:ascii="Times New Roman"/>
        </w:rPr>
        <w:t>后，大约是</w:t>
      </w:r>
      <w:r>
        <w:rPr>
          <w:rFonts w:ascii="Times New Roman"/>
        </w:rPr>
        <w:t>2005</w:t>
      </w:r>
      <w:r>
        <w:rPr>
          <w:rFonts w:ascii="Times New Roman"/>
        </w:rPr>
        <w:t>年底</w:t>
      </w:r>
      <w:r>
        <w:rPr>
          <w:rFonts w:ascii="Times New Roman"/>
        </w:rPr>
        <w:t>2006</w:t>
      </w:r>
      <w:r>
        <w:rPr>
          <w:rFonts w:ascii="Times New Roman"/>
        </w:rPr>
        <w:t>年初，这种浏览器与服务器的通信技术可谓红极一时。人们对</w:t>
      </w:r>
      <w:r>
        <w:rPr>
          <w:rFonts w:ascii="Times New Roman"/>
        </w:rPr>
        <w:t>JavaScript</w:t>
      </w:r>
      <w:r>
        <w:rPr>
          <w:rFonts w:ascii="Times New Roman"/>
        </w:rPr>
        <w:t>和</w:t>
      </w:r>
      <w:r>
        <w:rPr>
          <w:rFonts w:ascii="Times New Roman"/>
        </w:rPr>
        <w:t>web</w:t>
      </w:r>
      <w:r>
        <w:rPr>
          <w:rFonts w:ascii="Times New Roman"/>
        </w:rPr>
        <w:t>的全新认识，催生了很多使用原有特性的新技术和新模式。就目前来说，熟练使用</w:t>
      </w:r>
      <w:r>
        <w:rPr>
          <w:rFonts w:ascii="Times New Roman"/>
        </w:rPr>
        <w:t>X</w:t>
      </w:r>
      <w:r>
        <w:rPr>
          <w:rFonts w:ascii="Times New Roman" w:hint="default"/>
        </w:rPr>
        <w:t>HR</w:t>
      </w:r>
      <w:r>
        <w:rPr>
          <w:rFonts w:ascii="Times New Roman"/>
        </w:rPr>
        <w:t>对象已经成为所有</w:t>
      </w:r>
      <w:r>
        <w:rPr>
          <w:rFonts w:ascii="Times New Roman"/>
        </w:rPr>
        <w:t>Web</w:t>
      </w:r>
      <w:r>
        <w:rPr>
          <w:rFonts w:ascii="Times New Roman"/>
        </w:rPr>
        <w:t>开发人员必须掌握的一种技能。也正因为</w:t>
      </w:r>
      <w:r>
        <w:rPr>
          <w:rFonts w:ascii="Times New Roman"/>
        </w:rPr>
        <w:t>Ajax</w:t>
      </w:r>
      <w:r>
        <w:rPr>
          <w:rFonts w:ascii="Times New Roman"/>
        </w:rPr>
        <w:t>技术，与客户交互的复杂逻辑才从后端转移到了前端，催生了后来的</w:t>
      </w:r>
      <w:r>
        <w:rPr>
          <w:rFonts w:ascii="Times New Roman"/>
        </w:rPr>
        <w:t>Angular</w:t>
      </w:r>
      <w:r>
        <w:rPr>
          <w:rFonts w:ascii="Times New Roman"/>
        </w:rPr>
        <w:t>、</w:t>
      </w:r>
      <w:r>
        <w:rPr>
          <w:rFonts w:ascii="Times New Roman"/>
        </w:rPr>
        <w:t>React</w:t>
      </w:r>
      <w:r>
        <w:rPr>
          <w:rFonts w:ascii="Times New Roman"/>
        </w:rPr>
        <w:t>、</w:t>
      </w:r>
      <w:r>
        <w:rPr>
          <w:rFonts w:ascii="Times New Roman"/>
        </w:rPr>
        <w:t>Vue</w:t>
      </w:r>
      <w:r>
        <w:rPr>
          <w:rFonts w:ascii="Times New Roman"/>
        </w:rPr>
        <w:t>等前端框架</w:t>
      </w:r>
      <w:bookmarkEnd w:id="435"/>
      <w:bookmarkEnd w:id="436"/>
    </w:p>
    <w:p w:rsidR="00AB59A5" w:rsidRPr="00AD0E45" w:rsidRDefault="00890108" w:rsidP="000B4B94">
      <w:pPr>
        <w:pStyle w:val="2"/>
        <w:spacing w:line="720" w:lineRule="auto"/>
        <w:jc w:val="both"/>
      </w:pPr>
      <w:r>
        <w:t>Node.js</w:t>
      </w:r>
    </w:p>
    <w:p w:rsidR="00AD0E45" w:rsidRPr="00AD0E45" w:rsidRDefault="00AD0E45" w:rsidP="00AD0E45">
      <w:pPr>
        <w:pStyle w:val="30"/>
        <w:spacing w:line="360" w:lineRule="auto"/>
        <w:ind w:firstLine="420"/>
        <w:rPr>
          <w:rFonts w:ascii="Times New Roman" w:hint="default"/>
          <w:sz w:val="24"/>
          <w:szCs w:val="24"/>
        </w:rPr>
      </w:pPr>
      <w:r w:rsidRPr="00AD0E45">
        <w:rPr>
          <w:rFonts w:ascii="Times New Roman"/>
          <w:sz w:val="24"/>
          <w:szCs w:val="24"/>
        </w:rPr>
        <w:t>JavaScript</w:t>
      </w:r>
      <w:r w:rsidRPr="00AD0E45">
        <w:rPr>
          <w:rFonts w:ascii="Times New Roman"/>
          <w:sz w:val="24"/>
          <w:szCs w:val="24"/>
        </w:rPr>
        <w:t>最早是运行在浏览器中，然而浏览器只是提供了一个上下文，它定义了使用</w:t>
      </w:r>
      <w:r w:rsidRPr="00AD0E45">
        <w:rPr>
          <w:rFonts w:ascii="Times New Roman"/>
          <w:sz w:val="24"/>
          <w:szCs w:val="24"/>
        </w:rPr>
        <w:t>JavaScript</w:t>
      </w:r>
      <w:r w:rsidRPr="00AD0E45">
        <w:rPr>
          <w:rFonts w:ascii="Times New Roman"/>
          <w:sz w:val="24"/>
          <w:szCs w:val="24"/>
        </w:rPr>
        <w:t>可以做什么，但并没有“说”太多关于</w:t>
      </w:r>
      <w:r w:rsidRPr="00AD0E45">
        <w:rPr>
          <w:rFonts w:ascii="Times New Roman"/>
          <w:sz w:val="24"/>
          <w:szCs w:val="24"/>
        </w:rPr>
        <w:t>JavaScript</w:t>
      </w:r>
      <w:r w:rsidRPr="00AD0E45">
        <w:rPr>
          <w:rFonts w:ascii="Times New Roman"/>
          <w:sz w:val="24"/>
          <w:szCs w:val="24"/>
        </w:rPr>
        <w:t>语言本身可以做什么。事实上，</w:t>
      </w:r>
      <w:r w:rsidRPr="00AD0E45">
        <w:rPr>
          <w:rFonts w:ascii="Times New Roman"/>
          <w:sz w:val="24"/>
          <w:szCs w:val="24"/>
        </w:rPr>
        <w:t>JavaScript</w:t>
      </w:r>
      <w:r w:rsidRPr="00AD0E45">
        <w:rPr>
          <w:rFonts w:ascii="Times New Roman"/>
          <w:sz w:val="24"/>
          <w:szCs w:val="24"/>
        </w:rPr>
        <w:t>是一门“完整”的语言：</w:t>
      </w:r>
      <w:r w:rsidRPr="00AD0E45">
        <w:rPr>
          <w:rFonts w:ascii="Times New Roman"/>
          <w:sz w:val="24"/>
          <w:szCs w:val="24"/>
        </w:rPr>
        <w:t xml:space="preserve"> </w:t>
      </w:r>
      <w:r w:rsidRPr="00AD0E45">
        <w:rPr>
          <w:rFonts w:ascii="Times New Roman"/>
          <w:sz w:val="24"/>
          <w:szCs w:val="24"/>
        </w:rPr>
        <w:t>它可以使用在不同的上下文中，其能力与其他同类语言相比有过之而无不及。</w:t>
      </w:r>
    </w:p>
    <w:p w:rsidR="00AD0E45" w:rsidRPr="00AD0E45" w:rsidRDefault="00AD0E45" w:rsidP="00AD0E45">
      <w:pPr>
        <w:pStyle w:val="30"/>
        <w:spacing w:line="360" w:lineRule="auto"/>
        <w:ind w:firstLine="420"/>
        <w:rPr>
          <w:rFonts w:ascii="Times New Roman" w:hint="default"/>
          <w:sz w:val="24"/>
          <w:szCs w:val="24"/>
        </w:rPr>
      </w:pPr>
      <w:r w:rsidRPr="00AD0E45">
        <w:rPr>
          <w:rFonts w:ascii="Times New Roman"/>
          <w:sz w:val="24"/>
          <w:szCs w:val="24"/>
        </w:rPr>
        <w:t>Node.js</w:t>
      </w:r>
      <w:r w:rsidR="00F57EE5">
        <w:rPr>
          <w:rFonts w:ascii="Times New Roman"/>
          <w:sz w:val="24"/>
          <w:szCs w:val="24"/>
        </w:rPr>
        <w:t>，</w:t>
      </w:r>
      <w:r w:rsidRPr="00AD0E45">
        <w:rPr>
          <w:rFonts w:ascii="Times New Roman"/>
          <w:sz w:val="24"/>
          <w:szCs w:val="24"/>
        </w:rPr>
        <w:t>事实上就是另外一种上下文，它允许在后端（脱离浏览器环境）运行</w:t>
      </w:r>
      <w:r w:rsidRPr="00AD0E45">
        <w:rPr>
          <w:rFonts w:ascii="Times New Roman"/>
          <w:sz w:val="24"/>
          <w:szCs w:val="24"/>
        </w:rPr>
        <w:t>JavaScript</w:t>
      </w:r>
      <w:r w:rsidRPr="00AD0E45">
        <w:rPr>
          <w:rFonts w:ascii="Times New Roman"/>
          <w:sz w:val="24"/>
          <w:szCs w:val="24"/>
        </w:rPr>
        <w:t>代码。</w:t>
      </w:r>
    </w:p>
    <w:p w:rsidR="00AD0E45" w:rsidRPr="00AD0E45" w:rsidRDefault="00AD0E45" w:rsidP="00AD0E45">
      <w:pPr>
        <w:pStyle w:val="30"/>
        <w:spacing w:line="360" w:lineRule="auto"/>
        <w:ind w:firstLine="420"/>
        <w:rPr>
          <w:rFonts w:ascii="Times New Roman" w:hint="default"/>
          <w:sz w:val="24"/>
          <w:szCs w:val="24"/>
        </w:rPr>
      </w:pPr>
      <w:r w:rsidRPr="00AD0E45">
        <w:rPr>
          <w:rFonts w:ascii="Times New Roman"/>
          <w:sz w:val="24"/>
          <w:szCs w:val="24"/>
        </w:rPr>
        <w:t>要实现在后台运行</w:t>
      </w:r>
      <w:r w:rsidRPr="00AD0E45">
        <w:rPr>
          <w:rFonts w:ascii="Times New Roman"/>
          <w:sz w:val="24"/>
          <w:szCs w:val="24"/>
        </w:rPr>
        <w:t>JavaScript</w:t>
      </w:r>
      <w:r w:rsidRPr="00AD0E45">
        <w:rPr>
          <w:rFonts w:ascii="Times New Roman"/>
          <w:sz w:val="24"/>
          <w:szCs w:val="24"/>
        </w:rPr>
        <w:t>代码，代码需要先被解释然后正确的执行。</w:t>
      </w:r>
      <w:r w:rsidRPr="00AD0E45">
        <w:rPr>
          <w:rFonts w:ascii="Times New Roman"/>
          <w:sz w:val="24"/>
          <w:szCs w:val="24"/>
        </w:rPr>
        <w:t>Node.js</w:t>
      </w:r>
      <w:r w:rsidRPr="00AD0E45">
        <w:rPr>
          <w:rFonts w:ascii="Times New Roman"/>
          <w:sz w:val="24"/>
          <w:szCs w:val="24"/>
        </w:rPr>
        <w:t>的原理正是如此，它使用了</w:t>
      </w:r>
      <w:r w:rsidRPr="00AD0E45">
        <w:rPr>
          <w:rFonts w:ascii="Times New Roman"/>
          <w:sz w:val="24"/>
          <w:szCs w:val="24"/>
        </w:rPr>
        <w:t>Google</w:t>
      </w:r>
      <w:r w:rsidRPr="00AD0E45">
        <w:rPr>
          <w:rFonts w:ascii="Times New Roman"/>
          <w:sz w:val="24"/>
          <w:szCs w:val="24"/>
        </w:rPr>
        <w:t>的</w:t>
      </w:r>
      <w:r w:rsidRPr="00AD0E45">
        <w:rPr>
          <w:rFonts w:ascii="Times New Roman"/>
          <w:sz w:val="24"/>
          <w:szCs w:val="24"/>
        </w:rPr>
        <w:t>V8</w:t>
      </w:r>
      <w:r w:rsidRPr="00AD0E45">
        <w:rPr>
          <w:rFonts w:ascii="Times New Roman"/>
          <w:sz w:val="24"/>
          <w:szCs w:val="24"/>
        </w:rPr>
        <w:t>虚拟机（</w:t>
      </w:r>
      <w:r w:rsidRPr="00AD0E45">
        <w:rPr>
          <w:rFonts w:ascii="Times New Roman"/>
          <w:sz w:val="24"/>
          <w:szCs w:val="24"/>
        </w:rPr>
        <w:t>Google</w:t>
      </w:r>
      <w:r w:rsidRPr="00AD0E45">
        <w:rPr>
          <w:rFonts w:ascii="Times New Roman"/>
          <w:sz w:val="24"/>
          <w:szCs w:val="24"/>
        </w:rPr>
        <w:t>的</w:t>
      </w:r>
      <w:r w:rsidRPr="00AD0E45">
        <w:rPr>
          <w:rFonts w:ascii="Times New Roman"/>
          <w:sz w:val="24"/>
          <w:szCs w:val="24"/>
        </w:rPr>
        <w:t>Chrome</w:t>
      </w:r>
      <w:r w:rsidRPr="00AD0E45">
        <w:rPr>
          <w:rFonts w:ascii="Times New Roman"/>
          <w:sz w:val="24"/>
          <w:szCs w:val="24"/>
        </w:rPr>
        <w:t>浏览器使用的</w:t>
      </w:r>
      <w:r w:rsidRPr="00AD0E45">
        <w:rPr>
          <w:rFonts w:ascii="Times New Roman"/>
          <w:sz w:val="24"/>
          <w:szCs w:val="24"/>
        </w:rPr>
        <w:t>JavaScript</w:t>
      </w:r>
      <w:r w:rsidRPr="00AD0E45">
        <w:rPr>
          <w:rFonts w:ascii="Times New Roman"/>
          <w:sz w:val="24"/>
          <w:szCs w:val="24"/>
        </w:rPr>
        <w:t>执行环境），来解释和执行</w:t>
      </w:r>
      <w:r w:rsidRPr="00AD0E45">
        <w:rPr>
          <w:rFonts w:ascii="Times New Roman"/>
          <w:sz w:val="24"/>
          <w:szCs w:val="24"/>
        </w:rPr>
        <w:t>JavaScript</w:t>
      </w:r>
      <w:r w:rsidRPr="00AD0E45">
        <w:rPr>
          <w:rFonts w:ascii="Times New Roman"/>
          <w:sz w:val="24"/>
          <w:szCs w:val="24"/>
        </w:rPr>
        <w:t>代码。</w:t>
      </w:r>
    </w:p>
    <w:p w:rsidR="00AD0E45" w:rsidRPr="00AD0E45" w:rsidRDefault="00AD0E45" w:rsidP="00AD0E45">
      <w:pPr>
        <w:pStyle w:val="30"/>
        <w:spacing w:line="360" w:lineRule="auto"/>
        <w:ind w:firstLine="420"/>
        <w:rPr>
          <w:rFonts w:ascii="Times New Roman" w:hint="default"/>
          <w:sz w:val="24"/>
          <w:szCs w:val="24"/>
        </w:rPr>
      </w:pPr>
      <w:r w:rsidRPr="00AD0E45">
        <w:rPr>
          <w:rFonts w:ascii="Times New Roman"/>
          <w:sz w:val="24"/>
          <w:szCs w:val="24"/>
        </w:rPr>
        <w:t>除此之外，伴随着</w:t>
      </w:r>
      <w:r w:rsidRPr="00AD0E45">
        <w:rPr>
          <w:rFonts w:ascii="Times New Roman"/>
          <w:sz w:val="24"/>
          <w:szCs w:val="24"/>
        </w:rPr>
        <w:t>Node.js</w:t>
      </w:r>
      <w:r w:rsidRPr="00AD0E45">
        <w:rPr>
          <w:rFonts w:ascii="Times New Roman"/>
          <w:sz w:val="24"/>
          <w:szCs w:val="24"/>
        </w:rPr>
        <w:t>的还有许多有用的模块，它们可以简化很多重复的劳作，比如向终端输出字符串。</w:t>
      </w:r>
    </w:p>
    <w:p w:rsidR="00A45D87" w:rsidRDefault="00AD0E45" w:rsidP="00B40C0F">
      <w:pPr>
        <w:pStyle w:val="30"/>
        <w:spacing w:line="360" w:lineRule="auto"/>
        <w:ind w:firstLine="420"/>
        <w:rPr>
          <w:rFonts w:ascii="Times New Roman" w:hint="default"/>
          <w:sz w:val="24"/>
          <w:szCs w:val="24"/>
        </w:rPr>
      </w:pPr>
      <w:r w:rsidRPr="00AD0E45">
        <w:rPr>
          <w:rFonts w:ascii="Times New Roman"/>
          <w:sz w:val="24"/>
          <w:szCs w:val="24"/>
        </w:rPr>
        <w:t>因此，</w:t>
      </w:r>
      <w:r w:rsidRPr="00AD0E45">
        <w:rPr>
          <w:rFonts w:ascii="Times New Roman"/>
          <w:sz w:val="24"/>
          <w:szCs w:val="24"/>
        </w:rPr>
        <w:t>Node.js</w:t>
      </w:r>
      <w:r w:rsidRPr="00AD0E45">
        <w:rPr>
          <w:rFonts w:ascii="Times New Roman"/>
          <w:sz w:val="24"/>
          <w:szCs w:val="24"/>
        </w:rPr>
        <w:t>事实上既是一个运行时环境，同时又是一个库。</w:t>
      </w:r>
      <w:r w:rsidR="00F57EE5">
        <w:rPr>
          <w:rFonts w:ascii="Times New Roman"/>
          <w:sz w:val="24"/>
          <w:szCs w:val="24"/>
        </w:rPr>
        <w:t>Node</w:t>
      </w:r>
      <w:r w:rsidR="00F57EE5">
        <w:rPr>
          <w:rFonts w:ascii="Times New Roman" w:hint="default"/>
          <w:sz w:val="24"/>
          <w:szCs w:val="24"/>
        </w:rPr>
        <w:t>.js</w:t>
      </w:r>
      <w:r w:rsidR="00F57EE5">
        <w:rPr>
          <w:rFonts w:ascii="Times New Roman"/>
          <w:sz w:val="24"/>
          <w:szCs w:val="24"/>
        </w:rPr>
        <w:t>将前端中广泛运用的异步编程和事件驱动的思想迁移到了服务端，采用单线程，异步</w:t>
      </w:r>
      <w:r w:rsidR="00F57EE5">
        <w:rPr>
          <w:rFonts w:ascii="Times New Roman"/>
          <w:sz w:val="24"/>
          <w:szCs w:val="24"/>
        </w:rPr>
        <w:t>I</w:t>
      </w:r>
      <w:r w:rsidR="00F57EE5">
        <w:rPr>
          <w:rFonts w:ascii="Times New Roman" w:hint="default"/>
          <w:sz w:val="24"/>
          <w:szCs w:val="24"/>
        </w:rPr>
        <w:t>/O</w:t>
      </w:r>
      <w:r w:rsidR="00F57EE5">
        <w:rPr>
          <w:rFonts w:ascii="Times New Roman"/>
          <w:sz w:val="24"/>
          <w:szCs w:val="24"/>
        </w:rPr>
        <w:t>，搭配事件循环，使得</w:t>
      </w:r>
      <w:r w:rsidR="00F57EE5">
        <w:rPr>
          <w:rFonts w:ascii="Times New Roman"/>
          <w:sz w:val="24"/>
          <w:szCs w:val="24"/>
        </w:rPr>
        <w:t>Node</w:t>
      </w:r>
      <w:r w:rsidR="00F57EE5">
        <w:rPr>
          <w:rFonts w:ascii="Times New Roman" w:hint="default"/>
          <w:sz w:val="24"/>
          <w:szCs w:val="24"/>
        </w:rPr>
        <w:t>.js</w:t>
      </w:r>
      <w:r w:rsidR="00F57EE5">
        <w:rPr>
          <w:rFonts w:ascii="Times New Roman"/>
          <w:sz w:val="24"/>
          <w:szCs w:val="24"/>
        </w:rPr>
        <w:t>非常适合处理大量的并发</w:t>
      </w:r>
      <w:r w:rsidR="00F57EE5">
        <w:rPr>
          <w:rFonts w:ascii="Times New Roman"/>
          <w:sz w:val="24"/>
          <w:szCs w:val="24"/>
        </w:rPr>
        <w:t>I</w:t>
      </w:r>
      <w:r w:rsidR="00F57EE5">
        <w:rPr>
          <w:rFonts w:ascii="Times New Roman" w:hint="default"/>
          <w:sz w:val="24"/>
          <w:szCs w:val="24"/>
        </w:rPr>
        <w:t>/O</w:t>
      </w:r>
      <w:r w:rsidR="00F57EE5">
        <w:rPr>
          <w:rFonts w:ascii="Times New Roman"/>
          <w:sz w:val="24"/>
          <w:szCs w:val="24"/>
        </w:rPr>
        <w:t>请求。而</w:t>
      </w:r>
      <w:proofErr w:type="gramStart"/>
      <w:r w:rsidR="00A45D87">
        <w:rPr>
          <w:rFonts w:ascii="Times New Roman"/>
          <w:sz w:val="24"/>
          <w:szCs w:val="24"/>
        </w:rPr>
        <w:t>本个人博客系统</w:t>
      </w:r>
      <w:proofErr w:type="gramEnd"/>
      <w:r w:rsidR="00A45D87">
        <w:rPr>
          <w:rFonts w:ascii="Times New Roman"/>
          <w:sz w:val="24"/>
          <w:szCs w:val="24"/>
        </w:rPr>
        <w:t>在后端</w:t>
      </w:r>
      <w:r w:rsidR="00C803A1">
        <w:rPr>
          <w:rFonts w:ascii="Times New Roman"/>
          <w:sz w:val="24"/>
          <w:szCs w:val="24"/>
        </w:rPr>
        <w:t>的</w:t>
      </w:r>
      <w:r w:rsidR="00A45D87">
        <w:rPr>
          <w:rFonts w:ascii="Times New Roman"/>
          <w:sz w:val="24"/>
          <w:szCs w:val="24"/>
        </w:rPr>
        <w:t>业务逻辑，主要就是对数据库的增删查改，是一个</w:t>
      </w:r>
      <w:r w:rsidR="00A45D87">
        <w:rPr>
          <w:rFonts w:ascii="Times New Roman"/>
          <w:sz w:val="24"/>
          <w:szCs w:val="24"/>
        </w:rPr>
        <w:t>I</w:t>
      </w:r>
      <w:r w:rsidR="00A45D87">
        <w:rPr>
          <w:rFonts w:ascii="Times New Roman" w:hint="default"/>
          <w:sz w:val="24"/>
          <w:szCs w:val="24"/>
        </w:rPr>
        <w:t>/O</w:t>
      </w:r>
      <w:r w:rsidR="00A45D87">
        <w:rPr>
          <w:rFonts w:ascii="Times New Roman"/>
          <w:sz w:val="24"/>
          <w:szCs w:val="24"/>
        </w:rPr>
        <w:t>密集型应用，因此非常</w:t>
      </w:r>
      <w:r w:rsidR="00C803A1">
        <w:rPr>
          <w:rFonts w:ascii="Times New Roman"/>
          <w:sz w:val="24"/>
          <w:szCs w:val="24"/>
        </w:rPr>
        <w:t>适合</w:t>
      </w:r>
      <w:r w:rsidR="00A45D87">
        <w:rPr>
          <w:rFonts w:ascii="Times New Roman"/>
          <w:sz w:val="24"/>
          <w:szCs w:val="24"/>
        </w:rPr>
        <w:t>采用</w:t>
      </w:r>
      <w:r w:rsidR="00A45D87">
        <w:rPr>
          <w:rFonts w:ascii="Times New Roman"/>
          <w:sz w:val="24"/>
          <w:szCs w:val="24"/>
        </w:rPr>
        <w:t>Node</w:t>
      </w:r>
      <w:r w:rsidR="00A45D87">
        <w:rPr>
          <w:rFonts w:ascii="Times New Roman" w:hint="default"/>
          <w:sz w:val="24"/>
          <w:szCs w:val="24"/>
        </w:rPr>
        <w:t>.js</w:t>
      </w:r>
      <w:r w:rsidR="00A45D87">
        <w:rPr>
          <w:rFonts w:ascii="Times New Roman"/>
          <w:sz w:val="24"/>
          <w:szCs w:val="24"/>
        </w:rPr>
        <w:t>作为后端开发语言。</w:t>
      </w:r>
    </w:p>
    <w:p w:rsidR="00A45D87" w:rsidRDefault="00A45D87" w:rsidP="00A45D87">
      <w:pPr>
        <w:pStyle w:val="30"/>
        <w:spacing w:line="360" w:lineRule="auto"/>
        <w:ind w:firstLine="0"/>
        <w:rPr>
          <w:rFonts w:ascii="Times New Roman" w:hint="default"/>
          <w:sz w:val="24"/>
          <w:szCs w:val="24"/>
        </w:rPr>
      </w:pPr>
    </w:p>
    <w:p w:rsidR="00A45D87" w:rsidRDefault="00A45D87" w:rsidP="000B4B94">
      <w:pPr>
        <w:pStyle w:val="2"/>
        <w:spacing w:line="720" w:lineRule="auto"/>
        <w:jc w:val="both"/>
      </w:pPr>
      <w:r>
        <w:lastRenderedPageBreak/>
        <w:t>RESTful API</w:t>
      </w:r>
    </w:p>
    <w:p w:rsidR="000B4B94" w:rsidRDefault="00A45D87" w:rsidP="00B40C0F">
      <w:pPr>
        <w:pStyle w:val="30"/>
        <w:spacing w:line="360" w:lineRule="auto"/>
        <w:ind w:firstLine="420"/>
        <w:rPr>
          <w:rFonts w:ascii="Times New Roman" w:hint="default"/>
          <w:sz w:val="24"/>
          <w:szCs w:val="24"/>
        </w:rPr>
      </w:pPr>
      <w:r>
        <w:rPr>
          <w:rFonts w:ascii="Times New Roman"/>
          <w:sz w:val="24"/>
          <w:szCs w:val="24"/>
        </w:rPr>
        <w:t>R</w:t>
      </w:r>
      <w:r>
        <w:rPr>
          <w:rFonts w:ascii="Times New Roman" w:hint="default"/>
          <w:sz w:val="24"/>
          <w:szCs w:val="24"/>
        </w:rPr>
        <w:t>EST</w:t>
      </w:r>
      <w:r>
        <w:rPr>
          <w:rFonts w:ascii="Times New Roman"/>
          <w:sz w:val="24"/>
          <w:szCs w:val="24"/>
        </w:rPr>
        <w:t>的全称是</w:t>
      </w:r>
      <w:r>
        <w:rPr>
          <w:rFonts w:ascii="Times New Roman"/>
          <w:sz w:val="24"/>
          <w:szCs w:val="24"/>
        </w:rPr>
        <w:t>Repre</w:t>
      </w:r>
      <w:r>
        <w:rPr>
          <w:rFonts w:ascii="Times New Roman" w:hint="default"/>
          <w:sz w:val="24"/>
          <w:szCs w:val="24"/>
        </w:rPr>
        <w:t>sentational State Transfer</w:t>
      </w:r>
      <w:r>
        <w:rPr>
          <w:rFonts w:ascii="Times New Roman"/>
          <w:sz w:val="24"/>
          <w:szCs w:val="24"/>
        </w:rPr>
        <w:t>，中文含义即表现</w:t>
      </w:r>
      <w:proofErr w:type="gramStart"/>
      <w:r>
        <w:rPr>
          <w:rFonts w:ascii="Times New Roman"/>
          <w:sz w:val="24"/>
          <w:szCs w:val="24"/>
        </w:rPr>
        <w:t>层状态</w:t>
      </w:r>
      <w:proofErr w:type="gramEnd"/>
      <w:r>
        <w:rPr>
          <w:rFonts w:ascii="Times New Roman"/>
          <w:sz w:val="24"/>
          <w:szCs w:val="24"/>
        </w:rPr>
        <w:t>转化</w:t>
      </w:r>
      <w:r w:rsidR="00F354CF">
        <w:rPr>
          <w:rFonts w:ascii="Times New Roman"/>
          <w:sz w:val="24"/>
          <w:szCs w:val="24"/>
        </w:rPr>
        <w:t>。</w:t>
      </w:r>
      <w:r w:rsidR="00F354CF">
        <w:rPr>
          <w:rFonts w:ascii="Times New Roman"/>
          <w:sz w:val="24"/>
          <w:szCs w:val="24"/>
        </w:rPr>
        <w:t>M</w:t>
      </w:r>
      <w:r w:rsidR="00F354CF">
        <w:rPr>
          <w:rFonts w:ascii="Times New Roman" w:hint="default"/>
          <w:sz w:val="24"/>
          <w:szCs w:val="24"/>
        </w:rPr>
        <w:t>VC</w:t>
      </w:r>
      <w:r w:rsidR="00F354CF">
        <w:rPr>
          <w:rFonts w:ascii="Times New Roman"/>
          <w:sz w:val="24"/>
          <w:szCs w:val="24"/>
        </w:rPr>
        <w:t>模式大行其道许多年，一直到</w:t>
      </w:r>
      <w:r w:rsidR="00F354CF">
        <w:rPr>
          <w:rFonts w:ascii="Times New Roman"/>
          <w:sz w:val="24"/>
          <w:szCs w:val="24"/>
        </w:rPr>
        <w:t>RESTful</w:t>
      </w:r>
      <w:r w:rsidR="00F354CF">
        <w:rPr>
          <w:rFonts w:ascii="Times New Roman"/>
          <w:sz w:val="24"/>
          <w:szCs w:val="24"/>
        </w:rPr>
        <w:t>的流行，大家才意识到</w:t>
      </w:r>
      <w:r w:rsidR="00F354CF">
        <w:rPr>
          <w:rFonts w:ascii="Times New Roman"/>
          <w:sz w:val="24"/>
          <w:szCs w:val="24"/>
        </w:rPr>
        <w:t>U</w:t>
      </w:r>
      <w:r w:rsidR="00F354CF">
        <w:rPr>
          <w:rFonts w:ascii="Times New Roman" w:hint="default"/>
          <w:sz w:val="24"/>
          <w:szCs w:val="24"/>
        </w:rPr>
        <w:t>RL</w:t>
      </w:r>
      <w:r w:rsidR="00F354CF">
        <w:rPr>
          <w:rFonts w:ascii="Times New Roman"/>
          <w:sz w:val="24"/>
          <w:szCs w:val="24"/>
        </w:rPr>
        <w:t>也可以设计得</w:t>
      </w:r>
      <w:proofErr w:type="gramStart"/>
      <w:r w:rsidR="00F354CF">
        <w:rPr>
          <w:rFonts w:ascii="Times New Roman"/>
          <w:sz w:val="24"/>
          <w:szCs w:val="24"/>
        </w:rPr>
        <w:t>很</w:t>
      </w:r>
      <w:proofErr w:type="gramEnd"/>
      <w:r w:rsidR="00F354CF">
        <w:rPr>
          <w:rFonts w:ascii="Times New Roman"/>
          <w:sz w:val="24"/>
          <w:szCs w:val="24"/>
        </w:rPr>
        <w:t>规范，请求方法也能作为逻辑分发的单元。符合</w:t>
      </w:r>
      <w:r w:rsidR="00F354CF">
        <w:rPr>
          <w:rFonts w:ascii="Times New Roman"/>
          <w:sz w:val="24"/>
          <w:szCs w:val="24"/>
        </w:rPr>
        <w:t>REST</w:t>
      </w:r>
      <w:r w:rsidR="00F354CF">
        <w:rPr>
          <w:rFonts w:ascii="Times New Roman"/>
          <w:sz w:val="24"/>
          <w:szCs w:val="24"/>
        </w:rPr>
        <w:t>规范的设计，我们称为</w:t>
      </w:r>
      <w:r w:rsidR="00F354CF">
        <w:rPr>
          <w:rFonts w:ascii="Times New Roman"/>
          <w:sz w:val="24"/>
          <w:szCs w:val="24"/>
        </w:rPr>
        <w:t>RESTful</w:t>
      </w:r>
      <w:r w:rsidR="00F354CF">
        <w:rPr>
          <w:rFonts w:ascii="Times New Roman"/>
          <w:sz w:val="24"/>
          <w:szCs w:val="24"/>
        </w:rPr>
        <w:t>设计。他的设计哲学主要将服务器</w:t>
      </w:r>
      <w:proofErr w:type="gramStart"/>
      <w:r w:rsidR="00F354CF">
        <w:rPr>
          <w:rFonts w:ascii="Times New Roman"/>
          <w:sz w:val="24"/>
          <w:szCs w:val="24"/>
        </w:rPr>
        <w:t>端提供</w:t>
      </w:r>
      <w:proofErr w:type="gramEnd"/>
      <w:r w:rsidR="00F354CF">
        <w:rPr>
          <w:rFonts w:ascii="Times New Roman"/>
          <w:sz w:val="24"/>
          <w:szCs w:val="24"/>
        </w:rPr>
        <w:t>的内容实体看作一个资源，并表现在</w:t>
      </w:r>
      <w:r w:rsidR="00F354CF">
        <w:rPr>
          <w:rFonts w:ascii="Times New Roman"/>
          <w:sz w:val="24"/>
          <w:szCs w:val="24"/>
        </w:rPr>
        <w:t>U</w:t>
      </w:r>
      <w:r w:rsidR="00F354CF">
        <w:rPr>
          <w:rFonts w:ascii="Times New Roman" w:hint="default"/>
          <w:sz w:val="24"/>
          <w:szCs w:val="24"/>
        </w:rPr>
        <w:t>RL</w:t>
      </w:r>
      <w:r w:rsidR="00F354CF">
        <w:rPr>
          <w:rFonts w:ascii="Times New Roman"/>
          <w:sz w:val="24"/>
          <w:szCs w:val="24"/>
        </w:rPr>
        <w:t>上，对资源的操作体现在请求方法上，例如，一个用户资源对应的</w:t>
      </w:r>
      <w:proofErr w:type="spellStart"/>
      <w:r w:rsidR="00F354CF">
        <w:rPr>
          <w:rFonts w:ascii="Times New Roman"/>
          <w:sz w:val="24"/>
          <w:szCs w:val="24"/>
        </w:rPr>
        <w:t>url</w:t>
      </w:r>
      <w:proofErr w:type="spellEnd"/>
      <w:r w:rsidR="00F354CF">
        <w:rPr>
          <w:rFonts w:ascii="Times New Roman"/>
          <w:sz w:val="24"/>
          <w:szCs w:val="24"/>
        </w:rPr>
        <w:t>可以被设计为</w:t>
      </w:r>
      <w:r w:rsidR="00F354CF">
        <w:rPr>
          <w:rFonts w:ascii="Times New Roman"/>
          <w:sz w:val="24"/>
          <w:szCs w:val="24"/>
        </w:rPr>
        <w:t>/user/jack</w:t>
      </w:r>
      <w:r w:rsidR="00F354CF">
        <w:rPr>
          <w:rFonts w:ascii="Times New Roman"/>
          <w:sz w:val="24"/>
          <w:szCs w:val="24"/>
        </w:rPr>
        <w:t>，而查看，修改，删除，添加该资源则分别是通过以</w:t>
      </w:r>
      <w:r w:rsidR="00F354CF">
        <w:rPr>
          <w:rFonts w:ascii="Times New Roman"/>
          <w:sz w:val="24"/>
          <w:szCs w:val="24"/>
        </w:rPr>
        <w:t>G</w:t>
      </w:r>
      <w:r w:rsidR="00F354CF">
        <w:rPr>
          <w:rFonts w:ascii="Times New Roman" w:hint="default"/>
          <w:sz w:val="24"/>
          <w:szCs w:val="24"/>
        </w:rPr>
        <w:t>ET</w:t>
      </w:r>
      <w:r w:rsidR="00F354CF">
        <w:rPr>
          <w:rFonts w:ascii="Times New Roman"/>
          <w:sz w:val="24"/>
          <w:szCs w:val="24"/>
        </w:rPr>
        <w:t>、</w:t>
      </w:r>
      <w:r w:rsidR="00F354CF">
        <w:rPr>
          <w:rFonts w:ascii="Times New Roman" w:hint="default"/>
          <w:sz w:val="24"/>
          <w:szCs w:val="24"/>
        </w:rPr>
        <w:t>PUT</w:t>
      </w:r>
      <w:r w:rsidR="00F354CF">
        <w:rPr>
          <w:rFonts w:ascii="Times New Roman"/>
          <w:sz w:val="24"/>
          <w:szCs w:val="24"/>
        </w:rPr>
        <w:t>、</w:t>
      </w:r>
      <w:r w:rsidR="00F354CF">
        <w:rPr>
          <w:rFonts w:ascii="Times New Roman"/>
          <w:sz w:val="24"/>
          <w:szCs w:val="24"/>
        </w:rPr>
        <w:t>D</w:t>
      </w:r>
      <w:r w:rsidR="00F354CF">
        <w:rPr>
          <w:rFonts w:ascii="Times New Roman" w:hint="default"/>
          <w:sz w:val="24"/>
          <w:szCs w:val="24"/>
        </w:rPr>
        <w:t>ELETE</w:t>
      </w:r>
      <w:r w:rsidR="00F354CF">
        <w:rPr>
          <w:rFonts w:ascii="Times New Roman"/>
          <w:sz w:val="24"/>
          <w:szCs w:val="24"/>
        </w:rPr>
        <w:t>、</w:t>
      </w:r>
      <w:r w:rsidR="00F354CF">
        <w:rPr>
          <w:rFonts w:ascii="Times New Roman"/>
          <w:sz w:val="24"/>
          <w:szCs w:val="24"/>
        </w:rPr>
        <w:t>P</w:t>
      </w:r>
      <w:r w:rsidR="00F354CF">
        <w:rPr>
          <w:rFonts w:ascii="Times New Roman" w:hint="default"/>
          <w:sz w:val="24"/>
          <w:szCs w:val="24"/>
        </w:rPr>
        <w:t>OST</w:t>
      </w:r>
      <w:r w:rsidR="00F354CF">
        <w:rPr>
          <w:rFonts w:ascii="Times New Roman"/>
          <w:sz w:val="24"/>
          <w:szCs w:val="24"/>
        </w:rPr>
        <w:t>方法请求该</w:t>
      </w:r>
      <w:proofErr w:type="spellStart"/>
      <w:r w:rsidR="00F354CF">
        <w:rPr>
          <w:rFonts w:ascii="Times New Roman"/>
          <w:sz w:val="24"/>
          <w:szCs w:val="24"/>
        </w:rPr>
        <w:t>url</w:t>
      </w:r>
      <w:proofErr w:type="spellEnd"/>
      <w:r w:rsidR="00F354CF">
        <w:rPr>
          <w:rFonts w:ascii="Times New Roman"/>
          <w:sz w:val="24"/>
          <w:szCs w:val="24"/>
        </w:rPr>
        <w:t>来实现的，对于这个资源的表现形态，不再像以前一样表现在</w:t>
      </w:r>
      <w:proofErr w:type="spellStart"/>
      <w:r w:rsidR="00F354CF">
        <w:rPr>
          <w:rFonts w:ascii="Times New Roman"/>
          <w:sz w:val="24"/>
          <w:szCs w:val="24"/>
        </w:rPr>
        <w:t>url</w:t>
      </w:r>
      <w:proofErr w:type="spellEnd"/>
      <w:r w:rsidR="00F354CF">
        <w:rPr>
          <w:rFonts w:ascii="Times New Roman"/>
          <w:sz w:val="24"/>
          <w:szCs w:val="24"/>
        </w:rPr>
        <w:t>的文件后缀上，而是在请求报头的</w:t>
      </w:r>
      <w:r w:rsidR="00F354CF">
        <w:rPr>
          <w:rFonts w:ascii="Times New Roman"/>
          <w:sz w:val="24"/>
          <w:szCs w:val="24"/>
        </w:rPr>
        <w:t>Accept</w:t>
      </w:r>
      <w:r w:rsidR="00F354CF">
        <w:rPr>
          <w:rFonts w:ascii="Times New Roman"/>
          <w:sz w:val="24"/>
          <w:szCs w:val="24"/>
        </w:rPr>
        <w:t>字段和服务器端的支持情况来决定的。所以</w:t>
      </w:r>
      <w:r w:rsidR="00F354CF">
        <w:rPr>
          <w:rFonts w:ascii="Times New Roman"/>
          <w:sz w:val="24"/>
          <w:szCs w:val="24"/>
        </w:rPr>
        <w:t>REST</w:t>
      </w:r>
      <w:r w:rsidR="00F354CF">
        <w:rPr>
          <w:rFonts w:ascii="Times New Roman"/>
          <w:sz w:val="24"/>
          <w:szCs w:val="24"/>
        </w:rPr>
        <w:t>的设计就是，通过</w:t>
      </w:r>
      <w:r w:rsidR="00F354CF">
        <w:rPr>
          <w:rFonts w:ascii="Times New Roman"/>
          <w:sz w:val="24"/>
          <w:szCs w:val="24"/>
        </w:rPr>
        <w:t>U</w:t>
      </w:r>
      <w:r w:rsidR="00F354CF">
        <w:rPr>
          <w:rFonts w:ascii="Times New Roman" w:hint="default"/>
          <w:sz w:val="24"/>
          <w:szCs w:val="24"/>
        </w:rPr>
        <w:t>RL</w:t>
      </w:r>
      <w:r w:rsidR="00F354CF">
        <w:rPr>
          <w:rFonts w:ascii="Times New Roman"/>
          <w:sz w:val="24"/>
          <w:szCs w:val="24"/>
        </w:rPr>
        <w:t>设计资源、请求方法定义资源的操作、通过</w:t>
      </w:r>
      <w:r w:rsidR="00F354CF">
        <w:rPr>
          <w:rFonts w:ascii="Times New Roman"/>
          <w:sz w:val="24"/>
          <w:szCs w:val="24"/>
        </w:rPr>
        <w:t>Accept</w:t>
      </w:r>
      <w:r w:rsidR="00F354CF">
        <w:rPr>
          <w:rFonts w:ascii="Times New Roman"/>
          <w:sz w:val="24"/>
          <w:szCs w:val="24"/>
        </w:rPr>
        <w:t>决定资源的表现形式</w:t>
      </w:r>
      <w:r w:rsidR="000B4B94">
        <w:rPr>
          <w:rFonts w:ascii="Times New Roman"/>
          <w:sz w:val="24"/>
          <w:szCs w:val="24"/>
        </w:rPr>
        <w:t>。</w:t>
      </w:r>
    </w:p>
    <w:p w:rsidR="000B4B94" w:rsidRDefault="00713BF0" w:rsidP="000B4B94">
      <w:pPr>
        <w:pStyle w:val="2"/>
        <w:spacing w:line="720" w:lineRule="auto"/>
        <w:jc w:val="both"/>
      </w:pPr>
      <w:r>
        <w:rPr>
          <w:rFonts w:hint="eastAsia"/>
          <w:lang w:eastAsia="zh-CN"/>
        </w:rPr>
        <w:t>React</w:t>
      </w:r>
      <w:r w:rsidR="00B40C0F">
        <w:rPr>
          <w:rFonts w:hint="eastAsia"/>
          <w:lang w:eastAsia="zh-CN"/>
        </w:rPr>
        <w:t>.</w:t>
      </w:r>
      <w:r w:rsidR="00B40C0F">
        <w:rPr>
          <w:lang w:eastAsia="zh-CN"/>
        </w:rPr>
        <w:t>js</w:t>
      </w:r>
      <w:r w:rsidR="00B40C0F">
        <w:t xml:space="preserve"> </w:t>
      </w:r>
    </w:p>
    <w:p w:rsidR="00B40C0F" w:rsidRDefault="00713BF0" w:rsidP="00B40C0F">
      <w:pPr>
        <w:pStyle w:val="a0"/>
        <w:spacing w:line="360" w:lineRule="auto"/>
        <w:rPr>
          <w:sz w:val="24"/>
          <w:szCs w:val="24"/>
        </w:rPr>
      </w:pPr>
      <w:r>
        <w:rPr>
          <w:rFonts w:hint="eastAsia"/>
          <w:sz w:val="24"/>
          <w:szCs w:val="24"/>
        </w:rPr>
        <w:t>React</w:t>
      </w:r>
      <w:r>
        <w:rPr>
          <w:sz w:val="24"/>
          <w:szCs w:val="24"/>
        </w:rPr>
        <w:t>.js</w:t>
      </w:r>
      <w:r w:rsidR="005F58BF">
        <w:rPr>
          <w:rFonts w:hint="eastAsia"/>
          <w:sz w:val="24"/>
          <w:szCs w:val="24"/>
        </w:rPr>
        <w:t>是</w:t>
      </w:r>
      <w:r w:rsidR="005F58BF">
        <w:rPr>
          <w:rFonts w:hint="eastAsia"/>
          <w:sz w:val="24"/>
          <w:szCs w:val="24"/>
        </w:rPr>
        <w:t>Facebook</w:t>
      </w:r>
      <w:r w:rsidR="005F58BF">
        <w:rPr>
          <w:rFonts w:hint="eastAsia"/>
          <w:sz w:val="24"/>
          <w:szCs w:val="24"/>
        </w:rPr>
        <w:t>开发的一个开源前端</w:t>
      </w:r>
      <w:r w:rsidR="005F58BF">
        <w:rPr>
          <w:rFonts w:hint="eastAsia"/>
          <w:sz w:val="24"/>
          <w:szCs w:val="24"/>
        </w:rPr>
        <w:t>M</w:t>
      </w:r>
      <w:r w:rsidR="005F58BF">
        <w:rPr>
          <w:sz w:val="24"/>
          <w:szCs w:val="24"/>
        </w:rPr>
        <w:t>VVM</w:t>
      </w:r>
      <w:r w:rsidR="005F58BF">
        <w:rPr>
          <w:rFonts w:hint="eastAsia"/>
          <w:sz w:val="24"/>
          <w:szCs w:val="24"/>
        </w:rPr>
        <w:t>（</w:t>
      </w:r>
      <w:r w:rsidR="005F58BF">
        <w:rPr>
          <w:rFonts w:hint="eastAsia"/>
          <w:sz w:val="24"/>
          <w:szCs w:val="24"/>
        </w:rPr>
        <w:t>Model</w:t>
      </w:r>
      <w:r w:rsidR="005F58BF">
        <w:rPr>
          <w:sz w:val="24"/>
          <w:szCs w:val="24"/>
        </w:rPr>
        <w:t>-View-</w:t>
      </w:r>
      <w:proofErr w:type="spellStart"/>
      <w:r w:rsidR="005F58BF">
        <w:rPr>
          <w:sz w:val="24"/>
          <w:szCs w:val="24"/>
        </w:rPr>
        <w:t>Viewmodel</w:t>
      </w:r>
      <w:proofErr w:type="spellEnd"/>
      <w:r w:rsidR="005F58BF">
        <w:rPr>
          <w:rFonts w:hint="eastAsia"/>
          <w:sz w:val="24"/>
          <w:szCs w:val="24"/>
        </w:rPr>
        <w:t>）框架。</w:t>
      </w:r>
      <w:r w:rsidR="005F58BF" w:rsidRPr="005F58BF">
        <w:rPr>
          <w:rFonts w:ascii="Tahoma" w:hAnsi="Tahoma" w:cs="Tahoma"/>
          <w:color w:val="4A4A4A"/>
          <w:shd w:val="clear" w:color="auto" w:fill="FFFFFF"/>
        </w:rPr>
        <w:t xml:space="preserve"> </w:t>
      </w:r>
      <w:r w:rsidR="005F58BF" w:rsidRPr="005F58BF">
        <w:rPr>
          <w:sz w:val="24"/>
          <w:szCs w:val="24"/>
        </w:rPr>
        <w:t>基于</w:t>
      </w:r>
      <w:r w:rsidR="005F58BF" w:rsidRPr="005F58BF">
        <w:rPr>
          <w:sz w:val="24"/>
          <w:szCs w:val="24"/>
        </w:rPr>
        <w:t xml:space="preserve"> HTML </w:t>
      </w:r>
      <w:r w:rsidR="005F58BF" w:rsidRPr="005F58BF">
        <w:rPr>
          <w:sz w:val="24"/>
          <w:szCs w:val="24"/>
        </w:rPr>
        <w:t>的前端界面开发正变得越来越复杂，其本质问题基本都可以归结于如何将来自于服务器</w:t>
      </w:r>
      <w:proofErr w:type="gramStart"/>
      <w:r w:rsidR="005F58BF" w:rsidRPr="005F58BF">
        <w:rPr>
          <w:sz w:val="24"/>
          <w:szCs w:val="24"/>
        </w:rPr>
        <w:t>端或者</w:t>
      </w:r>
      <w:proofErr w:type="gramEnd"/>
      <w:r w:rsidR="005F58BF" w:rsidRPr="005F58BF">
        <w:rPr>
          <w:sz w:val="24"/>
          <w:szCs w:val="24"/>
        </w:rPr>
        <w:t>用户输入的动态数据高效的反映到复杂的用户界面上。而</w:t>
      </w:r>
      <w:r w:rsidR="005F58BF">
        <w:rPr>
          <w:rFonts w:hint="eastAsia"/>
          <w:sz w:val="24"/>
          <w:szCs w:val="24"/>
        </w:rPr>
        <w:t>React</w:t>
      </w:r>
      <w:r w:rsidR="005F58BF" w:rsidRPr="005F58BF">
        <w:rPr>
          <w:sz w:val="24"/>
          <w:szCs w:val="24"/>
        </w:rPr>
        <w:t>框架正是完全面向此问题的一个解决方案，</w:t>
      </w:r>
      <w:proofErr w:type="gramStart"/>
      <w:r w:rsidR="005F58BF" w:rsidRPr="005F58BF">
        <w:rPr>
          <w:sz w:val="24"/>
          <w:szCs w:val="24"/>
        </w:rPr>
        <w:t>按官网描述</w:t>
      </w:r>
      <w:proofErr w:type="gramEnd"/>
      <w:r w:rsidR="005F58BF" w:rsidRPr="005F58BF">
        <w:rPr>
          <w:sz w:val="24"/>
          <w:szCs w:val="24"/>
        </w:rPr>
        <w:t>，其出发点为：用于开发数据不断变化的大型应用程序（</w:t>
      </w:r>
      <w:r w:rsidR="005F58BF" w:rsidRPr="005F58BF">
        <w:rPr>
          <w:sz w:val="24"/>
          <w:szCs w:val="24"/>
        </w:rPr>
        <w:t>Building large applications with data that changes over time</w:t>
      </w:r>
      <w:r w:rsidR="005F58BF" w:rsidRPr="005F58BF">
        <w:rPr>
          <w:sz w:val="24"/>
          <w:szCs w:val="24"/>
        </w:rPr>
        <w:t>）。相比传统型的前端开发，</w:t>
      </w:r>
      <w:r w:rsidR="005F58BF" w:rsidRPr="005F58BF">
        <w:rPr>
          <w:sz w:val="24"/>
          <w:szCs w:val="24"/>
        </w:rPr>
        <w:t xml:space="preserve">React </w:t>
      </w:r>
      <w:r w:rsidR="005F58BF" w:rsidRPr="005F58BF">
        <w:rPr>
          <w:sz w:val="24"/>
          <w:szCs w:val="24"/>
        </w:rPr>
        <w:t>开辟了一个相当另类的途径，实现了前端界面的高效率高性能开发。在</w:t>
      </w:r>
      <w:r w:rsidR="005F58BF" w:rsidRPr="005F58BF">
        <w:rPr>
          <w:sz w:val="24"/>
          <w:szCs w:val="24"/>
        </w:rPr>
        <w:t xml:space="preserve"> Web </w:t>
      </w:r>
      <w:r w:rsidR="005F58BF" w:rsidRPr="005F58BF">
        <w:rPr>
          <w:sz w:val="24"/>
          <w:szCs w:val="24"/>
        </w:rPr>
        <w:t>开发中，我们总需要将变化的数据实时反应到</w:t>
      </w:r>
      <w:r w:rsidR="005F58BF" w:rsidRPr="005F58BF">
        <w:rPr>
          <w:sz w:val="24"/>
          <w:szCs w:val="24"/>
        </w:rPr>
        <w:t xml:space="preserve"> UI </w:t>
      </w:r>
      <w:r w:rsidR="005F58BF" w:rsidRPr="005F58BF">
        <w:rPr>
          <w:sz w:val="24"/>
          <w:szCs w:val="24"/>
        </w:rPr>
        <w:t>上，这时就需要对</w:t>
      </w:r>
      <w:r w:rsidR="005F58BF" w:rsidRPr="005F58BF">
        <w:rPr>
          <w:sz w:val="24"/>
          <w:szCs w:val="24"/>
        </w:rPr>
        <w:t xml:space="preserve"> DOM </w:t>
      </w:r>
      <w:r w:rsidR="005F58BF" w:rsidRPr="005F58BF">
        <w:rPr>
          <w:sz w:val="24"/>
          <w:szCs w:val="24"/>
        </w:rPr>
        <w:t>进行操作。而复杂或频繁的</w:t>
      </w:r>
      <w:r w:rsidR="005F58BF" w:rsidRPr="005F58BF">
        <w:rPr>
          <w:sz w:val="24"/>
          <w:szCs w:val="24"/>
        </w:rPr>
        <w:t xml:space="preserve"> DOM </w:t>
      </w:r>
      <w:r w:rsidR="005F58BF" w:rsidRPr="005F58BF">
        <w:rPr>
          <w:sz w:val="24"/>
          <w:szCs w:val="24"/>
        </w:rPr>
        <w:t>操作通常是性能瓶颈产生的原因（如何进行高性能的复杂</w:t>
      </w:r>
      <w:r w:rsidR="005F58BF" w:rsidRPr="005F58BF">
        <w:rPr>
          <w:sz w:val="24"/>
          <w:szCs w:val="24"/>
        </w:rPr>
        <w:t xml:space="preserve"> DOM </w:t>
      </w:r>
      <w:r w:rsidR="005F58BF" w:rsidRPr="005F58BF">
        <w:rPr>
          <w:sz w:val="24"/>
          <w:szCs w:val="24"/>
        </w:rPr>
        <w:t>操作通常是衡量一个前端开发人员技能的重要指标）。</w:t>
      </w:r>
      <w:r w:rsidR="005F58BF" w:rsidRPr="005F58BF">
        <w:rPr>
          <w:sz w:val="24"/>
          <w:szCs w:val="24"/>
        </w:rPr>
        <w:t xml:space="preserve">React </w:t>
      </w:r>
      <w:r w:rsidR="005F58BF" w:rsidRPr="005F58BF">
        <w:rPr>
          <w:sz w:val="24"/>
          <w:szCs w:val="24"/>
        </w:rPr>
        <w:t>为此引入了虚拟</w:t>
      </w:r>
      <w:r w:rsidR="005F58BF" w:rsidRPr="005F58BF">
        <w:rPr>
          <w:sz w:val="24"/>
          <w:szCs w:val="24"/>
        </w:rPr>
        <w:t xml:space="preserve"> DOM</w:t>
      </w:r>
      <w:r w:rsidR="005F58BF" w:rsidRPr="005F58BF">
        <w:rPr>
          <w:sz w:val="24"/>
          <w:szCs w:val="24"/>
        </w:rPr>
        <w:t>（</w:t>
      </w:r>
      <w:r w:rsidR="005F58BF" w:rsidRPr="005F58BF">
        <w:rPr>
          <w:sz w:val="24"/>
          <w:szCs w:val="24"/>
        </w:rPr>
        <w:t>Virtual DOM</w:t>
      </w:r>
      <w:r w:rsidR="005F58BF" w:rsidRPr="005F58BF">
        <w:rPr>
          <w:sz w:val="24"/>
          <w:szCs w:val="24"/>
        </w:rPr>
        <w:t>）的机制：在浏览器端用</w:t>
      </w:r>
      <w:r w:rsidR="005F58BF" w:rsidRPr="005F58BF">
        <w:rPr>
          <w:sz w:val="24"/>
          <w:szCs w:val="24"/>
        </w:rPr>
        <w:t xml:space="preserve"> </w:t>
      </w:r>
      <w:proofErr w:type="spellStart"/>
      <w:r w:rsidR="005F58BF" w:rsidRPr="005F58BF">
        <w:rPr>
          <w:sz w:val="24"/>
          <w:szCs w:val="24"/>
        </w:rPr>
        <w:t>Javascript</w:t>
      </w:r>
      <w:proofErr w:type="spellEnd"/>
      <w:r w:rsidR="005F58BF" w:rsidRPr="005F58BF">
        <w:rPr>
          <w:sz w:val="24"/>
          <w:szCs w:val="24"/>
        </w:rPr>
        <w:t xml:space="preserve"> </w:t>
      </w:r>
      <w:r w:rsidR="005F58BF" w:rsidRPr="005F58BF">
        <w:rPr>
          <w:sz w:val="24"/>
          <w:szCs w:val="24"/>
        </w:rPr>
        <w:t>实现了一套</w:t>
      </w:r>
      <w:r w:rsidR="005F58BF" w:rsidRPr="005F58BF">
        <w:rPr>
          <w:sz w:val="24"/>
          <w:szCs w:val="24"/>
        </w:rPr>
        <w:t xml:space="preserve"> DOM API</w:t>
      </w:r>
      <w:r w:rsidR="005F58BF" w:rsidRPr="005F58BF">
        <w:rPr>
          <w:sz w:val="24"/>
          <w:szCs w:val="24"/>
        </w:rPr>
        <w:t>。基于</w:t>
      </w:r>
      <w:r w:rsidR="005F58BF" w:rsidRPr="005F58BF">
        <w:rPr>
          <w:sz w:val="24"/>
          <w:szCs w:val="24"/>
        </w:rPr>
        <w:t xml:space="preserve"> React </w:t>
      </w:r>
      <w:r w:rsidR="005F58BF" w:rsidRPr="005F58BF">
        <w:rPr>
          <w:sz w:val="24"/>
          <w:szCs w:val="24"/>
        </w:rPr>
        <w:t>进行开发时所有的</w:t>
      </w:r>
      <w:r w:rsidR="005F58BF" w:rsidRPr="005F58BF">
        <w:rPr>
          <w:sz w:val="24"/>
          <w:szCs w:val="24"/>
        </w:rPr>
        <w:t xml:space="preserve"> DOM </w:t>
      </w:r>
      <w:r w:rsidR="005F58BF" w:rsidRPr="005F58BF">
        <w:rPr>
          <w:sz w:val="24"/>
          <w:szCs w:val="24"/>
        </w:rPr>
        <w:t>构造都是通过虚拟</w:t>
      </w:r>
      <w:r w:rsidR="005F58BF" w:rsidRPr="005F58BF">
        <w:rPr>
          <w:sz w:val="24"/>
          <w:szCs w:val="24"/>
        </w:rPr>
        <w:t xml:space="preserve"> DOM </w:t>
      </w:r>
      <w:r w:rsidR="005F58BF" w:rsidRPr="005F58BF">
        <w:rPr>
          <w:sz w:val="24"/>
          <w:szCs w:val="24"/>
        </w:rPr>
        <w:t>进行，每当数据变化时，</w:t>
      </w:r>
      <w:r w:rsidR="005F58BF" w:rsidRPr="005F58BF">
        <w:rPr>
          <w:sz w:val="24"/>
          <w:szCs w:val="24"/>
        </w:rPr>
        <w:t xml:space="preserve">React </w:t>
      </w:r>
      <w:r w:rsidR="005F58BF" w:rsidRPr="005F58BF">
        <w:rPr>
          <w:sz w:val="24"/>
          <w:szCs w:val="24"/>
        </w:rPr>
        <w:t>都会重新构建整个</w:t>
      </w:r>
      <w:r w:rsidR="005F58BF" w:rsidRPr="005F58BF">
        <w:rPr>
          <w:sz w:val="24"/>
          <w:szCs w:val="24"/>
        </w:rPr>
        <w:t xml:space="preserve"> DOM </w:t>
      </w:r>
      <w:r w:rsidR="005F58BF" w:rsidRPr="005F58BF">
        <w:rPr>
          <w:sz w:val="24"/>
          <w:szCs w:val="24"/>
        </w:rPr>
        <w:t>树，然后</w:t>
      </w:r>
      <w:r w:rsidR="005F58BF" w:rsidRPr="005F58BF">
        <w:rPr>
          <w:sz w:val="24"/>
          <w:szCs w:val="24"/>
        </w:rPr>
        <w:t xml:space="preserve"> React </w:t>
      </w:r>
      <w:r w:rsidR="005F58BF" w:rsidRPr="005F58BF">
        <w:rPr>
          <w:sz w:val="24"/>
          <w:szCs w:val="24"/>
        </w:rPr>
        <w:t>将当前整个</w:t>
      </w:r>
      <w:r w:rsidR="005F58BF" w:rsidRPr="005F58BF">
        <w:rPr>
          <w:sz w:val="24"/>
          <w:szCs w:val="24"/>
        </w:rPr>
        <w:t xml:space="preserve"> DOM </w:t>
      </w:r>
      <w:r w:rsidR="005F58BF" w:rsidRPr="005F58BF">
        <w:rPr>
          <w:sz w:val="24"/>
          <w:szCs w:val="24"/>
        </w:rPr>
        <w:t>树和上一次的</w:t>
      </w:r>
      <w:r w:rsidR="005F58BF" w:rsidRPr="005F58BF">
        <w:rPr>
          <w:sz w:val="24"/>
          <w:szCs w:val="24"/>
        </w:rPr>
        <w:t xml:space="preserve"> DOM </w:t>
      </w:r>
      <w:r w:rsidR="005F58BF" w:rsidRPr="005F58BF">
        <w:rPr>
          <w:sz w:val="24"/>
          <w:szCs w:val="24"/>
        </w:rPr>
        <w:t>树进行对比，得到</w:t>
      </w:r>
      <w:r w:rsidR="005F58BF" w:rsidRPr="005F58BF">
        <w:rPr>
          <w:sz w:val="24"/>
          <w:szCs w:val="24"/>
        </w:rPr>
        <w:t xml:space="preserve"> DOM </w:t>
      </w:r>
      <w:r w:rsidR="005F58BF" w:rsidRPr="005F58BF">
        <w:rPr>
          <w:sz w:val="24"/>
          <w:szCs w:val="24"/>
        </w:rPr>
        <w:t>结构的区别，然后仅</w:t>
      </w:r>
      <w:r w:rsidR="005F58BF" w:rsidRPr="005F58BF">
        <w:rPr>
          <w:sz w:val="24"/>
          <w:szCs w:val="24"/>
        </w:rPr>
        <w:lastRenderedPageBreak/>
        <w:t>仅将需要变化的部分进行实际的浏览器</w:t>
      </w:r>
      <w:r w:rsidR="005F58BF" w:rsidRPr="005F58BF">
        <w:rPr>
          <w:sz w:val="24"/>
          <w:szCs w:val="24"/>
        </w:rPr>
        <w:t xml:space="preserve"> DOM </w:t>
      </w:r>
      <w:r w:rsidR="005F58BF" w:rsidRPr="005F58BF">
        <w:rPr>
          <w:sz w:val="24"/>
          <w:szCs w:val="24"/>
        </w:rPr>
        <w:t>更新。而且</w:t>
      </w:r>
      <w:r w:rsidR="005F58BF" w:rsidRPr="005F58BF">
        <w:rPr>
          <w:sz w:val="24"/>
          <w:szCs w:val="24"/>
        </w:rPr>
        <w:t xml:space="preserve"> React </w:t>
      </w:r>
      <w:r w:rsidR="005F58BF" w:rsidRPr="005F58BF">
        <w:rPr>
          <w:sz w:val="24"/>
          <w:szCs w:val="24"/>
        </w:rPr>
        <w:t>能够批处理虚拟</w:t>
      </w:r>
      <w:r w:rsidR="005F58BF" w:rsidRPr="005F58BF">
        <w:rPr>
          <w:sz w:val="24"/>
          <w:szCs w:val="24"/>
        </w:rPr>
        <w:t xml:space="preserve"> DOM </w:t>
      </w:r>
      <w:r w:rsidR="005F58BF" w:rsidRPr="005F58BF">
        <w:rPr>
          <w:sz w:val="24"/>
          <w:szCs w:val="24"/>
        </w:rPr>
        <w:t>的刷新，在一个事件循环（</w:t>
      </w:r>
      <w:r w:rsidR="005F58BF" w:rsidRPr="005F58BF">
        <w:rPr>
          <w:sz w:val="24"/>
          <w:szCs w:val="24"/>
        </w:rPr>
        <w:t>Event Loop</w:t>
      </w:r>
      <w:r w:rsidR="005F58BF" w:rsidRPr="005F58BF">
        <w:rPr>
          <w:sz w:val="24"/>
          <w:szCs w:val="24"/>
        </w:rPr>
        <w:t>）内的两次数据变化会被合并，例如你连续的先将节点内容从</w:t>
      </w:r>
      <w:r w:rsidR="005F58BF" w:rsidRPr="005F58BF">
        <w:rPr>
          <w:sz w:val="24"/>
          <w:szCs w:val="24"/>
        </w:rPr>
        <w:t xml:space="preserve"> A </w:t>
      </w:r>
      <w:r w:rsidR="005F58BF" w:rsidRPr="005F58BF">
        <w:rPr>
          <w:sz w:val="24"/>
          <w:szCs w:val="24"/>
        </w:rPr>
        <w:t>变成</w:t>
      </w:r>
      <w:r w:rsidR="005F58BF" w:rsidRPr="005F58BF">
        <w:rPr>
          <w:sz w:val="24"/>
          <w:szCs w:val="24"/>
        </w:rPr>
        <w:t xml:space="preserve"> B</w:t>
      </w:r>
      <w:r w:rsidR="005F58BF" w:rsidRPr="005F58BF">
        <w:rPr>
          <w:sz w:val="24"/>
          <w:szCs w:val="24"/>
        </w:rPr>
        <w:t>，然后又从</w:t>
      </w:r>
      <w:r w:rsidR="005F58BF" w:rsidRPr="005F58BF">
        <w:rPr>
          <w:sz w:val="24"/>
          <w:szCs w:val="24"/>
        </w:rPr>
        <w:t xml:space="preserve"> B </w:t>
      </w:r>
      <w:r w:rsidR="005F58BF" w:rsidRPr="005F58BF">
        <w:rPr>
          <w:sz w:val="24"/>
          <w:szCs w:val="24"/>
        </w:rPr>
        <w:t>变成</w:t>
      </w:r>
      <w:r w:rsidR="005F58BF" w:rsidRPr="005F58BF">
        <w:rPr>
          <w:sz w:val="24"/>
          <w:szCs w:val="24"/>
        </w:rPr>
        <w:t xml:space="preserve"> A</w:t>
      </w:r>
      <w:r w:rsidR="005F58BF" w:rsidRPr="005F58BF">
        <w:rPr>
          <w:sz w:val="24"/>
          <w:szCs w:val="24"/>
        </w:rPr>
        <w:t>，</w:t>
      </w:r>
      <w:r w:rsidR="005F58BF" w:rsidRPr="005F58BF">
        <w:rPr>
          <w:sz w:val="24"/>
          <w:szCs w:val="24"/>
        </w:rPr>
        <w:t xml:space="preserve">React </w:t>
      </w:r>
      <w:r w:rsidR="005F58BF" w:rsidRPr="005F58BF">
        <w:rPr>
          <w:sz w:val="24"/>
          <w:szCs w:val="24"/>
        </w:rPr>
        <w:t>会认为</w:t>
      </w:r>
      <w:r w:rsidR="005F58BF" w:rsidRPr="005F58BF">
        <w:rPr>
          <w:sz w:val="24"/>
          <w:szCs w:val="24"/>
        </w:rPr>
        <w:t xml:space="preserve"> UI </w:t>
      </w:r>
      <w:r w:rsidR="005F58BF" w:rsidRPr="005F58BF">
        <w:rPr>
          <w:sz w:val="24"/>
          <w:szCs w:val="24"/>
        </w:rPr>
        <w:t>不发生任何变化，而如果通过手动控制，这种逻辑通常是极其复杂的。尽管每一次都需要构造完整的虚拟</w:t>
      </w:r>
      <w:r w:rsidR="005F58BF" w:rsidRPr="005F58BF">
        <w:rPr>
          <w:sz w:val="24"/>
          <w:szCs w:val="24"/>
        </w:rPr>
        <w:t xml:space="preserve"> DOM </w:t>
      </w:r>
      <w:r w:rsidR="005F58BF" w:rsidRPr="005F58BF">
        <w:rPr>
          <w:sz w:val="24"/>
          <w:szCs w:val="24"/>
        </w:rPr>
        <w:t>树，但是因为虚拟</w:t>
      </w:r>
      <w:r w:rsidR="005F58BF" w:rsidRPr="005F58BF">
        <w:rPr>
          <w:sz w:val="24"/>
          <w:szCs w:val="24"/>
        </w:rPr>
        <w:t xml:space="preserve"> DOM </w:t>
      </w:r>
      <w:r w:rsidR="005F58BF" w:rsidRPr="005F58BF">
        <w:rPr>
          <w:sz w:val="24"/>
          <w:szCs w:val="24"/>
        </w:rPr>
        <w:t>是内存数据，性能是极高的，而对实际</w:t>
      </w:r>
      <w:r w:rsidR="005F58BF" w:rsidRPr="005F58BF">
        <w:rPr>
          <w:sz w:val="24"/>
          <w:szCs w:val="24"/>
        </w:rPr>
        <w:t xml:space="preserve"> DOM </w:t>
      </w:r>
      <w:r w:rsidR="005F58BF" w:rsidRPr="005F58BF">
        <w:rPr>
          <w:sz w:val="24"/>
          <w:szCs w:val="24"/>
        </w:rPr>
        <w:t>进行操作的仅仅是</w:t>
      </w:r>
      <w:r w:rsidR="005F58BF" w:rsidRPr="005F58BF">
        <w:rPr>
          <w:sz w:val="24"/>
          <w:szCs w:val="24"/>
        </w:rPr>
        <w:t xml:space="preserve"> Diff </w:t>
      </w:r>
      <w:r w:rsidR="005F58BF" w:rsidRPr="005F58BF">
        <w:rPr>
          <w:sz w:val="24"/>
          <w:szCs w:val="24"/>
        </w:rPr>
        <w:t>部分，因而能达到提高性能的目的。这样，在保证性能的同时，开发者将不再需要关注某个数据的变化如何更新到一个或多个具体的</w:t>
      </w:r>
      <w:r w:rsidR="005F58BF" w:rsidRPr="005F58BF">
        <w:rPr>
          <w:sz w:val="24"/>
          <w:szCs w:val="24"/>
        </w:rPr>
        <w:t xml:space="preserve"> DOM </w:t>
      </w:r>
      <w:r w:rsidR="005F58BF" w:rsidRPr="005F58BF">
        <w:rPr>
          <w:sz w:val="24"/>
          <w:szCs w:val="24"/>
        </w:rPr>
        <w:t>元素，而只需要关心在任意一个数据状态下，整个界面是如何</w:t>
      </w:r>
      <w:r w:rsidR="005F58BF" w:rsidRPr="005F58BF">
        <w:rPr>
          <w:sz w:val="24"/>
          <w:szCs w:val="24"/>
        </w:rPr>
        <w:t xml:space="preserve"> Render </w:t>
      </w:r>
      <w:r w:rsidR="005F58BF" w:rsidRPr="005F58BF">
        <w:rPr>
          <w:sz w:val="24"/>
          <w:szCs w:val="24"/>
        </w:rPr>
        <w:t>的。</w:t>
      </w:r>
    </w:p>
    <w:p w:rsidR="00B40C0F" w:rsidRDefault="00B40C0F" w:rsidP="00B40C0F">
      <w:pPr>
        <w:pStyle w:val="2"/>
        <w:spacing w:line="720" w:lineRule="auto"/>
        <w:jc w:val="both"/>
      </w:pPr>
      <w:r>
        <w:t>Redux</w:t>
      </w:r>
      <w:r w:rsidR="004E3F7B" w:rsidRPr="000B4B94">
        <w:rPr>
          <w:rFonts w:hint="eastAsia"/>
        </w:rPr>
        <w:t xml:space="preserve"> </w:t>
      </w:r>
    </w:p>
    <w:p w:rsidR="00B40C0F" w:rsidRPr="00B40C0F" w:rsidRDefault="00B40C0F" w:rsidP="00B40C0F">
      <w:pPr>
        <w:pStyle w:val="a0"/>
        <w:spacing w:line="360" w:lineRule="auto"/>
        <w:rPr>
          <w:sz w:val="24"/>
          <w:szCs w:val="24"/>
        </w:rPr>
      </w:pPr>
      <w:r w:rsidRPr="00B40C0F">
        <w:rPr>
          <w:sz w:val="24"/>
          <w:szCs w:val="24"/>
        </w:rPr>
        <w:t xml:space="preserve">React </w:t>
      </w:r>
      <w:r w:rsidRPr="00B40C0F">
        <w:rPr>
          <w:sz w:val="24"/>
          <w:szCs w:val="24"/>
        </w:rPr>
        <w:t>只是</w:t>
      </w:r>
      <w:r w:rsidRPr="00B40C0F">
        <w:rPr>
          <w:sz w:val="24"/>
          <w:szCs w:val="24"/>
        </w:rPr>
        <w:t xml:space="preserve"> DOM </w:t>
      </w:r>
      <w:r w:rsidRPr="00B40C0F">
        <w:rPr>
          <w:sz w:val="24"/>
          <w:szCs w:val="24"/>
        </w:rPr>
        <w:t>的一个抽象层，并不是</w:t>
      </w:r>
      <w:r w:rsidRPr="00B40C0F">
        <w:rPr>
          <w:sz w:val="24"/>
          <w:szCs w:val="24"/>
        </w:rPr>
        <w:t xml:space="preserve"> Web </w:t>
      </w:r>
      <w:r w:rsidRPr="00B40C0F">
        <w:rPr>
          <w:sz w:val="24"/>
          <w:szCs w:val="24"/>
        </w:rPr>
        <w:t>应用的完整解决方案。有两个方面它没</w:t>
      </w:r>
      <w:r w:rsidR="00316571">
        <w:rPr>
          <w:rFonts w:hint="eastAsia"/>
          <w:sz w:val="24"/>
          <w:szCs w:val="24"/>
        </w:rPr>
        <w:t>有</w:t>
      </w:r>
      <w:r w:rsidRPr="00B40C0F">
        <w:rPr>
          <w:sz w:val="24"/>
          <w:szCs w:val="24"/>
        </w:rPr>
        <w:t>涉及</w:t>
      </w:r>
      <w:r w:rsidRPr="00B40C0F">
        <w:rPr>
          <w:rFonts w:hint="eastAsia"/>
          <w:sz w:val="24"/>
          <w:szCs w:val="24"/>
        </w:rPr>
        <w:t>，那就是</w:t>
      </w:r>
      <w:r w:rsidRPr="00B40C0F">
        <w:rPr>
          <w:sz w:val="24"/>
          <w:szCs w:val="24"/>
        </w:rPr>
        <w:t>代码结构</w:t>
      </w:r>
      <w:r w:rsidRPr="00B40C0F">
        <w:rPr>
          <w:rFonts w:hint="eastAsia"/>
          <w:sz w:val="24"/>
          <w:szCs w:val="24"/>
        </w:rPr>
        <w:t>和</w:t>
      </w:r>
      <w:r w:rsidRPr="00B40C0F">
        <w:rPr>
          <w:sz w:val="24"/>
          <w:szCs w:val="24"/>
        </w:rPr>
        <w:t>组件之间的通信</w:t>
      </w:r>
      <w:r w:rsidRPr="00B40C0F">
        <w:rPr>
          <w:rFonts w:hint="eastAsia"/>
          <w:sz w:val="24"/>
          <w:szCs w:val="24"/>
        </w:rPr>
        <w:t>，</w:t>
      </w:r>
      <w:r w:rsidRPr="00B40C0F">
        <w:rPr>
          <w:sz w:val="24"/>
          <w:szCs w:val="24"/>
        </w:rPr>
        <w:t>对于大型的复杂应用来说，这两方面恰恰是</w:t>
      </w:r>
      <w:proofErr w:type="gramStart"/>
      <w:r w:rsidRPr="00B40C0F">
        <w:rPr>
          <w:sz w:val="24"/>
          <w:szCs w:val="24"/>
        </w:rPr>
        <w:t>最</w:t>
      </w:r>
      <w:proofErr w:type="gramEnd"/>
      <w:r w:rsidRPr="00B40C0F">
        <w:rPr>
          <w:sz w:val="24"/>
          <w:szCs w:val="24"/>
        </w:rPr>
        <w:t>关键的。因此，只用</w:t>
      </w:r>
      <w:r w:rsidRPr="00B40C0F">
        <w:rPr>
          <w:sz w:val="24"/>
          <w:szCs w:val="24"/>
        </w:rPr>
        <w:t xml:space="preserve"> React </w:t>
      </w:r>
      <w:r w:rsidRPr="00B40C0F">
        <w:rPr>
          <w:sz w:val="24"/>
          <w:szCs w:val="24"/>
        </w:rPr>
        <w:t>没法</w:t>
      </w:r>
      <w:proofErr w:type="gramStart"/>
      <w:r w:rsidRPr="00B40C0F">
        <w:rPr>
          <w:sz w:val="24"/>
          <w:szCs w:val="24"/>
        </w:rPr>
        <w:t>写大型</w:t>
      </w:r>
      <w:proofErr w:type="gramEnd"/>
      <w:r w:rsidRPr="00B40C0F">
        <w:rPr>
          <w:sz w:val="24"/>
          <w:szCs w:val="24"/>
        </w:rPr>
        <w:t>应用。</w:t>
      </w:r>
    </w:p>
    <w:p w:rsidR="00B40C0F" w:rsidRPr="00B40C0F" w:rsidRDefault="00B40C0F" w:rsidP="00B40C0F">
      <w:pPr>
        <w:pStyle w:val="a0"/>
        <w:spacing w:line="360" w:lineRule="auto"/>
        <w:rPr>
          <w:sz w:val="24"/>
          <w:szCs w:val="24"/>
        </w:rPr>
      </w:pPr>
      <w:r w:rsidRPr="00B40C0F">
        <w:rPr>
          <w:sz w:val="24"/>
          <w:szCs w:val="24"/>
        </w:rPr>
        <w:t>为了解决这个问题，</w:t>
      </w:r>
      <w:r w:rsidRPr="00B40C0F">
        <w:rPr>
          <w:sz w:val="24"/>
          <w:szCs w:val="24"/>
        </w:rPr>
        <w:t>2014</w:t>
      </w:r>
      <w:r w:rsidRPr="00B40C0F">
        <w:rPr>
          <w:sz w:val="24"/>
          <w:szCs w:val="24"/>
        </w:rPr>
        <w:t>年</w:t>
      </w:r>
      <w:r w:rsidRPr="00B40C0F">
        <w:rPr>
          <w:sz w:val="24"/>
          <w:szCs w:val="24"/>
        </w:rPr>
        <w:t xml:space="preserve"> Facebook </w:t>
      </w:r>
      <w:r w:rsidRPr="00B40C0F">
        <w:rPr>
          <w:sz w:val="24"/>
          <w:szCs w:val="24"/>
        </w:rPr>
        <w:t>提出了</w:t>
      </w:r>
      <w:r w:rsidRPr="00B40C0F">
        <w:rPr>
          <w:sz w:val="24"/>
          <w:szCs w:val="24"/>
        </w:rPr>
        <w:t> </w:t>
      </w:r>
      <w:r w:rsidRPr="00B40C0F">
        <w:rPr>
          <w:rFonts w:hint="eastAsia"/>
          <w:sz w:val="24"/>
          <w:szCs w:val="24"/>
        </w:rPr>
        <w:t>Flux</w:t>
      </w:r>
      <w:r w:rsidRPr="00B40C0F">
        <w:rPr>
          <w:sz w:val="24"/>
          <w:szCs w:val="24"/>
        </w:rPr>
        <w:t>架构的概念，引发了很多的实现。</w:t>
      </w:r>
      <w:r w:rsidRPr="00B40C0F">
        <w:rPr>
          <w:sz w:val="24"/>
          <w:szCs w:val="24"/>
        </w:rPr>
        <w:t>2015</w:t>
      </w:r>
      <w:r w:rsidRPr="00B40C0F">
        <w:rPr>
          <w:sz w:val="24"/>
          <w:szCs w:val="24"/>
        </w:rPr>
        <w:t>年，</w:t>
      </w:r>
      <w:r w:rsidRPr="00B40C0F">
        <w:rPr>
          <w:rFonts w:hint="eastAsia"/>
          <w:sz w:val="24"/>
          <w:szCs w:val="24"/>
        </w:rPr>
        <w:t>Redux</w:t>
      </w:r>
      <w:r w:rsidRPr="00B40C0F">
        <w:rPr>
          <w:sz w:val="24"/>
          <w:szCs w:val="24"/>
        </w:rPr>
        <w:t>出现，将</w:t>
      </w:r>
      <w:r w:rsidRPr="00B40C0F">
        <w:rPr>
          <w:sz w:val="24"/>
          <w:szCs w:val="24"/>
        </w:rPr>
        <w:t xml:space="preserve"> Flux </w:t>
      </w:r>
      <w:r w:rsidRPr="00B40C0F">
        <w:rPr>
          <w:sz w:val="24"/>
          <w:szCs w:val="24"/>
        </w:rPr>
        <w:t>与函数式编程结合一起，很短时间内就成为了最热门的前端架构。</w:t>
      </w:r>
    </w:p>
    <w:p w:rsidR="00B40C0F" w:rsidRPr="00B40C0F" w:rsidRDefault="00B40C0F" w:rsidP="00D16B5A">
      <w:pPr>
        <w:pStyle w:val="a0"/>
        <w:spacing w:line="360" w:lineRule="auto"/>
        <w:rPr>
          <w:sz w:val="24"/>
          <w:szCs w:val="24"/>
        </w:rPr>
      </w:pPr>
      <w:r>
        <w:rPr>
          <w:rFonts w:hint="eastAsia"/>
          <w:sz w:val="24"/>
          <w:szCs w:val="24"/>
        </w:rPr>
        <w:t>如果前端项目比较复杂，具有多交互，多数据源的特点，比如：</w:t>
      </w:r>
    </w:p>
    <w:p w:rsidR="00B40C0F" w:rsidRPr="00B40C0F" w:rsidRDefault="00B40C0F" w:rsidP="00B40C0F">
      <w:pPr>
        <w:pStyle w:val="a0"/>
        <w:numPr>
          <w:ilvl w:val="0"/>
          <w:numId w:val="11"/>
        </w:numPr>
        <w:spacing w:line="360" w:lineRule="auto"/>
        <w:rPr>
          <w:sz w:val="24"/>
          <w:szCs w:val="24"/>
        </w:rPr>
      </w:pPr>
      <w:r w:rsidRPr="00B40C0F">
        <w:rPr>
          <w:rFonts w:hint="eastAsia"/>
          <w:sz w:val="24"/>
          <w:szCs w:val="24"/>
        </w:rPr>
        <w:t>用户的使用方式复杂</w:t>
      </w:r>
    </w:p>
    <w:p w:rsidR="00B40C0F" w:rsidRPr="00B40C0F" w:rsidRDefault="00B40C0F" w:rsidP="00B40C0F">
      <w:pPr>
        <w:pStyle w:val="a0"/>
        <w:numPr>
          <w:ilvl w:val="0"/>
          <w:numId w:val="11"/>
        </w:numPr>
        <w:spacing w:line="360" w:lineRule="auto"/>
        <w:rPr>
          <w:sz w:val="24"/>
          <w:szCs w:val="24"/>
        </w:rPr>
      </w:pPr>
      <w:r w:rsidRPr="00B40C0F">
        <w:rPr>
          <w:rFonts w:hint="eastAsia"/>
          <w:sz w:val="24"/>
          <w:szCs w:val="24"/>
        </w:rPr>
        <w:t>不同身份的用户有不同的使用方式（比如普通用户和管理员）</w:t>
      </w:r>
    </w:p>
    <w:p w:rsidR="00B40C0F" w:rsidRPr="00B40C0F" w:rsidRDefault="00B40C0F" w:rsidP="00B40C0F">
      <w:pPr>
        <w:pStyle w:val="a0"/>
        <w:numPr>
          <w:ilvl w:val="0"/>
          <w:numId w:val="11"/>
        </w:numPr>
        <w:spacing w:line="360" w:lineRule="auto"/>
        <w:rPr>
          <w:sz w:val="24"/>
          <w:szCs w:val="24"/>
        </w:rPr>
      </w:pPr>
      <w:r w:rsidRPr="00B40C0F">
        <w:rPr>
          <w:rFonts w:hint="eastAsia"/>
          <w:sz w:val="24"/>
          <w:szCs w:val="24"/>
        </w:rPr>
        <w:t>多个用户之间可以协作</w:t>
      </w:r>
    </w:p>
    <w:p w:rsidR="00B40C0F" w:rsidRPr="00B40C0F" w:rsidRDefault="00B40C0F" w:rsidP="00B40C0F">
      <w:pPr>
        <w:pStyle w:val="a0"/>
        <w:numPr>
          <w:ilvl w:val="0"/>
          <w:numId w:val="11"/>
        </w:numPr>
        <w:spacing w:line="360" w:lineRule="auto"/>
        <w:rPr>
          <w:sz w:val="24"/>
          <w:szCs w:val="24"/>
        </w:rPr>
      </w:pPr>
      <w:r w:rsidRPr="00B40C0F">
        <w:rPr>
          <w:rFonts w:hint="eastAsia"/>
          <w:sz w:val="24"/>
          <w:szCs w:val="24"/>
        </w:rPr>
        <w:t>与服务器大量交互，或者使用了</w:t>
      </w:r>
      <w:r w:rsidRPr="00B40C0F">
        <w:rPr>
          <w:rFonts w:hint="eastAsia"/>
          <w:sz w:val="24"/>
          <w:szCs w:val="24"/>
        </w:rPr>
        <w:t>WebSocket</w:t>
      </w:r>
    </w:p>
    <w:p w:rsidR="00B40C0F" w:rsidRPr="00B40C0F" w:rsidRDefault="00B40C0F" w:rsidP="00B40C0F">
      <w:pPr>
        <w:pStyle w:val="a0"/>
        <w:numPr>
          <w:ilvl w:val="0"/>
          <w:numId w:val="11"/>
        </w:numPr>
        <w:spacing w:line="360" w:lineRule="auto"/>
        <w:rPr>
          <w:sz w:val="24"/>
          <w:szCs w:val="24"/>
        </w:rPr>
      </w:pPr>
      <w:r w:rsidRPr="00B40C0F">
        <w:rPr>
          <w:rFonts w:hint="eastAsia"/>
          <w:sz w:val="24"/>
          <w:szCs w:val="24"/>
        </w:rPr>
        <w:t>View</w:t>
      </w:r>
      <w:r w:rsidRPr="00B40C0F">
        <w:rPr>
          <w:rFonts w:hint="eastAsia"/>
          <w:sz w:val="24"/>
          <w:szCs w:val="24"/>
        </w:rPr>
        <w:t>要从多个来源获取数据</w:t>
      </w:r>
    </w:p>
    <w:p w:rsidR="00B40C0F" w:rsidRPr="00B40C0F" w:rsidRDefault="00B40C0F" w:rsidP="00B40C0F">
      <w:pPr>
        <w:pStyle w:val="a0"/>
        <w:spacing w:line="360" w:lineRule="auto"/>
        <w:ind w:firstLine="0"/>
        <w:rPr>
          <w:sz w:val="24"/>
          <w:szCs w:val="24"/>
        </w:rPr>
      </w:pPr>
      <w:r>
        <w:rPr>
          <w:rFonts w:hint="eastAsia"/>
          <w:sz w:val="24"/>
          <w:szCs w:val="24"/>
        </w:rPr>
        <w:t>那么用</w:t>
      </w:r>
      <w:r>
        <w:rPr>
          <w:rFonts w:hint="eastAsia"/>
          <w:sz w:val="24"/>
          <w:szCs w:val="24"/>
        </w:rPr>
        <w:t>Redux</w:t>
      </w:r>
      <w:r>
        <w:rPr>
          <w:rFonts w:hint="eastAsia"/>
          <w:sz w:val="24"/>
          <w:szCs w:val="24"/>
        </w:rPr>
        <w:t>管理数据状态就是非常有用的，</w:t>
      </w:r>
      <w:r w:rsidRPr="00B40C0F">
        <w:rPr>
          <w:rFonts w:hint="eastAsia"/>
          <w:sz w:val="24"/>
          <w:szCs w:val="24"/>
        </w:rPr>
        <w:t>从组件角度看，如果</w:t>
      </w:r>
      <w:r>
        <w:rPr>
          <w:rFonts w:hint="eastAsia"/>
          <w:sz w:val="24"/>
          <w:szCs w:val="24"/>
        </w:rPr>
        <w:t>Web</w:t>
      </w:r>
      <w:r w:rsidRPr="00B40C0F">
        <w:rPr>
          <w:rFonts w:hint="eastAsia"/>
          <w:sz w:val="24"/>
          <w:szCs w:val="24"/>
        </w:rPr>
        <w:t>应用有以下场景，可以考虑使用</w:t>
      </w:r>
      <w:r w:rsidRPr="00B40C0F">
        <w:rPr>
          <w:rFonts w:hint="eastAsia"/>
          <w:sz w:val="24"/>
          <w:szCs w:val="24"/>
        </w:rPr>
        <w:t xml:space="preserve"> Redux</w:t>
      </w:r>
      <w:r w:rsidRPr="00B40C0F">
        <w:rPr>
          <w:rFonts w:hint="eastAsia"/>
          <w:sz w:val="24"/>
          <w:szCs w:val="24"/>
        </w:rPr>
        <w:t>。</w:t>
      </w:r>
    </w:p>
    <w:p w:rsidR="00B40C0F" w:rsidRPr="00B40C0F" w:rsidRDefault="00B40C0F" w:rsidP="00B40C0F">
      <w:pPr>
        <w:pStyle w:val="a0"/>
        <w:numPr>
          <w:ilvl w:val="0"/>
          <w:numId w:val="12"/>
        </w:numPr>
        <w:spacing w:line="360" w:lineRule="auto"/>
        <w:rPr>
          <w:sz w:val="24"/>
          <w:szCs w:val="24"/>
        </w:rPr>
      </w:pPr>
      <w:r w:rsidRPr="00B40C0F">
        <w:rPr>
          <w:rFonts w:hint="eastAsia"/>
          <w:sz w:val="24"/>
          <w:szCs w:val="24"/>
        </w:rPr>
        <w:t>某个组件的状态，需要共享</w:t>
      </w:r>
    </w:p>
    <w:p w:rsidR="00B40C0F" w:rsidRPr="00B40C0F" w:rsidRDefault="00B40C0F" w:rsidP="00B40C0F">
      <w:pPr>
        <w:pStyle w:val="a0"/>
        <w:numPr>
          <w:ilvl w:val="0"/>
          <w:numId w:val="12"/>
        </w:numPr>
        <w:spacing w:line="360" w:lineRule="auto"/>
        <w:rPr>
          <w:sz w:val="24"/>
          <w:szCs w:val="24"/>
        </w:rPr>
      </w:pPr>
      <w:r w:rsidRPr="00B40C0F">
        <w:rPr>
          <w:rFonts w:hint="eastAsia"/>
          <w:sz w:val="24"/>
          <w:szCs w:val="24"/>
        </w:rPr>
        <w:t>某个状态需要在任何地方都可以拿到</w:t>
      </w:r>
    </w:p>
    <w:p w:rsidR="00B40C0F" w:rsidRPr="00B40C0F" w:rsidRDefault="00B40C0F" w:rsidP="00B40C0F">
      <w:pPr>
        <w:pStyle w:val="a0"/>
        <w:numPr>
          <w:ilvl w:val="0"/>
          <w:numId w:val="12"/>
        </w:numPr>
        <w:spacing w:line="360" w:lineRule="auto"/>
        <w:rPr>
          <w:sz w:val="24"/>
          <w:szCs w:val="24"/>
        </w:rPr>
      </w:pPr>
      <w:r w:rsidRPr="00B40C0F">
        <w:rPr>
          <w:rFonts w:hint="eastAsia"/>
          <w:sz w:val="24"/>
          <w:szCs w:val="24"/>
        </w:rPr>
        <w:t>一个组件需要改变全局状态</w:t>
      </w:r>
    </w:p>
    <w:p w:rsidR="00B40C0F" w:rsidRPr="00B40C0F" w:rsidRDefault="00B40C0F" w:rsidP="00B40C0F">
      <w:pPr>
        <w:pStyle w:val="a0"/>
        <w:numPr>
          <w:ilvl w:val="0"/>
          <w:numId w:val="12"/>
        </w:numPr>
        <w:spacing w:line="360" w:lineRule="auto"/>
        <w:rPr>
          <w:sz w:val="24"/>
          <w:szCs w:val="24"/>
        </w:rPr>
      </w:pPr>
      <w:r w:rsidRPr="00B40C0F">
        <w:rPr>
          <w:rFonts w:hint="eastAsia"/>
          <w:sz w:val="24"/>
          <w:szCs w:val="24"/>
        </w:rPr>
        <w:t>一个组件需要改变另一个组件的状态</w:t>
      </w:r>
    </w:p>
    <w:p w:rsidR="00B40C0F" w:rsidRPr="00B40C0F" w:rsidRDefault="00B40C0F" w:rsidP="00B40C0F">
      <w:pPr>
        <w:pStyle w:val="a0"/>
        <w:spacing w:line="360" w:lineRule="auto"/>
        <w:rPr>
          <w:sz w:val="24"/>
          <w:szCs w:val="24"/>
        </w:rPr>
        <w:sectPr w:rsidR="00B40C0F" w:rsidRPr="00B40C0F" w:rsidSect="00C6349B">
          <w:footerReference w:type="even" r:id="rId18"/>
          <w:footerReference w:type="default" r:id="rId19"/>
          <w:pgSz w:w="11906" w:h="16838"/>
          <w:pgMar w:top="1701" w:right="1418" w:bottom="1418" w:left="1701" w:header="851" w:footer="992" w:gutter="0"/>
          <w:pgNumType w:start="1"/>
          <w:cols w:space="720"/>
          <w:docGrid w:type="lines" w:linePitch="312"/>
        </w:sectPr>
      </w:pPr>
      <w:r w:rsidRPr="00B40C0F">
        <w:rPr>
          <w:rFonts w:hint="eastAsia"/>
          <w:sz w:val="24"/>
          <w:szCs w:val="24"/>
        </w:rPr>
        <w:lastRenderedPageBreak/>
        <w:t>发生上面情况时，如果不使用</w:t>
      </w:r>
      <w:r w:rsidRPr="00B40C0F">
        <w:rPr>
          <w:rFonts w:hint="eastAsia"/>
          <w:sz w:val="24"/>
          <w:szCs w:val="24"/>
        </w:rPr>
        <w:t xml:space="preserve"> Redux </w:t>
      </w:r>
      <w:r w:rsidRPr="00B40C0F">
        <w:rPr>
          <w:rFonts w:hint="eastAsia"/>
          <w:sz w:val="24"/>
          <w:szCs w:val="24"/>
        </w:rPr>
        <w:t>或者其他状态管理工具，不按照一定规律处理状态的读写，代码很快就会变成一团乱麻。</w:t>
      </w:r>
      <w:r w:rsidR="00067AFF">
        <w:rPr>
          <w:rFonts w:hint="eastAsia"/>
          <w:sz w:val="24"/>
          <w:szCs w:val="24"/>
        </w:rPr>
        <w:t>Redux</w:t>
      </w:r>
      <w:r w:rsidR="00067AFF">
        <w:rPr>
          <w:rFonts w:hint="eastAsia"/>
          <w:sz w:val="24"/>
          <w:szCs w:val="24"/>
        </w:rPr>
        <w:t>提供了一种机制</w:t>
      </w:r>
      <w:r w:rsidRPr="00B40C0F">
        <w:rPr>
          <w:rFonts w:hint="eastAsia"/>
          <w:sz w:val="24"/>
          <w:szCs w:val="24"/>
        </w:rPr>
        <w:t>，可以在同一个地方查询状态、改变状态、传播状态的变化。</w:t>
      </w:r>
    </w:p>
    <w:p w:rsidR="008504FE" w:rsidRDefault="00067AFF">
      <w:pPr>
        <w:pStyle w:val="1"/>
        <w:spacing w:line="720" w:lineRule="auto"/>
        <w:rPr>
          <w:rFonts w:ascii="黑体" w:eastAsia="黑体" w:hAnsi="黑体"/>
          <w:sz w:val="28"/>
          <w:szCs w:val="28"/>
        </w:rPr>
      </w:pPr>
      <w:r>
        <w:rPr>
          <w:rFonts w:ascii="黑体" w:eastAsia="黑体" w:hAnsi="黑体" w:hint="eastAsia"/>
          <w:sz w:val="28"/>
          <w:szCs w:val="28"/>
        </w:rPr>
        <w:lastRenderedPageBreak/>
        <w:t xml:space="preserve"> 系统分析和设计</w:t>
      </w:r>
    </w:p>
    <w:p w:rsidR="008504FE" w:rsidRDefault="00067AFF">
      <w:pPr>
        <w:pStyle w:val="2"/>
        <w:spacing w:line="720" w:lineRule="auto"/>
        <w:jc w:val="both"/>
        <w:rPr>
          <w:rFonts w:ascii="黑体" w:eastAsia="黑体" w:hAnsi="黑体"/>
          <w:sz w:val="28"/>
          <w:szCs w:val="28"/>
        </w:rPr>
      </w:pPr>
      <w:r>
        <w:rPr>
          <w:rFonts w:ascii="黑体" w:eastAsia="黑体" w:hAnsi="黑体" w:hint="eastAsia"/>
          <w:sz w:val="28"/>
          <w:szCs w:val="28"/>
          <w:lang w:eastAsia="zh-CN"/>
        </w:rPr>
        <w:t>系统可行性分析</w:t>
      </w:r>
    </w:p>
    <w:p w:rsidR="00401386" w:rsidRPr="00401386" w:rsidRDefault="00401386" w:rsidP="00401386">
      <w:pPr>
        <w:pStyle w:val="30"/>
        <w:spacing w:line="360" w:lineRule="auto"/>
        <w:rPr>
          <w:rFonts w:asciiTheme="minorEastAsia" w:eastAsiaTheme="minorEastAsia" w:hAnsiTheme="minorEastAsia" w:hint="default"/>
          <w:sz w:val="24"/>
          <w:szCs w:val="24"/>
        </w:rPr>
      </w:pPr>
      <w:r w:rsidRPr="00401386">
        <w:rPr>
          <w:rFonts w:asciiTheme="minorEastAsia" w:eastAsiaTheme="minorEastAsia" w:hAnsiTheme="minorEastAsia"/>
          <w:sz w:val="24"/>
          <w:szCs w:val="24"/>
        </w:rPr>
        <w:t>可行性</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是在项目开发前期对项目的一种考察和鉴定，对拟议中的项目进行全面的、综合的调查</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，其目的是要判断项目可行与否。信息系统技术可行性</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要从系统开发的计划出发</w:t>
      </w:r>
      <w:r>
        <w:rPr>
          <w:rFonts w:asciiTheme="minorEastAsia" w:eastAsiaTheme="minorEastAsia" w:hAnsiTheme="minorEastAsia"/>
          <w:sz w:val="24"/>
          <w:szCs w:val="24"/>
        </w:rPr>
        <w:t>，</w:t>
      </w:r>
      <w:r w:rsidRPr="00401386">
        <w:rPr>
          <w:rFonts w:asciiTheme="minorEastAsia" w:eastAsiaTheme="minorEastAsia" w:hAnsiTheme="minorEastAsia"/>
          <w:sz w:val="24"/>
          <w:szCs w:val="24"/>
        </w:rPr>
        <w:t>论述系统开发力量的可行性，同时论证系统方案中所采取的各种技术手段上是否可以实现。信息系统经济可行性</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主要是对项目进行经济评</w:t>
      </w:r>
    </w:p>
    <w:p w:rsidR="00401386" w:rsidRPr="00401386" w:rsidRDefault="00401386" w:rsidP="00401386">
      <w:pPr>
        <w:pStyle w:val="30"/>
        <w:spacing w:line="360" w:lineRule="auto"/>
        <w:ind w:firstLine="0"/>
        <w:rPr>
          <w:rFonts w:asciiTheme="minorEastAsia" w:eastAsiaTheme="minorEastAsia" w:hAnsiTheme="minorEastAsia" w:hint="default"/>
          <w:sz w:val="24"/>
          <w:szCs w:val="24"/>
        </w:rPr>
      </w:pPr>
      <w:r w:rsidRPr="00401386">
        <w:rPr>
          <w:rFonts w:asciiTheme="minorEastAsia" w:eastAsiaTheme="minorEastAsia" w:hAnsiTheme="minorEastAsia"/>
          <w:sz w:val="24"/>
          <w:szCs w:val="24"/>
        </w:rPr>
        <w:t>价，分析系统建设投资的可能性以及评价系统运行之后给组织带来的效益。信息系统</w:t>
      </w:r>
    </w:p>
    <w:p w:rsidR="00401386" w:rsidRPr="00401386" w:rsidRDefault="00401386" w:rsidP="00401386">
      <w:pPr>
        <w:pStyle w:val="30"/>
        <w:spacing w:line="360" w:lineRule="auto"/>
        <w:ind w:firstLine="0"/>
        <w:rPr>
          <w:rFonts w:asciiTheme="minorEastAsia" w:eastAsiaTheme="minorEastAsia" w:hAnsiTheme="minorEastAsia" w:hint="default"/>
          <w:sz w:val="24"/>
          <w:szCs w:val="24"/>
        </w:rPr>
      </w:pPr>
      <w:r w:rsidRPr="00401386">
        <w:rPr>
          <w:rFonts w:asciiTheme="minorEastAsia" w:eastAsiaTheme="minorEastAsia" w:hAnsiTheme="minorEastAsia"/>
          <w:sz w:val="24"/>
          <w:szCs w:val="24"/>
        </w:rPr>
        <w:t>营运可行性</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要给出的方案是否可以从人力、物力、组织工作等方面保证项目按计</w:t>
      </w:r>
    </w:p>
    <w:p w:rsidR="00401386" w:rsidRPr="00401386" w:rsidRDefault="00401386" w:rsidP="00401386">
      <w:pPr>
        <w:pStyle w:val="30"/>
        <w:spacing w:line="360" w:lineRule="auto"/>
        <w:ind w:firstLine="0"/>
        <w:rPr>
          <w:rFonts w:asciiTheme="minorEastAsia" w:eastAsiaTheme="minorEastAsia" w:hAnsiTheme="minorEastAsia" w:hint="default"/>
          <w:sz w:val="24"/>
          <w:szCs w:val="24"/>
        </w:rPr>
      </w:pPr>
      <w:proofErr w:type="gramStart"/>
      <w:r w:rsidRPr="00401386">
        <w:rPr>
          <w:rFonts w:asciiTheme="minorEastAsia" w:eastAsiaTheme="minorEastAsia" w:hAnsiTheme="minorEastAsia"/>
          <w:sz w:val="24"/>
          <w:szCs w:val="24"/>
        </w:rPr>
        <w:t>划完成</w:t>
      </w:r>
      <w:proofErr w:type="gramEnd"/>
      <w:r w:rsidRPr="00401386">
        <w:rPr>
          <w:rFonts w:asciiTheme="minorEastAsia" w:eastAsiaTheme="minorEastAsia" w:hAnsiTheme="minorEastAsia"/>
          <w:sz w:val="24"/>
          <w:szCs w:val="24"/>
        </w:rPr>
        <w:t>实施，还要说明项目开发后在经济、技术和环境等方面能否保证系统正常运行。</w:t>
      </w:r>
    </w:p>
    <w:p w:rsidR="00067AFF" w:rsidRPr="00067AFF" w:rsidRDefault="00401386" w:rsidP="00401386">
      <w:pPr>
        <w:pStyle w:val="30"/>
        <w:spacing w:line="360" w:lineRule="auto"/>
        <w:ind w:firstLine="0"/>
        <w:rPr>
          <w:rFonts w:asciiTheme="minorEastAsia" w:eastAsiaTheme="minorEastAsia" w:hAnsiTheme="minorEastAsia" w:hint="default"/>
          <w:sz w:val="24"/>
          <w:szCs w:val="24"/>
        </w:rPr>
      </w:pPr>
      <w:r w:rsidRPr="00401386">
        <w:rPr>
          <w:rFonts w:asciiTheme="minorEastAsia" w:eastAsiaTheme="minorEastAsia" w:hAnsiTheme="minorEastAsia"/>
          <w:sz w:val="24"/>
          <w:szCs w:val="24"/>
        </w:rPr>
        <w:t>由于系统建设是一项投资大、涉及面广、工程复杂的系统工程，因此必须充分的进行可行性论证，以确保投资的准确无误，而且信息系统建设是一项整体工程，必须站在系统的角度论证它的可行性才有说服力，才有意义。可行性</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的目的是用最小的代价，在尽可能短时间内确定问题是否能够解决</w:t>
      </w:r>
      <w:r>
        <w:rPr>
          <w:rFonts w:asciiTheme="minorEastAsia" w:eastAsiaTheme="minorEastAsia" w:hAnsiTheme="minorEastAsia"/>
          <w:sz w:val="24"/>
          <w:szCs w:val="24"/>
        </w:rPr>
        <w:t>，</w:t>
      </w:r>
      <w:r w:rsidRPr="00401386">
        <w:rPr>
          <w:rFonts w:asciiTheme="minorEastAsia" w:eastAsiaTheme="minorEastAsia" w:hAnsiTheme="minorEastAsia"/>
          <w:sz w:val="24"/>
          <w:szCs w:val="24"/>
        </w:rPr>
        <w:t>它的目的不是解决问题，而是确定问题是否值得去解决，可行性从以下四个方面来考虑。</w:t>
      </w:r>
    </w:p>
    <w:p w:rsidR="008504FE" w:rsidRDefault="00401386" w:rsidP="00AA1C08">
      <w:pPr>
        <w:pStyle w:val="3"/>
        <w:rPr>
          <w:rFonts w:ascii="黑体" w:eastAsia="黑体" w:hAnsi="黑体"/>
        </w:rPr>
      </w:pPr>
      <w:r>
        <w:rPr>
          <w:rFonts w:ascii="黑体" w:eastAsia="黑体" w:hAnsi="黑体" w:hint="eastAsia"/>
        </w:rPr>
        <w:t>技术可行性</w:t>
      </w:r>
    </w:p>
    <w:p w:rsidR="00EB481B" w:rsidRDefault="00E62F39" w:rsidP="00116CD8">
      <w:pPr>
        <w:pStyle w:val="30"/>
        <w:spacing w:line="360" w:lineRule="auto"/>
        <w:rPr>
          <w:rFonts w:ascii="Times New Roman" w:hint="default"/>
          <w:sz w:val="24"/>
          <w:szCs w:val="24"/>
        </w:rPr>
      </w:pPr>
      <w:proofErr w:type="gramStart"/>
      <w:r w:rsidRPr="00E62F39">
        <w:rPr>
          <w:rFonts w:ascii="Times New Roman"/>
          <w:sz w:val="24"/>
          <w:szCs w:val="24"/>
        </w:rPr>
        <w:t>本个人博客项目</w:t>
      </w:r>
      <w:proofErr w:type="gramEnd"/>
      <w:r w:rsidRPr="00E62F39">
        <w:rPr>
          <w:rFonts w:ascii="Times New Roman"/>
          <w:sz w:val="24"/>
          <w:szCs w:val="24"/>
        </w:rPr>
        <w:t>是典型的基于</w:t>
      </w:r>
      <w:r w:rsidRPr="00E62F39">
        <w:rPr>
          <w:rFonts w:ascii="Times New Roman"/>
          <w:sz w:val="24"/>
          <w:szCs w:val="24"/>
        </w:rPr>
        <w:t>B</w:t>
      </w:r>
      <w:r w:rsidRPr="00E62F39">
        <w:rPr>
          <w:rFonts w:ascii="Times New Roman" w:hint="default"/>
          <w:sz w:val="24"/>
          <w:szCs w:val="24"/>
        </w:rPr>
        <w:t>/S</w:t>
      </w:r>
      <w:r w:rsidRPr="00E62F39">
        <w:rPr>
          <w:rFonts w:ascii="Times New Roman"/>
          <w:sz w:val="24"/>
          <w:szCs w:val="24"/>
        </w:rPr>
        <w:t>架构的</w:t>
      </w:r>
      <w:r w:rsidRPr="00E62F39">
        <w:rPr>
          <w:rFonts w:ascii="Times New Roman"/>
          <w:sz w:val="24"/>
          <w:szCs w:val="24"/>
        </w:rPr>
        <w:t>web</w:t>
      </w:r>
      <w:r w:rsidRPr="00E62F39">
        <w:rPr>
          <w:rFonts w:ascii="Times New Roman"/>
          <w:sz w:val="24"/>
          <w:szCs w:val="24"/>
        </w:rPr>
        <w:t>应用，后端业务逻辑主要是对数据库中的数据进行增删查改，实现相对简单。同时前端展示的是博文列表和</w:t>
      </w:r>
      <w:proofErr w:type="gramStart"/>
      <w:r w:rsidRPr="00E62F39">
        <w:rPr>
          <w:rFonts w:ascii="Times New Roman"/>
          <w:sz w:val="24"/>
          <w:szCs w:val="24"/>
        </w:rPr>
        <w:t>博文</w:t>
      </w:r>
      <w:proofErr w:type="gramEnd"/>
      <w:r w:rsidRPr="00E62F39">
        <w:rPr>
          <w:rFonts w:ascii="Times New Roman"/>
          <w:sz w:val="24"/>
          <w:szCs w:val="24"/>
        </w:rPr>
        <w:t>内容，涉及到的用户交互主要是登录，注册，点赞，博主撰写文章，评论和回复的提交，也不是很复杂。</w:t>
      </w:r>
      <w:r>
        <w:rPr>
          <w:rFonts w:ascii="Times New Roman"/>
          <w:sz w:val="24"/>
          <w:szCs w:val="24"/>
        </w:rPr>
        <w:t>再加上已经有较成熟的框架，因此开发这个系统的技术难题不多</w:t>
      </w:r>
      <w:r w:rsidR="00116CD8">
        <w:rPr>
          <w:rFonts w:ascii="Times New Roman"/>
          <w:sz w:val="24"/>
          <w:szCs w:val="24"/>
        </w:rPr>
        <w:t>，个人独立是可行的。</w:t>
      </w:r>
    </w:p>
    <w:p w:rsidR="00116CD8" w:rsidRPr="00116CD8" w:rsidRDefault="00116CD8" w:rsidP="00AA1C08">
      <w:pPr>
        <w:pStyle w:val="3"/>
        <w:rPr>
          <w:rFonts w:ascii="黑体" w:eastAsia="黑体" w:hAnsi="黑体"/>
        </w:rPr>
      </w:pPr>
      <w:r w:rsidRPr="00116CD8">
        <w:rPr>
          <w:rFonts w:ascii="黑体" w:eastAsia="黑体" w:hAnsi="黑体" w:hint="eastAsia"/>
        </w:rPr>
        <w:lastRenderedPageBreak/>
        <w:t>经济可行性</w:t>
      </w:r>
    </w:p>
    <w:p w:rsidR="00116CD8" w:rsidRDefault="00116CD8" w:rsidP="00116CD8">
      <w:pPr>
        <w:pStyle w:val="a0"/>
        <w:spacing w:line="360" w:lineRule="auto"/>
        <w:rPr>
          <w:sz w:val="24"/>
          <w:szCs w:val="24"/>
        </w:rPr>
      </w:pPr>
      <w:r>
        <w:rPr>
          <w:rFonts w:hint="eastAsia"/>
          <w:sz w:val="24"/>
          <w:szCs w:val="24"/>
        </w:rPr>
        <w:t>本项目是一个</w:t>
      </w:r>
      <w:r>
        <w:rPr>
          <w:rFonts w:hint="eastAsia"/>
          <w:sz w:val="24"/>
          <w:szCs w:val="24"/>
        </w:rPr>
        <w:t>Web</w:t>
      </w:r>
      <w:r>
        <w:rPr>
          <w:rFonts w:hint="eastAsia"/>
          <w:sz w:val="24"/>
          <w:szCs w:val="24"/>
        </w:rPr>
        <w:t>应用，部署好之后只需一个浏览器就可以</w:t>
      </w:r>
      <w:r w:rsidR="00F67CF1">
        <w:rPr>
          <w:rFonts w:hint="eastAsia"/>
          <w:sz w:val="24"/>
          <w:szCs w:val="24"/>
        </w:rPr>
        <w:t>访问</w:t>
      </w:r>
      <w:r>
        <w:rPr>
          <w:rFonts w:hint="eastAsia"/>
          <w:sz w:val="24"/>
          <w:szCs w:val="24"/>
        </w:rPr>
        <w:t>，</w:t>
      </w:r>
      <w:r w:rsidR="00F67CF1">
        <w:rPr>
          <w:rFonts w:hint="eastAsia"/>
          <w:sz w:val="24"/>
          <w:szCs w:val="24"/>
        </w:rPr>
        <w:t>后期如果</w:t>
      </w:r>
      <w:r>
        <w:rPr>
          <w:rFonts w:hint="eastAsia"/>
          <w:sz w:val="24"/>
          <w:szCs w:val="24"/>
        </w:rPr>
        <w:t>给网站申请域名</w:t>
      </w:r>
      <w:r w:rsidR="00F67CF1">
        <w:rPr>
          <w:rFonts w:hint="eastAsia"/>
          <w:sz w:val="24"/>
          <w:szCs w:val="24"/>
        </w:rPr>
        <w:t>也仅需</w:t>
      </w:r>
      <w:r>
        <w:rPr>
          <w:rFonts w:hint="eastAsia"/>
          <w:sz w:val="24"/>
          <w:szCs w:val="24"/>
        </w:rPr>
        <w:t>很少的经济成本，可以忽略不计，同时该系统是我自行开发的系统，后期维护也不用投入成本，因此经济上基本上零成本的。</w:t>
      </w:r>
    </w:p>
    <w:p w:rsidR="00116CD8" w:rsidRDefault="00116CD8" w:rsidP="00AA1C08">
      <w:pPr>
        <w:pStyle w:val="3"/>
        <w:rPr>
          <w:rFonts w:ascii="黑体" w:eastAsia="黑体" w:hAnsi="黑体"/>
        </w:rPr>
      </w:pPr>
      <w:r w:rsidRPr="00116CD8">
        <w:rPr>
          <w:rFonts w:ascii="黑体" w:eastAsia="黑体" w:hAnsi="黑体" w:hint="eastAsia"/>
        </w:rPr>
        <w:t>操作可行性</w:t>
      </w:r>
    </w:p>
    <w:p w:rsidR="00116CD8" w:rsidRDefault="00116CD8" w:rsidP="00116CD8">
      <w:pPr>
        <w:pStyle w:val="a0"/>
        <w:spacing w:line="360" w:lineRule="auto"/>
        <w:rPr>
          <w:sz w:val="24"/>
          <w:szCs w:val="24"/>
        </w:rPr>
      </w:pPr>
      <w:r>
        <w:rPr>
          <w:rFonts w:hint="eastAsia"/>
          <w:sz w:val="24"/>
          <w:szCs w:val="24"/>
        </w:rPr>
        <w:t>本系统参照</w:t>
      </w:r>
      <w:proofErr w:type="gramStart"/>
      <w:r>
        <w:rPr>
          <w:rFonts w:hint="eastAsia"/>
          <w:sz w:val="24"/>
          <w:szCs w:val="24"/>
        </w:rPr>
        <w:t>其他博客系统</w:t>
      </w:r>
      <w:proofErr w:type="gramEnd"/>
      <w:r w:rsidR="00DB4A9F">
        <w:rPr>
          <w:rFonts w:hint="eastAsia"/>
          <w:sz w:val="24"/>
          <w:szCs w:val="24"/>
        </w:rPr>
        <w:t>，对于</w:t>
      </w:r>
      <w:proofErr w:type="gramStart"/>
      <w:r w:rsidR="00DB4A9F">
        <w:rPr>
          <w:rFonts w:hint="eastAsia"/>
          <w:sz w:val="24"/>
          <w:szCs w:val="24"/>
        </w:rPr>
        <w:t>博客访问</w:t>
      </w:r>
      <w:proofErr w:type="gramEnd"/>
      <w:r w:rsidR="00DB4A9F">
        <w:rPr>
          <w:rFonts w:hint="eastAsia"/>
          <w:sz w:val="24"/>
          <w:szCs w:val="24"/>
        </w:rPr>
        <w:t>者来说，涉及到的用户</w:t>
      </w:r>
      <w:proofErr w:type="gramStart"/>
      <w:r w:rsidR="00DB4A9F">
        <w:rPr>
          <w:rFonts w:hint="eastAsia"/>
          <w:sz w:val="24"/>
          <w:szCs w:val="24"/>
        </w:rPr>
        <w:t>交互都</w:t>
      </w:r>
      <w:proofErr w:type="gramEnd"/>
      <w:r w:rsidR="00DB4A9F">
        <w:rPr>
          <w:rFonts w:hint="eastAsia"/>
          <w:sz w:val="24"/>
          <w:szCs w:val="24"/>
        </w:rPr>
        <w:t>很简单，没有复杂操作，作为设计者与开发者，我也没有加入让用户难以理解和操作的交互方式。</w:t>
      </w:r>
    </w:p>
    <w:p w:rsidR="00DB4A9F" w:rsidRDefault="00DB4A9F" w:rsidP="00AA1C08">
      <w:pPr>
        <w:pStyle w:val="3"/>
        <w:rPr>
          <w:rFonts w:ascii="黑体" w:eastAsia="黑体" w:hAnsi="黑体"/>
        </w:rPr>
      </w:pPr>
      <w:r w:rsidRPr="00DB4A9F">
        <w:rPr>
          <w:rFonts w:ascii="黑体" w:eastAsia="黑体" w:hAnsi="黑体" w:hint="eastAsia"/>
        </w:rPr>
        <w:t>法律可行性</w:t>
      </w:r>
    </w:p>
    <w:p w:rsidR="00DB4A9F" w:rsidRDefault="00DB4A9F" w:rsidP="00DB4A9F">
      <w:pPr>
        <w:pStyle w:val="a0"/>
        <w:spacing w:line="360" w:lineRule="auto"/>
        <w:rPr>
          <w:sz w:val="24"/>
          <w:szCs w:val="24"/>
        </w:rPr>
      </w:pPr>
      <w:r>
        <w:rPr>
          <w:rFonts w:hint="eastAsia"/>
          <w:sz w:val="24"/>
          <w:szCs w:val="24"/>
        </w:rPr>
        <w:t>本系统不会违反国家法律，</w:t>
      </w:r>
      <w:proofErr w:type="gramStart"/>
      <w:r>
        <w:rPr>
          <w:rFonts w:hint="eastAsia"/>
          <w:sz w:val="24"/>
          <w:szCs w:val="24"/>
        </w:rPr>
        <w:t>爬取和</w:t>
      </w:r>
      <w:proofErr w:type="gramEnd"/>
      <w:r>
        <w:rPr>
          <w:rFonts w:hint="eastAsia"/>
          <w:sz w:val="24"/>
          <w:szCs w:val="24"/>
        </w:rPr>
        <w:t>展示的文章是我本人在简书和</w:t>
      </w:r>
      <w:proofErr w:type="gramStart"/>
      <w:r>
        <w:rPr>
          <w:rFonts w:hint="eastAsia"/>
          <w:sz w:val="24"/>
          <w:szCs w:val="24"/>
        </w:rPr>
        <w:t>思否两</w:t>
      </w:r>
      <w:proofErr w:type="gramEnd"/>
      <w:r>
        <w:rPr>
          <w:rFonts w:hint="eastAsia"/>
          <w:sz w:val="24"/>
          <w:szCs w:val="24"/>
        </w:rPr>
        <w:t>大网站收藏的免费公开文章，同时展示时也注明了原文作者和出处</w:t>
      </w:r>
      <w:r w:rsidR="006E427C">
        <w:rPr>
          <w:rFonts w:hint="eastAsia"/>
          <w:sz w:val="24"/>
          <w:szCs w:val="24"/>
        </w:rPr>
        <w:t>，不涉及侵权问题</w:t>
      </w:r>
    </w:p>
    <w:p w:rsidR="006E427C" w:rsidRDefault="006E427C" w:rsidP="00DB4A9F">
      <w:pPr>
        <w:pStyle w:val="a0"/>
        <w:spacing w:line="360" w:lineRule="auto"/>
        <w:rPr>
          <w:sz w:val="24"/>
          <w:szCs w:val="24"/>
        </w:rPr>
      </w:pPr>
    </w:p>
    <w:p w:rsidR="006E427C" w:rsidRPr="00DB4A9F" w:rsidRDefault="006E427C" w:rsidP="00DB4A9F">
      <w:pPr>
        <w:pStyle w:val="a0"/>
        <w:spacing w:line="360" w:lineRule="auto"/>
        <w:rPr>
          <w:sz w:val="24"/>
          <w:szCs w:val="24"/>
        </w:rPr>
      </w:pPr>
      <w:r>
        <w:rPr>
          <w:rFonts w:hint="eastAsia"/>
          <w:sz w:val="24"/>
          <w:szCs w:val="24"/>
        </w:rPr>
        <w:t>综上所述，该系统在技术上、经济上、可操作性上、法律上都是可行的，而且要求不高，所以该系统的开发是可行的。</w:t>
      </w:r>
    </w:p>
    <w:p w:rsidR="008504FE" w:rsidRDefault="006E427C">
      <w:pPr>
        <w:pStyle w:val="2"/>
        <w:spacing w:line="720" w:lineRule="auto"/>
        <w:jc w:val="both"/>
        <w:rPr>
          <w:rFonts w:ascii="黑体" w:eastAsia="黑体" w:hAnsi="黑体"/>
          <w:sz w:val="28"/>
          <w:szCs w:val="28"/>
        </w:rPr>
      </w:pPr>
      <w:r>
        <w:rPr>
          <w:rFonts w:ascii="黑体" w:eastAsia="黑体" w:hAnsi="黑体" w:hint="eastAsia"/>
          <w:sz w:val="28"/>
          <w:szCs w:val="28"/>
          <w:lang w:eastAsia="zh-CN"/>
        </w:rPr>
        <w:t>需求分析</w:t>
      </w:r>
    </w:p>
    <w:p w:rsidR="006762AD" w:rsidRPr="005C267A" w:rsidRDefault="005C267A" w:rsidP="00AA1C08">
      <w:pPr>
        <w:pStyle w:val="3"/>
        <w:rPr>
          <w:rFonts w:ascii="黑体" w:eastAsia="黑体" w:hAnsi="黑体"/>
        </w:rPr>
      </w:pPr>
      <w:r w:rsidRPr="005C267A">
        <w:rPr>
          <w:rFonts w:ascii="黑体" w:eastAsia="黑体" w:hAnsi="黑体"/>
        </w:rPr>
        <w:t>功能需求分析</w:t>
      </w:r>
    </w:p>
    <w:p w:rsidR="00CC2D5C" w:rsidRDefault="005C267A" w:rsidP="005C267A">
      <w:pPr>
        <w:pStyle w:val="a0"/>
        <w:spacing w:line="360" w:lineRule="auto"/>
        <w:rPr>
          <w:sz w:val="24"/>
          <w:szCs w:val="24"/>
        </w:rPr>
      </w:pPr>
      <w:r>
        <w:rPr>
          <w:rFonts w:hint="eastAsia"/>
          <w:sz w:val="24"/>
          <w:szCs w:val="24"/>
        </w:rPr>
        <w:t>本系统</w:t>
      </w:r>
      <w:r w:rsidR="00CC2D5C">
        <w:rPr>
          <w:rFonts w:hint="eastAsia"/>
          <w:sz w:val="24"/>
          <w:szCs w:val="24"/>
        </w:rPr>
        <w:t>涉及的用户角色有两个，即访客和</w:t>
      </w:r>
      <w:proofErr w:type="gramStart"/>
      <w:r w:rsidR="00CC2D5C">
        <w:rPr>
          <w:rFonts w:hint="eastAsia"/>
          <w:sz w:val="24"/>
          <w:szCs w:val="24"/>
        </w:rPr>
        <w:t>博主</w:t>
      </w:r>
      <w:proofErr w:type="gramEnd"/>
      <w:r w:rsidR="00CC2D5C">
        <w:rPr>
          <w:rFonts w:hint="eastAsia"/>
          <w:sz w:val="24"/>
          <w:szCs w:val="24"/>
        </w:rPr>
        <w:t>。</w:t>
      </w:r>
    </w:p>
    <w:p w:rsidR="00CC2D5C" w:rsidRDefault="00CC2D5C" w:rsidP="005C267A">
      <w:pPr>
        <w:pStyle w:val="a0"/>
        <w:spacing w:line="360" w:lineRule="auto"/>
        <w:rPr>
          <w:sz w:val="24"/>
          <w:szCs w:val="24"/>
        </w:rPr>
      </w:pPr>
      <w:r>
        <w:rPr>
          <w:rFonts w:hint="eastAsia"/>
          <w:sz w:val="24"/>
          <w:szCs w:val="24"/>
        </w:rPr>
        <w:t>对于访客，又分为已注册访客和未注册访客两种，未注册访客仅可以查看博主收藏</w:t>
      </w:r>
      <w:r w:rsidR="0004203F">
        <w:rPr>
          <w:rFonts w:hint="eastAsia"/>
          <w:sz w:val="24"/>
          <w:szCs w:val="24"/>
        </w:rPr>
        <w:t>和原创的文章。对于已注册访客，</w:t>
      </w:r>
      <w:r>
        <w:rPr>
          <w:rFonts w:hint="eastAsia"/>
          <w:sz w:val="24"/>
          <w:szCs w:val="24"/>
        </w:rPr>
        <w:t>应实现以下功能：</w:t>
      </w:r>
    </w:p>
    <w:p w:rsidR="00CC2D5C" w:rsidRDefault="0004203F" w:rsidP="0004203F">
      <w:pPr>
        <w:pStyle w:val="a0"/>
        <w:numPr>
          <w:ilvl w:val="0"/>
          <w:numId w:val="13"/>
        </w:numPr>
        <w:spacing w:line="360" w:lineRule="auto"/>
        <w:rPr>
          <w:sz w:val="24"/>
          <w:szCs w:val="24"/>
        </w:rPr>
      </w:pPr>
      <w:r>
        <w:rPr>
          <w:rFonts w:hint="eastAsia"/>
          <w:sz w:val="24"/>
          <w:szCs w:val="24"/>
        </w:rPr>
        <w:t>能</w:t>
      </w:r>
      <w:r w:rsidR="00CC2D5C">
        <w:rPr>
          <w:rFonts w:hint="eastAsia"/>
          <w:sz w:val="24"/>
          <w:szCs w:val="24"/>
        </w:rPr>
        <w:t>查看博主收藏和原创的文章</w:t>
      </w:r>
      <w:r>
        <w:rPr>
          <w:rFonts w:hint="eastAsia"/>
          <w:sz w:val="24"/>
          <w:szCs w:val="24"/>
        </w:rPr>
        <w:t>。</w:t>
      </w:r>
    </w:p>
    <w:p w:rsidR="0004203F" w:rsidRDefault="0004203F" w:rsidP="0004203F">
      <w:pPr>
        <w:pStyle w:val="a0"/>
        <w:numPr>
          <w:ilvl w:val="0"/>
          <w:numId w:val="13"/>
        </w:numPr>
        <w:spacing w:line="360" w:lineRule="auto"/>
        <w:rPr>
          <w:sz w:val="24"/>
          <w:szCs w:val="24"/>
        </w:rPr>
      </w:pPr>
      <w:r>
        <w:rPr>
          <w:rFonts w:hint="eastAsia"/>
          <w:sz w:val="24"/>
          <w:szCs w:val="24"/>
        </w:rPr>
        <w:t>能点赞、评论博主的原创文章。</w:t>
      </w:r>
    </w:p>
    <w:p w:rsidR="0004203F" w:rsidRDefault="0004203F" w:rsidP="0004203F">
      <w:pPr>
        <w:pStyle w:val="a0"/>
        <w:numPr>
          <w:ilvl w:val="0"/>
          <w:numId w:val="13"/>
        </w:numPr>
        <w:spacing w:line="360" w:lineRule="auto"/>
        <w:rPr>
          <w:sz w:val="24"/>
          <w:szCs w:val="24"/>
        </w:rPr>
      </w:pPr>
      <w:r>
        <w:rPr>
          <w:rFonts w:hint="eastAsia"/>
          <w:sz w:val="24"/>
          <w:szCs w:val="24"/>
        </w:rPr>
        <w:t>对于其他人在博主原创文章下的评论，可以进行回复讨论。</w:t>
      </w:r>
    </w:p>
    <w:p w:rsidR="0004203F" w:rsidRDefault="005A2AFF" w:rsidP="0004203F">
      <w:pPr>
        <w:pStyle w:val="a0"/>
        <w:numPr>
          <w:ilvl w:val="0"/>
          <w:numId w:val="13"/>
        </w:numPr>
        <w:spacing w:line="360" w:lineRule="auto"/>
        <w:rPr>
          <w:sz w:val="24"/>
          <w:szCs w:val="24"/>
        </w:rPr>
      </w:pPr>
      <w:r>
        <w:rPr>
          <w:rFonts w:hint="eastAsia"/>
          <w:sz w:val="24"/>
          <w:szCs w:val="24"/>
        </w:rPr>
        <w:t>可以查看博主原创文章下与自己相关的回复（包括</w:t>
      </w:r>
      <w:r w:rsidR="0004203F">
        <w:rPr>
          <w:rFonts w:hint="eastAsia"/>
          <w:sz w:val="24"/>
          <w:szCs w:val="24"/>
        </w:rPr>
        <w:t>其他人对自己的回复</w:t>
      </w:r>
      <w:r>
        <w:rPr>
          <w:rFonts w:hint="eastAsia"/>
          <w:sz w:val="24"/>
          <w:szCs w:val="24"/>
        </w:rPr>
        <w:t>，以及自己的评论下的所有回复）。对于自己还没有查看过的相关回复，系统有未读提示。</w:t>
      </w:r>
    </w:p>
    <w:p w:rsidR="0004203F" w:rsidRDefault="0004203F" w:rsidP="0004203F">
      <w:pPr>
        <w:pStyle w:val="a0"/>
        <w:spacing w:line="360" w:lineRule="auto"/>
        <w:ind w:firstLine="0"/>
        <w:rPr>
          <w:sz w:val="24"/>
          <w:szCs w:val="24"/>
        </w:rPr>
      </w:pPr>
      <w:r>
        <w:rPr>
          <w:rFonts w:hint="eastAsia"/>
          <w:sz w:val="24"/>
          <w:szCs w:val="24"/>
        </w:rPr>
        <w:lastRenderedPageBreak/>
        <w:t>对于博主，即本系统管理者，除了能使用访客的所有功能外，还应实现如下功能：</w:t>
      </w:r>
    </w:p>
    <w:p w:rsidR="00CC2D5C" w:rsidRDefault="0004203F" w:rsidP="00AA1C08">
      <w:pPr>
        <w:pStyle w:val="a0"/>
        <w:numPr>
          <w:ilvl w:val="0"/>
          <w:numId w:val="14"/>
        </w:numPr>
        <w:spacing w:line="360" w:lineRule="auto"/>
        <w:rPr>
          <w:sz w:val="24"/>
          <w:szCs w:val="24"/>
        </w:rPr>
      </w:pPr>
      <w:r>
        <w:rPr>
          <w:rFonts w:hint="eastAsia"/>
          <w:sz w:val="24"/>
          <w:szCs w:val="24"/>
        </w:rPr>
        <w:t>在思否、简书两</w:t>
      </w:r>
      <w:proofErr w:type="gramStart"/>
      <w:r>
        <w:rPr>
          <w:rFonts w:hint="eastAsia"/>
          <w:sz w:val="24"/>
          <w:szCs w:val="24"/>
        </w:rPr>
        <w:t>大博客平台</w:t>
      </w:r>
      <w:proofErr w:type="gramEnd"/>
      <w:r>
        <w:rPr>
          <w:rFonts w:hint="eastAsia"/>
          <w:sz w:val="24"/>
          <w:szCs w:val="24"/>
        </w:rPr>
        <w:t>收藏了优秀文章后，系统会在某个时间</w:t>
      </w:r>
      <w:r w:rsidR="005A2AFF">
        <w:rPr>
          <w:rFonts w:hint="eastAsia"/>
          <w:sz w:val="24"/>
          <w:szCs w:val="24"/>
        </w:rPr>
        <w:t>对这两个网站中博主的收藏夹页面进行爬虫，获取博主新收藏的文章后更新本系统中博主的收藏夹数据库。</w:t>
      </w:r>
    </w:p>
    <w:p w:rsidR="005A2AFF" w:rsidRDefault="005A2AFF" w:rsidP="00AA1C08">
      <w:pPr>
        <w:pStyle w:val="a0"/>
        <w:numPr>
          <w:ilvl w:val="0"/>
          <w:numId w:val="14"/>
        </w:numPr>
        <w:spacing w:line="360" w:lineRule="auto"/>
        <w:rPr>
          <w:sz w:val="24"/>
          <w:szCs w:val="24"/>
        </w:rPr>
      </w:pPr>
      <w:r>
        <w:rPr>
          <w:rFonts w:hint="eastAsia"/>
          <w:sz w:val="24"/>
          <w:szCs w:val="24"/>
        </w:rPr>
        <w:t>能用</w:t>
      </w:r>
      <w:r>
        <w:rPr>
          <w:rFonts w:hint="eastAsia"/>
          <w:sz w:val="24"/>
          <w:szCs w:val="24"/>
        </w:rPr>
        <w:t>markdown</w:t>
      </w:r>
      <w:r>
        <w:rPr>
          <w:rFonts w:hint="eastAsia"/>
          <w:sz w:val="24"/>
          <w:szCs w:val="24"/>
        </w:rPr>
        <w:t>语法撰写并发布原创文章，同时对与已发布的文章，可以修改和删除。</w:t>
      </w:r>
    </w:p>
    <w:p w:rsidR="005A2AFF" w:rsidRDefault="005A2AFF" w:rsidP="00AA1C08">
      <w:pPr>
        <w:pStyle w:val="a0"/>
        <w:numPr>
          <w:ilvl w:val="0"/>
          <w:numId w:val="14"/>
        </w:numPr>
        <w:spacing w:line="360" w:lineRule="auto"/>
        <w:rPr>
          <w:sz w:val="24"/>
          <w:szCs w:val="24"/>
        </w:rPr>
      </w:pPr>
      <w:r>
        <w:rPr>
          <w:rFonts w:hint="eastAsia"/>
          <w:sz w:val="24"/>
          <w:szCs w:val="24"/>
        </w:rPr>
        <w:t>能查看访客对博主原创文章下的评论，点赞，回复，对于还未查看过的相关消息，系统有未读提示</w:t>
      </w:r>
      <w:r w:rsidR="00AA1C08">
        <w:rPr>
          <w:rFonts w:hint="eastAsia"/>
          <w:sz w:val="24"/>
          <w:szCs w:val="24"/>
        </w:rPr>
        <w:t>。</w:t>
      </w:r>
    </w:p>
    <w:p w:rsidR="00EB1E7A" w:rsidRDefault="00AA1C08" w:rsidP="00EB1E7A">
      <w:pPr>
        <w:pStyle w:val="3"/>
        <w:rPr>
          <w:rFonts w:ascii="黑体" w:eastAsia="黑体" w:hAnsi="黑体"/>
        </w:rPr>
      </w:pPr>
      <w:r>
        <w:rPr>
          <w:rFonts w:ascii="黑体" w:eastAsia="黑体" w:hAnsi="黑体" w:hint="eastAsia"/>
        </w:rPr>
        <w:t>用例分析</w:t>
      </w:r>
    </w:p>
    <w:p w:rsidR="00E01738" w:rsidRDefault="0030792E" w:rsidP="001102A0">
      <w:pPr>
        <w:pStyle w:val="a0"/>
      </w:pPr>
      <w:r>
        <w:rPr>
          <w:rFonts w:hint="eastAsia"/>
          <w:noProof/>
        </w:rPr>
        <w:drawing>
          <wp:inline distT="0" distB="0" distL="0" distR="0">
            <wp:extent cx="5979795" cy="44139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个人博客用例图.png"/>
                    <pic:cNvPicPr/>
                  </pic:nvPicPr>
                  <pic:blipFill>
                    <a:blip r:embed="rId20">
                      <a:extLst>
                        <a:ext uri="{28A0092B-C50C-407E-A947-70E740481C1C}">
                          <a14:useLocalDpi xmlns:a14="http://schemas.microsoft.com/office/drawing/2010/main" val="0"/>
                        </a:ext>
                      </a:extLst>
                    </a:blip>
                    <a:stretch>
                      <a:fillRect/>
                    </a:stretch>
                  </pic:blipFill>
                  <pic:spPr>
                    <a:xfrm>
                      <a:off x="0" y="0"/>
                      <a:ext cx="5979795" cy="4413901"/>
                    </a:xfrm>
                    <a:prstGeom prst="rect">
                      <a:avLst/>
                    </a:prstGeom>
                  </pic:spPr>
                </pic:pic>
              </a:graphicData>
            </a:graphic>
          </wp:inline>
        </w:drawing>
      </w:r>
    </w:p>
    <w:p w:rsidR="00EB1E7A" w:rsidRPr="00B671A2" w:rsidRDefault="0030792E" w:rsidP="0030792E">
      <w:pPr>
        <w:pStyle w:val="a0"/>
        <w:jc w:val="center"/>
        <w:rPr>
          <w:sz w:val="24"/>
          <w:szCs w:val="24"/>
        </w:rPr>
      </w:pPr>
      <w:r w:rsidRPr="00B671A2">
        <w:rPr>
          <w:rFonts w:hint="eastAsia"/>
          <w:sz w:val="24"/>
          <w:szCs w:val="24"/>
        </w:rPr>
        <w:t>图</w:t>
      </w:r>
      <w:r w:rsidRPr="00B671A2">
        <w:rPr>
          <w:rFonts w:hint="eastAsia"/>
          <w:sz w:val="24"/>
          <w:szCs w:val="24"/>
        </w:rPr>
        <w:t>3-1</w:t>
      </w:r>
      <w:r w:rsidRPr="00B671A2">
        <w:rPr>
          <w:sz w:val="24"/>
          <w:szCs w:val="24"/>
        </w:rPr>
        <w:t xml:space="preserve"> </w:t>
      </w:r>
      <w:r w:rsidRPr="00B671A2">
        <w:rPr>
          <w:rFonts w:hint="eastAsia"/>
          <w:sz w:val="24"/>
          <w:szCs w:val="24"/>
        </w:rPr>
        <w:t>系统用例图</w:t>
      </w:r>
    </w:p>
    <w:p w:rsidR="00EB481B" w:rsidRDefault="0030792E" w:rsidP="00BF72B6">
      <w:pPr>
        <w:pStyle w:val="2"/>
        <w:spacing w:line="720" w:lineRule="auto"/>
        <w:jc w:val="both"/>
        <w:rPr>
          <w:rFonts w:ascii="黑体" w:eastAsia="黑体" w:hAnsi="黑体"/>
          <w:sz w:val="28"/>
          <w:szCs w:val="28"/>
          <w:lang w:eastAsia="zh-CN"/>
        </w:rPr>
      </w:pPr>
      <w:r>
        <w:rPr>
          <w:rFonts w:ascii="黑体" w:eastAsia="黑体" w:hAnsi="黑体" w:hint="eastAsia"/>
          <w:sz w:val="28"/>
          <w:szCs w:val="28"/>
          <w:lang w:eastAsia="zh-CN"/>
        </w:rPr>
        <w:t>系统概要设计</w:t>
      </w:r>
    </w:p>
    <w:p w:rsidR="004A5980" w:rsidRDefault="00BF72B6" w:rsidP="00BF72B6">
      <w:pPr>
        <w:pStyle w:val="a0"/>
        <w:spacing w:line="360" w:lineRule="auto"/>
        <w:rPr>
          <w:sz w:val="24"/>
          <w:szCs w:val="24"/>
        </w:rPr>
      </w:pPr>
      <w:r w:rsidRPr="00BF72B6">
        <w:rPr>
          <w:rFonts w:hint="eastAsia"/>
          <w:sz w:val="24"/>
          <w:szCs w:val="24"/>
        </w:rPr>
        <w:t>要实现该系统，我们需要</w:t>
      </w:r>
      <w:r>
        <w:rPr>
          <w:rFonts w:hint="eastAsia"/>
          <w:sz w:val="24"/>
          <w:szCs w:val="24"/>
        </w:rPr>
        <w:t>就三个方面进行设计</w:t>
      </w:r>
      <w:r w:rsidRPr="00BF72B6">
        <w:rPr>
          <w:rFonts w:hint="eastAsia"/>
          <w:sz w:val="24"/>
          <w:szCs w:val="24"/>
        </w:rPr>
        <w:t>，即</w:t>
      </w:r>
      <w:r w:rsidR="00862BE3" w:rsidRPr="00BF72B6">
        <w:rPr>
          <w:rFonts w:hint="eastAsia"/>
          <w:sz w:val="24"/>
          <w:szCs w:val="24"/>
        </w:rPr>
        <w:t>数据库</w:t>
      </w:r>
      <w:r w:rsidR="00862BE3">
        <w:rPr>
          <w:rFonts w:hint="eastAsia"/>
          <w:sz w:val="24"/>
          <w:szCs w:val="24"/>
        </w:rPr>
        <w:t>设计，</w:t>
      </w:r>
      <w:r w:rsidRPr="00BF72B6">
        <w:rPr>
          <w:rFonts w:hint="eastAsia"/>
          <w:sz w:val="24"/>
          <w:szCs w:val="24"/>
        </w:rPr>
        <w:t>后端</w:t>
      </w:r>
      <w:r>
        <w:rPr>
          <w:rFonts w:hint="eastAsia"/>
          <w:sz w:val="24"/>
          <w:szCs w:val="24"/>
        </w:rPr>
        <w:t>设计</w:t>
      </w:r>
      <w:r w:rsidR="001102A0">
        <w:rPr>
          <w:rFonts w:hint="eastAsia"/>
          <w:sz w:val="24"/>
          <w:szCs w:val="24"/>
        </w:rPr>
        <w:t>和</w:t>
      </w:r>
      <w:r w:rsidRPr="00BF72B6">
        <w:rPr>
          <w:rFonts w:hint="eastAsia"/>
          <w:sz w:val="24"/>
          <w:szCs w:val="24"/>
        </w:rPr>
        <w:lastRenderedPageBreak/>
        <w:t>前端</w:t>
      </w:r>
      <w:r>
        <w:rPr>
          <w:rFonts w:hint="eastAsia"/>
          <w:sz w:val="24"/>
          <w:szCs w:val="24"/>
        </w:rPr>
        <w:t>设计</w:t>
      </w:r>
      <w:r w:rsidRPr="00BF72B6">
        <w:rPr>
          <w:rFonts w:hint="eastAsia"/>
          <w:sz w:val="24"/>
          <w:szCs w:val="24"/>
        </w:rPr>
        <w:t>。</w:t>
      </w:r>
    </w:p>
    <w:p w:rsidR="00862BE3" w:rsidRDefault="00862BE3" w:rsidP="00BF72B6">
      <w:pPr>
        <w:pStyle w:val="a0"/>
        <w:spacing w:line="360" w:lineRule="auto"/>
        <w:rPr>
          <w:sz w:val="24"/>
          <w:szCs w:val="24"/>
        </w:rPr>
      </w:pPr>
      <w:r>
        <w:rPr>
          <w:rFonts w:hint="eastAsia"/>
          <w:sz w:val="24"/>
          <w:szCs w:val="24"/>
        </w:rPr>
        <w:t>数据库是由</w:t>
      </w:r>
      <w:r>
        <w:rPr>
          <w:rFonts w:hint="eastAsia"/>
          <w:sz w:val="24"/>
          <w:szCs w:val="24"/>
        </w:rPr>
        <w:t>PostgreSQL</w:t>
      </w:r>
      <w:r>
        <w:rPr>
          <w:rFonts w:hint="eastAsia"/>
          <w:sz w:val="24"/>
          <w:szCs w:val="24"/>
        </w:rPr>
        <w:t>搭建的关系型数据库，存储用户、博主收藏的文章、原创的文章，原创文章下的点赞、评论、回复</w:t>
      </w:r>
      <w:r w:rsidR="002C79A4">
        <w:rPr>
          <w:rFonts w:hint="eastAsia"/>
          <w:sz w:val="24"/>
          <w:szCs w:val="24"/>
        </w:rPr>
        <w:t>，以及与用户相关的通知。</w:t>
      </w:r>
      <w:r>
        <w:rPr>
          <w:rFonts w:hint="eastAsia"/>
          <w:sz w:val="24"/>
          <w:szCs w:val="24"/>
        </w:rPr>
        <w:t>与后端通过</w:t>
      </w:r>
      <w:r>
        <w:rPr>
          <w:rFonts w:hint="eastAsia"/>
          <w:sz w:val="24"/>
          <w:szCs w:val="24"/>
        </w:rPr>
        <w:t>Node</w:t>
      </w:r>
      <w:r>
        <w:rPr>
          <w:sz w:val="24"/>
          <w:szCs w:val="24"/>
        </w:rPr>
        <w:t>.js</w:t>
      </w:r>
      <w:r>
        <w:rPr>
          <w:rFonts w:hint="eastAsia"/>
          <w:sz w:val="24"/>
          <w:szCs w:val="24"/>
        </w:rPr>
        <w:t>与</w:t>
      </w:r>
      <w:r>
        <w:rPr>
          <w:rFonts w:hint="eastAsia"/>
          <w:sz w:val="24"/>
          <w:szCs w:val="24"/>
        </w:rPr>
        <w:t>Postgre</w:t>
      </w:r>
      <w:r>
        <w:rPr>
          <w:sz w:val="24"/>
          <w:szCs w:val="24"/>
        </w:rPr>
        <w:t>SQL</w:t>
      </w:r>
      <w:r>
        <w:rPr>
          <w:rFonts w:hint="eastAsia"/>
          <w:sz w:val="24"/>
          <w:szCs w:val="24"/>
        </w:rPr>
        <w:t>数据库的程序连接接口进行连接。</w:t>
      </w:r>
    </w:p>
    <w:p w:rsidR="00BF72B6" w:rsidRDefault="00BF72B6" w:rsidP="00BF72B6">
      <w:pPr>
        <w:pStyle w:val="a0"/>
        <w:spacing w:line="360" w:lineRule="auto"/>
        <w:rPr>
          <w:sz w:val="24"/>
          <w:szCs w:val="24"/>
        </w:rPr>
      </w:pPr>
      <w:r w:rsidRPr="00BF72B6">
        <w:rPr>
          <w:rFonts w:hint="eastAsia"/>
          <w:sz w:val="24"/>
          <w:szCs w:val="24"/>
        </w:rPr>
        <w:t>后端</w:t>
      </w:r>
      <w:r>
        <w:rPr>
          <w:rFonts w:hint="eastAsia"/>
          <w:sz w:val="24"/>
          <w:szCs w:val="24"/>
        </w:rPr>
        <w:t>是实现一个响应</w:t>
      </w:r>
      <w:r>
        <w:rPr>
          <w:rFonts w:hint="eastAsia"/>
          <w:sz w:val="24"/>
          <w:szCs w:val="24"/>
        </w:rPr>
        <w:t>REST</w:t>
      </w:r>
      <w:r w:rsidR="00FB51BB">
        <w:rPr>
          <w:rFonts w:hint="eastAsia"/>
          <w:sz w:val="24"/>
          <w:szCs w:val="24"/>
        </w:rPr>
        <w:t>ful</w:t>
      </w:r>
      <w:r>
        <w:rPr>
          <w:sz w:val="24"/>
          <w:szCs w:val="24"/>
        </w:rPr>
        <w:t xml:space="preserve"> API</w:t>
      </w:r>
      <w:r>
        <w:rPr>
          <w:rFonts w:hint="eastAsia"/>
          <w:sz w:val="24"/>
          <w:szCs w:val="24"/>
        </w:rPr>
        <w:t>的</w:t>
      </w:r>
      <w:r>
        <w:rPr>
          <w:rFonts w:hint="eastAsia"/>
          <w:sz w:val="24"/>
          <w:szCs w:val="24"/>
        </w:rPr>
        <w:t>Web</w:t>
      </w:r>
      <w:r>
        <w:rPr>
          <w:rFonts w:hint="eastAsia"/>
          <w:sz w:val="24"/>
          <w:szCs w:val="24"/>
        </w:rPr>
        <w:t>服务，关键</w:t>
      </w:r>
      <w:r w:rsidRPr="00BF72B6">
        <w:rPr>
          <w:rFonts w:hint="eastAsia"/>
          <w:sz w:val="24"/>
          <w:szCs w:val="24"/>
        </w:rPr>
        <w:t>主要是</w:t>
      </w:r>
      <w:r>
        <w:rPr>
          <w:rFonts w:hint="eastAsia"/>
          <w:sz w:val="24"/>
          <w:szCs w:val="24"/>
        </w:rPr>
        <w:t>实现三大模块，一是爬虫模块，即实现每隔</w:t>
      </w:r>
      <w:proofErr w:type="gramStart"/>
      <w:r>
        <w:rPr>
          <w:rFonts w:hint="eastAsia"/>
          <w:sz w:val="24"/>
          <w:szCs w:val="24"/>
        </w:rPr>
        <w:t>24</w:t>
      </w:r>
      <w:r>
        <w:rPr>
          <w:rFonts w:hint="eastAsia"/>
          <w:sz w:val="24"/>
          <w:szCs w:val="24"/>
        </w:rPr>
        <w:t>小时爬取一次</w:t>
      </w:r>
      <w:proofErr w:type="gramEnd"/>
      <w:r>
        <w:rPr>
          <w:rFonts w:hint="eastAsia"/>
          <w:sz w:val="24"/>
          <w:szCs w:val="24"/>
        </w:rPr>
        <w:t>我在简书和</w:t>
      </w:r>
      <w:proofErr w:type="gramStart"/>
      <w:r>
        <w:rPr>
          <w:rFonts w:hint="eastAsia"/>
          <w:sz w:val="24"/>
          <w:szCs w:val="24"/>
        </w:rPr>
        <w:t>思否两大博客</w:t>
      </w:r>
      <w:proofErr w:type="gramEnd"/>
      <w:r>
        <w:rPr>
          <w:rFonts w:hint="eastAsia"/>
          <w:sz w:val="24"/>
          <w:szCs w:val="24"/>
        </w:rPr>
        <w:t>平台收藏</w:t>
      </w:r>
      <w:r w:rsidR="003A6933">
        <w:rPr>
          <w:rFonts w:hint="eastAsia"/>
          <w:sz w:val="24"/>
          <w:szCs w:val="24"/>
        </w:rPr>
        <w:t>的</w:t>
      </w:r>
      <w:r>
        <w:rPr>
          <w:rFonts w:hint="eastAsia"/>
          <w:sz w:val="24"/>
          <w:szCs w:val="24"/>
        </w:rPr>
        <w:t>文章，然后将新收藏的文章存储到数据库中；</w:t>
      </w:r>
      <w:r w:rsidR="004A5980">
        <w:rPr>
          <w:rFonts w:hint="eastAsia"/>
          <w:sz w:val="24"/>
          <w:szCs w:val="24"/>
        </w:rPr>
        <w:t>二</w:t>
      </w:r>
      <w:r w:rsidR="004A5980" w:rsidRPr="004A5980">
        <w:rPr>
          <w:rFonts w:hint="eastAsia"/>
          <w:sz w:val="24"/>
          <w:szCs w:val="24"/>
        </w:rPr>
        <w:t>是数据库操作模块，即</w:t>
      </w:r>
      <w:r w:rsidR="004A5980">
        <w:rPr>
          <w:rFonts w:hint="eastAsia"/>
          <w:sz w:val="24"/>
          <w:szCs w:val="24"/>
        </w:rPr>
        <w:t>通过</w:t>
      </w:r>
      <w:r w:rsidR="004A5980">
        <w:rPr>
          <w:rFonts w:hint="eastAsia"/>
          <w:sz w:val="24"/>
          <w:szCs w:val="24"/>
        </w:rPr>
        <w:t>Node</w:t>
      </w:r>
      <w:r w:rsidR="004A5980">
        <w:rPr>
          <w:sz w:val="24"/>
          <w:szCs w:val="24"/>
        </w:rPr>
        <w:t>.js</w:t>
      </w:r>
      <w:r w:rsidR="004A5980">
        <w:rPr>
          <w:rFonts w:hint="eastAsia"/>
          <w:sz w:val="24"/>
          <w:szCs w:val="24"/>
        </w:rPr>
        <w:t>与</w:t>
      </w:r>
      <w:r w:rsidR="004A5980">
        <w:rPr>
          <w:rFonts w:hint="eastAsia"/>
          <w:sz w:val="24"/>
          <w:szCs w:val="24"/>
        </w:rPr>
        <w:t>PostgreSQL</w:t>
      </w:r>
      <w:r w:rsidR="004A5980">
        <w:rPr>
          <w:rFonts w:hint="eastAsia"/>
          <w:sz w:val="24"/>
          <w:szCs w:val="24"/>
        </w:rPr>
        <w:t>数据库的程序连接接口，</w:t>
      </w:r>
      <w:r w:rsidR="004A5980" w:rsidRPr="004A5980">
        <w:rPr>
          <w:rFonts w:hint="eastAsia"/>
          <w:sz w:val="24"/>
          <w:szCs w:val="24"/>
        </w:rPr>
        <w:t>执行不同的</w:t>
      </w:r>
      <w:r w:rsidR="004A5980" w:rsidRPr="004A5980">
        <w:rPr>
          <w:rFonts w:hint="eastAsia"/>
          <w:sz w:val="24"/>
          <w:szCs w:val="24"/>
        </w:rPr>
        <w:t>S</w:t>
      </w:r>
      <w:r w:rsidR="004A5980" w:rsidRPr="004A5980">
        <w:rPr>
          <w:sz w:val="24"/>
          <w:szCs w:val="24"/>
        </w:rPr>
        <w:t>QL</w:t>
      </w:r>
      <w:r w:rsidR="004A5980" w:rsidRPr="004A5980">
        <w:rPr>
          <w:sz w:val="24"/>
          <w:szCs w:val="24"/>
        </w:rPr>
        <w:t>语句，对数据库</w:t>
      </w:r>
      <w:r w:rsidR="004A5980" w:rsidRPr="004A5980">
        <w:rPr>
          <w:rFonts w:hint="eastAsia"/>
          <w:sz w:val="24"/>
          <w:szCs w:val="24"/>
        </w:rPr>
        <w:t>里的数据</w:t>
      </w:r>
      <w:r w:rsidR="004A5980" w:rsidRPr="004A5980">
        <w:rPr>
          <w:sz w:val="24"/>
          <w:szCs w:val="24"/>
        </w:rPr>
        <w:t>进行查询、</w:t>
      </w:r>
      <w:r w:rsidR="004A5980" w:rsidRPr="004A5980">
        <w:rPr>
          <w:rFonts w:hint="eastAsia"/>
          <w:sz w:val="24"/>
          <w:szCs w:val="24"/>
        </w:rPr>
        <w:t>删除、新增和修改。</w:t>
      </w:r>
      <w:r w:rsidR="004A5980">
        <w:rPr>
          <w:rFonts w:hint="eastAsia"/>
          <w:sz w:val="24"/>
          <w:szCs w:val="24"/>
        </w:rPr>
        <w:t>三</w:t>
      </w:r>
      <w:r>
        <w:rPr>
          <w:rFonts w:hint="eastAsia"/>
          <w:sz w:val="24"/>
          <w:szCs w:val="24"/>
        </w:rPr>
        <w:t>是路由模块，即解析前端通过</w:t>
      </w:r>
      <w:r>
        <w:rPr>
          <w:rFonts w:hint="eastAsia"/>
          <w:sz w:val="24"/>
          <w:szCs w:val="24"/>
        </w:rPr>
        <w:t>AJAX</w:t>
      </w:r>
      <w:r>
        <w:rPr>
          <w:rFonts w:hint="eastAsia"/>
          <w:sz w:val="24"/>
          <w:szCs w:val="24"/>
        </w:rPr>
        <w:t>发送的</w:t>
      </w:r>
      <w:r>
        <w:rPr>
          <w:rFonts w:hint="eastAsia"/>
          <w:sz w:val="24"/>
          <w:szCs w:val="24"/>
        </w:rPr>
        <w:t>HTTP</w:t>
      </w:r>
      <w:r w:rsidR="004A5980">
        <w:rPr>
          <w:rFonts w:hint="eastAsia"/>
          <w:sz w:val="24"/>
          <w:szCs w:val="24"/>
        </w:rPr>
        <w:t>请求报文</w:t>
      </w:r>
      <w:r>
        <w:rPr>
          <w:rFonts w:hint="eastAsia"/>
          <w:sz w:val="24"/>
          <w:szCs w:val="24"/>
        </w:rPr>
        <w:t>，</w:t>
      </w:r>
      <w:r w:rsidR="004A5980">
        <w:rPr>
          <w:rFonts w:hint="eastAsia"/>
          <w:sz w:val="24"/>
          <w:szCs w:val="24"/>
        </w:rPr>
        <w:t>根据不同的路由请求，运行数据库操作模块的对应的操作，然后将数据库操作返回的数据通过</w:t>
      </w:r>
      <w:r w:rsidR="004A5980">
        <w:rPr>
          <w:rFonts w:hint="eastAsia"/>
          <w:sz w:val="24"/>
          <w:szCs w:val="24"/>
        </w:rPr>
        <w:t>HTTP</w:t>
      </w:r>
      <w:r w:rsidR="004A5980">
        <w:rPr>
          <w:rFonts w:hint="eastAsia"/>
          <w:sz w:val="24"/>
          <w:szCs w:val="24"/>
        </w:rPr>
        <w:t>响应报文返回给前端处理。</w:t>
      </w:r>
    </w:p>
    <w:p w:rsidR="004A5980" w:rsidRDefault="004A5980" w:rsidP="004A5980">
      <w:pPr>
        <w:pStyle w:val="a0"/>
        <w:spacing w:line="360" w:lineRule="auto"/>
        <w:ind w:firstLineChars="200" w:firstLine="480"/>
        <w:rPr>
          <w:sz w:val="24"/>
          <w:szCs w:val="24"/>
        </w:rPr>
      </w:pPr>
      <w:r>
        <w:rPr>
          <w:rFonts w:hint="eastAsia"/>
          <w:sz w:val="24"/>
          <w:szCs w:val="24"/>
        </w:rPr>
        <w:t>前端</w:t>
      </w:r>
      <w:r w:rsidR="00FB51BB">
        <w:rPr>
          <w:rFonts w:hint="eastAsia"/>
          <w:sz w:val="24"/>
          <w:szCs w:val="24"/>
        </w:rPr>
        <w:t>需要</w:t>
      </w:r>
      <w:r w:rsidR="00BE33B3">
        <w:rPr>
          <w:rFonts w:hint="eastAsia"/>
          <w:sz w:val="24"/>
          <w:szCs w:val="24"/>
        </w:rPr>
        <w:t>实现</w:t>
      </w:r>
      <w:r w:rsidR="00FB51BB">
        <w:rPr>
          <w:rFonts w:hint="eastAsia"/>
          <w:sz w:val="24"/>
          <w:szCs w:val="24"/>
        </w:rPr>
        <w:t>的是</w:t>
      </w:r>
      <w:r w:rsidR="00BE33B3">
        <w:rPr>
          <w:rFonts w:hint="eastAsia"/>
          <w:sz w:val="24"/>
          <w:szCs w:val="24"/>
        </w:rPr>
        <w:t>一个单页应用，</w:t>
      </w:r>
      <w:r w:rsidR="00F04E17">
        <w:rPr>
          <w:rFonts w:hint="eastAsia"/>
          <w:sz w:val="24"/>
          <w:szCs w:val="24"/>
        </w:rPr>
        <w:t>用</w:t>
      </w:r>
      <w:r w:rsidR="00F04E17">
        <w:rPr>
          <w:rFonts w:hint="eastAsia"/>
          <w:sz w:val="24"/>
          <w:szCs w:val="24"/>
        </w:rPr>
        <w:t>React-router</w:t>
      </w:r>
      <w:r w:rsidR="00F04E17">
        <w:rPr>
          <w:rFonts w:hint="eastAsia"/>
          <w:sz w:val="24"/>
          <w:szCs w:val="24"/>
        </w:rPr>
        <w:t>管理前端路由。页面分为页头，页面主体和页脚三部分，页</w:t>
      </w:r>
      <w:proofErr w:type="gramStart"/>
      <w:r w:rsidR="00F04E17">
        <w:rPr>
          <w:rFonts w:hint="eastAsia"/>
          <w:sz w:val="24"/>
          <w:szCs w:val="24"/>
        </w:rPr>
        <w:t>头展示</w:t>
      </w:r>
      <w:proofErr w:type="gramEnd"/>
      <w:r w:rsidR="00F04E17">
        <w:rPr>
          <w:rFonts w:hint="eastAsia"/>
          <w:sz w:val="24"/>
          <w:szCs w:val="24"/>
        </w:rPr>
        <w:t>导航栏和登录</w:t>
      </w:r>
      <w:r w:rsidR="00F04E17">
        <w:rPr>
          <w:rFonts w:hint="eastAsia"/>
          <w:sz w:val="24"/>
          <w:szCs w:val="24"/>
        </w:rPr>
        <w:t>/</w:t>
      </w:r>
      <w:r w:rsidR="00F04E17">
        <w:rPr>
          <w:rFonts w:hint="eastAsia"/>
          <w:sz w:val="24"/>
          <w:szCs w:val="24"/>
        </w:rPr>
        <w:t>注册组件，页脚展示博主的联系方式等简要信息，页面主体根据前端路由，分别</w:t>
      </w:r>
      <w:r w:rsidR="00BE33B3">
        <w:rPr>
          <w:rFonts w:hint="eastAsia"/>
          <w:sz w:val="24"/>
          <w:szCs w:val="24"/>
        </w:rPr>
        <w:t>展示以下的</w:t>
      </w:r>
      <w:r w:rsidR="00F04E17">
        <w:rPr>
          <w:rFonts w:hint="eastAsia"/>
          <w:sz w:val="24"/>
          <w:szCs w:val="24"/>
        </w:rPr>
        <w:t>内容</w:t>
      </w:r>
      <w:r w:rsidR="00BE33B3">
        <w:rPr>
          <w:rFonts w:hint="eastAsia"/>
          <w:sz w:val="24"/>
          <w:szCs w:val="24"/>
        </w:rPr>
        <w:t>：</w:t>
      </w:r>
    </w:p>
    <w:p w:rsidR="00BE33B3" w:rsidRDefault="00BE33B3" w:rsidP="00422412">
      <w:pPr>
        <w:pStyle w:val="a0"/>
        <w:numPr>
          <w:ilvl w:val="0"/>
          <w:numId w:val="15"/>
        </w:numPr>
        <w:spacing w:line="360" w:lineRule="auto"/>
        <w:rPr>
          <w:sz w:val="24"/>
          <w:szCs w:val="24"/>
        </w:rPr>
      </w:pPr>
      <w:r>
        <w:rPr>
          <w:rFonts w:hint="eastAsia"/>
          <w:sz w:val="24"/>
          <w:szCs w:val="24"/>
        </w:rPr>
        <w:t>个人主页：显示博主的简历信息</w:t>
      </w:r>
      <w:r w:rsidR="00422412">
        <w:rPr>
          <w:rFonts w:hint="eastAsia"/>
          <w:sz w:val="24"/>
          <w:szCs w:val="24"/>
        </w:rPr>
        <w:t>。</w:t>
      </w:r>
    </w:p>
    <w:p w:rsidR="00422412" w:rsidRDefault="00422412" w:rsidP="00422412">
      <w:pPr>
        <w:pStyle w:val="a0"/>
        <w:numPr>
          <w:ilvl w:val="0"/>
          <w:numId w:val="15"/>
        </w:numPr>
        <w:spacing w:line="360" w:lineRule="auto"/>
        <w:rPr>
          <w:sz w:val="24"/>
          <w:szCs w:val="24"/>
        </w:rPr>
      </w:pPr>
      <w:r>
        <w:rPr>
          <w:rFonts w:hint="eastAsia"/>
          <w:sz w:val="24"/>
          <w:szCs w:val="24"/>
        </w:rPr>
        <w:t>注册页：供用户填写注册信息，注册为系统用户。</w:t>
      </w:r>
    </w:p>
    <w:p w:rsidR="00422412" w:rsidRDefault="00422412" w:rsidP="00422412">
      <w:pPr>
        <w:pStyle w:val="a0"/>
        <w:numPr>
          <w:ilvl w:val="0"/>
          <w:numId w:val="15"/>
        </w:numPr>
        <w:spacing w:line="360" w:lineRule="auto"/>
        <w:rPr>
          <w:sz w:val="24"/>
          <w:szCs w:val="24"/>
        </w:rPr>
      </w:pPr>
      <w:r>
        <w:rPr>
          <w:rFonts w:hint="eastAsia"/>
          <w:sz w:val="24"/>
          <w:szCs w:val="24"/>
        </w:rPr>
        <w:t>收藏</w:t>
      </w:r>
      <w:proofErr w:type="gramStart"/>
      <w:r>
        <w:rPr>
          <w:rFonts w:hint="eastAsia"/>
          <w:sz w:val="24"/>
          <w:szCs w:val="24"/>
        </w:rPr>
        <w:t>夹文章</w:t>
      </w:r>
      <w:proofErr w:type="gramEnd"/>
      <w:r>
        <w:rPr>
          <w:rFonts w:hint="eastAsia"/>
          <w:sz w:val="24"/>
          <w:szCs w:val="24"/>
        </w:rPr>
        <w:t>列表页：展示博主收藏的文章列表，每个列表</w:t>
      </w:r>
      <w:proofErr w:type="gramStart"/>
      <w:r>
        <w:rPr>
          <w:rFonts w:hint="eastAsia"/>
          <w:sz w:val="24"/>
          <w:szCs w:val="24"/>
        </w:rPr>
        <w:t>项包括</w:t>
      </w:r>
      <w:proofErr w:type="gramEnd"/>
      <w:r>
        <w:rPr>
          <w:rFonts w:hint="eastAsia"/>
          <w:sz w:val="24"/>
          <w:szCs w:val="24"/>
        </w:rPr>
        <w:t>文章的标题和发布日期</w:t>
      </w:r>
      <w:r w:rsidR="00F04E17">
        <w:rPr>
          <w:rFonts w:hint="eastAsia"/>
          <w:sz w:val="24"/>
          <w:szCs w:val="24"/>
        </w:rPr>
        <w:t>，列表内容由</w:t>
      </w:r>
      <w:r w:rsidR="00C43B72">
        <w:rPr>
          <w:rFonts w:hint="eastAsia"/>
          <w:sz w:val="24"/>
          <w:szCs w:val="24"/>
        </w:rPr>
        <w:t>收藏夹</w:t>
      </w:r>
      <w:r w:rsidR="00F04E17">
        <w:rPr>
          <w:rFonts w:hint="eastAsia"/>
          <w:sz w:val="24"/>
          <w:szCs w:val="24"/>
        </w:rPr>
        <w:t>标签</w:t>
      </w:r>
      <w:r w:rsidR="00C43B72">
        <w:rPr>
          <w:rStyle w:val="ab"/>
          <w:sz w:val="24"/>
          <w:szCs w:val="24"/>
        </w:rPr>
        <w:footnoteReference w:id="1"/>
      </w:r>
      <w:r w:rsidR="00F04E17">
        <w:rPr>
          <w:rFonts w:hint="eastAsia"/>
          <w:sz w:val="24"/>
          <w:szCs w:val="24"/>
        </w:rPr>
        <w:t>和</w:t>
      </w:r>
      <w:r w:rsidR="00C43B72">
        <w:rPr>
          <w:rFonts w:hint="eastAsia"/>
          <w:sz w:val="24"/>
          <w:szCs w:val="24"/>
        </w:rPr>
        <w:t>文章</w:t>
      </w:r>
      <w:r w:rsidR="00F04E17">
        <w:rPr>
          <w:rFonts w:hint="eastAsia"/>
          <w:sz w:val="24"/>
          <w:szCs w:val="24"/>
        </w:rPr>
        <w:t>标签</w:t>
      </w:r>
      <w:r w:rsidR="00C43B72">
        <w:rPr>
          <w:rStyle w:val="ab"/>
          <w:sz w:val="24"/>
          <w:szCs w:val="24"/>
        </w:rPr>
        <w:footnoteReference w:id="2"/>
      </w:r>
      <w:r w:rsidR="00F04E17">
        <w:rPr>
          <w:rFonts w:hint="eastAsia"/>
          <w:sz w:val="24"/>
          <w:szCs w:val="24"/>
        </w:rPr>
        <w:t>决定</w:t>
      </w:r>
      <w:r>
        <w:rPr>
          <w:rFonts w:hint="eastAsia"/>
          <w:sz w:val="24"/>
          <w:szCs w:val="24"/>
        </w:rPr>
        <w:t>。</w:t>
      </w:r>
    </w:p>
    <w:p w:rsidR="00422412" w:rsidRDefault="00422412" w:rsidP="00422412">
      <w:pPr>
        <w:pStyle w:val="a0"/>
        <w:numPr>
          <w:ilvl w:val="0"/>
          <w:numId w:val="15"/>
        </w:numPr>
        <w:spacing w:line="360" w:lineRule="auto"/>
        <w:rPr>
          <w:sz w:val="24"/>
          <w:szCs w:val="24"/>
        </w:rPr>
      </w:pPr>
      <w:r>
        <w:rPr>
          <w:rFonts w:hint="eastAsia"/>
          <w:sz w:val="24"/>
          <w:szCs w:val="24"/>
        </w:rPr>
        <w:t>收藏</w:t>
      </w:r>
      <w:proofErr w:type="gramStart"/>
      <w:r>
        <w:rPr>
          <w:rFonts w:hint="eastAsia"/>
          <w:sz w:val="24"/>
          <w:szCs w:val="24"/>
        </w:rPr>
        <w:t>夹文章</w:t>
      </w:r>
      <w:proofErr w:type="gramEnd"/>
      <w:r>
        <w:rPr>
          <w:rFonts w:hint="eastAsia"/>
          <w:sz w:val="24"/>
          <w:szCs w:val="24"/>
        </w:rPr>
        <w:t>内容页：展示博主收藏的文章的内容，包含文章标题、作者、内容、发布日期。</w:t>
      </w:r>
    </w:p>
    <w:p w:rsidR="00422412" w:rsidRDefault="00422412" w:rsidP="00422412">
      <w:pPr>
        <w:pStyle w:val="a0"/>
        <w:numPr>
          <w:ilvl w:val="0"/>
          <w:numId w:val="15"/>
        </w:numPr>
        <w:spacing w:line="360" w:lineRule="auto"/>
        <w:rPr>
          <w:sz w:val="24"/>
          <w:szCs w:val="24"/>
        </w:rPr>
      </w:pPr>
      <w:r>
        <w:rPr>
          <w:rFonts w:hint="eastAsia"/>
          <w:sz w:val="24"/>
          <w:szCs w:val="24"/>
        </w:rPr>
        <w:t>博主原创文章列表页：展示博主原创的文章列表，每个列表</w:t>
      </w:r>
      <w:proofErr w:type="gramStart"/>
      <w:r>
        <w:rPr>
          <w:rFonts w:hint="eastAsia"/>
          <w:sz w:val="24"/>
          <w:szCs w:val="24"/>
        </w:rPr>
        <w:t>项包括</w:t>
      </w:r>
      <w:proofErr w:type="gramEnd"/>
      <w:r>
        <w:rPr>
          <w:rFonts w:hint="eastAsia"/>
          <w:sz w:val="24"/>
          <w:szCs w:val="24"/>
        </w:rPr>
        <w:t>文章的标题、发布日期、</w:t>
      </w:r>
      <w:proofErr w:type="gramStart"/>
      <w:r>
        <w:rPr>
          <w:rFonts w:hint="eastAsia"/>
          <w:sz w:val="24"/>
          <w:szCs w:val="24"/>
        </w:rPr>
        <w:t>点赞数</w:t>
      </w:r>
      <w:proofErr w:type="gramEnd"/>
      <w:r>
        <w:rPr>
          <w:rFonts w:hint="eastAsia"/>
          <w:sz w:val="24"/>
          <w:szCs w:val="24"/>
        </w:rPr>
        <w:t>、评论数。</w:t>
      </w:r>
    </w:p>
    <w:p w:rsidR="00422412" w:rsidRDefault="00422412" w:rsidP="00422412">
      <w:pPr>
        <w:pStyle w:val="a0"/>
        <w:numPr>
          <w:ilvl w:val="0"/>
          <w:numId w:val="15"/>
        </w:numPr>
        <w:spacing w:line="360" w:lineRule="auto"/>
        <w:rPr>
          <w:sz w:val="24"/>
          <w:szCs w:val="24"/>
        </w:rPr>
      </w:pPr>
      <w:r>
        <w:rPr>
          <w:rFonts w:hint="eastAsia"/>
          <w:sz w:val="24"/>
          <w:szCs w:val="24"/>
        </w:rPr>
        <w:t>博主原创文章内容页：展示博主原创文章的内容，包含文章标题、作者、内容、</w:t>
      </w:r>
      <w:proofErr w:type="gramStart"/>
      <w:r>
        <w:rPr>
          <w:rFonts w:hint="eastAsia"/>
          <w:sz w:val="24"/>
          <w:szCs w:val="24"/>
        </w:rPr>
        <w:t>点赞数</w:t>
      </w:r>
      <w:proofErr w:type="gramEnd"/>
      <w:r>
        <w:rPr>
          <w:rFonts w:hint="eastAsia"/>
          <w:sz w:val="24"/>
          <w:szCs w:val="24"/>
        </w:rPr>
        <w:t>、回复列表、每条回复下的评论列表。同时</w:t>
      </w:r>
      <w:proofErr w:type="gramStart"/>
      <w:r>
        <w:rPr>
          <w:rFonts w:hint="eastAsia"/>
          <w:sz w:val="24"/>
          <w:szCs w:val="24"/>
        </w:rPr>
        <w:t>包含点赞按钮</w:t>
      </w:r>
      <w:proofErr w:type="gramEnd"/>
      <w:r>
        <w:rPr>
          <w:rFonts w:hint="eastAsia"/>
          <w:sz w:val="24"/>
          <w:szCs w:val="24"/>
        </w:rPr>
        <w:t>，评论框和</w:t>
      </w:r>
      <w:proofErr w:type="gramStart"/>
      <w:r>
        <w:rPr>
          <w:rFonts w:hint="eastAsia"/>
          <w:sz w:val="24"/>
          <w:szCs w:val="24"/>
        </w:rPr>
        <w:t>回复框供用户</w:t>
      </w:r>
      <w:proofErr w:type="gramEnd"/>
      <w:r>
        <w:rPr>
          <w:rFonts w:hint="eastAsia"/>
          <w:sz w:val="24"/>
          <w:szCs w:val="24"/>
        </w:rPr>
        <w:t>交互。</w:t>
      </w:r>
    </w:p>
    <w:p w:rsidR="00862BE3" w:rsidRDefault="00422412" w:rsidP="00862BE3">
      <w:pPr>
        <w:pStyle w:val="a0"/>
        <w:spacing w:line="360" w:lineRule="auto"/>
        <w:ind w:left="480" w:firstLine="0"/>
        <w:rPr>
          <w:sz w:val="24"/>
          <w:szCs w:val="24"/>
        </w:rPr>
      </w:pPr>
      <w:r>
        <w:rPr>
          <w:rFonts w:hint="eastAsia"/>
          <w:sz w:val="24"/>
          <w:szCs w:val="24"/>
        </w:rPr>
        <w:t>前端页面以</w:t>
      </w:r>
      <w:r>
        <w:rPr>
          <w:rFonts w:hint="eastAsia"/>
          <w:sz w:val="24"/>
          <w:szCs w:val="24"/>
        </w:rPr>
        <w:t>React</w:t>
      </w:r>
      <w:r>
        <w:rPr>
          <w:rFonts w:hint="eastAsia"/>
          <w:sz w:val="24"/>
          <w:szCs w:val="24"/>
        </w:rPr>
        <w:t>组件的形式进行组织，通过</w:t>
      </w:r>
      <w:r>
        <w:rPr>
          <w:rFonts w:hint="eastAsia"/>
          <w:sz w:val="24"/>
          <w:szCs w:val="24"/>
        </w:rPr>
        <w:t>Ajax</w:t>
      </w:r>
      <w:r>
        <w:rPr>
          <w:rFonts w:hint="eastAsia"/>
          <w:sz w:val="24"/>
          <w:szCs w:val="24"/>
        </w:rPr>
        <w:t>技术向后端动态请求数据</w:t>
      </w:r>
      <w:r w:rsidR="00862BE3">
        <w:rPr>
          <w:rFonts w:hint="eastAsia"/>
          <w:sz w:val="24"/>
          <w:szCs w:val="24"/>
        </w:rPr>
        <w:t>，</w:t>
      </w:r>
    </w:p>
    <w:p w:rsidR="00862BE3" w:rsidRDefault="00862BE3" w:rsidP="00862BE3">
      <w:pPr>
        <w:pStyle w:val="a0"/>
        <w:spacing w:line="360" w:lineRule="auto"/>
        <w:ind w:firstLine="0"/>
        <w:rPr>
          <w:sz w:val="24"/>
          <w:szCs w:val="24"/>
        </w:rPr>
      </w:pPr>
      <w:r>
        <w:rPr>
          <w:rFonts w:hint="eastAsia"/>
          <w:sz w:val="24"/>
          <w:szCs w:val="24"/>
        </w:rPr>
        <w:lastRenderedPageBreak/>
        <w:t>对于多组件公用的数据，通过</w:t>
      </w:r>
      <w:r>
        <w:rPr>
          <w:rFonts w:hint="eastAsia"/>
          <w:sz w:val="24"/>
          <w:szCs w:val="24"/>
        </w:rPr>
        <w:t>Redux</w:t>
      </w:r>
      <w:r>
        <w:rPr>
          <w:rFonts w:hint="eastAsia"/>
          <w:sz w:val="24"/>
          <w:szCs w:val="24"/>
        </w:rPr>
        <w:t>进行状态管理。</w:t>
      </w:r>
    </w:p>
    <w:p w:rsidR="00B671A2" w:rsidRDefault="00B671A2" w:rsidP="00862BE3">
      <w:pPr>
        <w:pStyle w:val="a0"/>
        <w:spacing w:line="360" w:lineRule="auto"/>
        <w:ind w:firstLine="0"/>
        <w:rPr>
          <w:sz w:val="24"/>
          <w:szCs w:val="24"/>
        </w:rPr>
      </w:pPr>
    </w:p>
    <w:p w:rsidR="00B671A2" w:rsidRDefault="00B671A2" w:rsidP="00862BE3">
      <w:pPr>
        <w:pStyle w:val="a0"/>
        <w:spacing w:line="360" w:lineRule="auto"/>
        <w:ind w:firstLine="0"/>
        <w:rPr>
          <w:sz w:val="24"/>
          <w:szCs w:val="24"/>
        </w:rPr>
      </w:pPr>
      <w:r>
        <w:rPr>
          <w:rFonts w:hint="eastAsia"/>
          <w:noProof/>
          <w:sz w:val="24"/>
          <w:szCs w:val="24"/>
        </w:rPr>
        <w:drawing>
          <wp:inline distT="0" distB="0" distL="0" distR="0">
            <wp:extent cx="6012140" cy="3941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前端页面架构图.png"/>
                    <pic:cNvPicPr/>
                  </pic:nvPicPr>
                  <pic:blipFill>
                    <a:blip r:embed="rId21">
                      <a:extLst>
                        <a:ext uri="{28A0092B-C50C-407E-A947-70E740481C1C}">
                          <a14:useLocalDpi xmlns:a14="http://schemas.microsoft.com/office/drawing/2010/main" val="0"/>
                        </a:ext>
                      </a:extLst>
                    </a:blip>
                    <a:stretch>
                      <a:fillRect/>
                    </a:stretch>
                  </pic:blipFill>
                  <pic:spPr>
                    <a:xfrm>
                      <a:off x="0" y="0"/>
                      <a:ext cx="6027582" cy="3951849"/>
                    </a:xfrm>
                    <a:prstGeom prst="rect">
                      <a:avLst/>
                    </a:prstGeom>
                  </pic:spPr>
                </pic:pic>
              </a:graphicData>
            </a:graphic>
          </wp:inline>
        </w:drawing>
      </w:r>
    </w:p>
    <w:p w:rsidR="00B671A2" w:rsidRDefault="00B671A2" w:rsidP="00B671A2">
      <w:pPr>
        <w:pStyle w:val="a0"/>
        <w:spacing w:line="360" w:lineRule="auto"/>
        <w:ind w:firstLine="0"/>
        <w:jc w:val="center"/>
        <w:rPr>
          <w:sz w:val="24"/>
          <w:szCs w:val="24"/>
        </w:rPr>
      </w:pPr>
      <w:r>
        <w:rPr>
          <w:rFonts w:hint="eastAsia"/>
          <w:sz w:val="24"/>
          <w:szCs w:val="24"/>
        </w:rPr>
        <w:t>图</w:t>
      </w:r>
      <w:r>
        <w:rPr>
          <w:rFonts w:hint="eastAsia"/>
          <w:sz w:val="24"/>
          <w:szCs w:val="24"/>
        </w:rPr>
        <w:t>3-2</w:t>
      </w:r>
      <w:r>
        <w:rPr>
          <w:sz w:val="24"/>
          <w:szCs w:val="24"/>
        </w:rPr>
        <w:t xml:space="preserve"> </w:t>
      </w:r>
      <w:r>
        <w:rPr>
          <w:rFonts w:hint="eastAsia"/>
          <w:sz w:val="24"/>
          <w:szCs w:val="24"/>
        </w:rPr>
        <w:t>前端页面结构图</w:t>
      </w:r>
    </w:p>
    <w:p w:rsidR="002C79A4" w:rsidRDefault="002C79A4" w:rsidP="00862BE3">
      <w:pPr>
        <w:pStyle w:val="a0"/>
        <w:spacing w:line="360" w:lineRule="auto"/>
        <w:ind w:firstLine="0"/>
        <w:rPr>
          <w:sz w:val="24"/>
          <w:szCs w:val="24"/>
        </w:rPr>
      </w:pPr>
      <w:r>
        <w:rPr>
          <w:rFonts w:hint="eastAsia"/>
          <w:sz w:val="24"/>
          <w:szCs w:val="24"/>
        </w:rPr>
        <w:t>系统</w:t>
      </w:r>
      <w:r w:rsidR="00B671A2">
        <w:rPr>
          <w:rFonts w:hint="eastAsia"/>
          <w:sz w:val="24"/>
          <w:szCs w:val="24"/>
        </w:rPr>
        <w:t>数据流</w:t>
      </w:r>
      <w:r>
        <w:rPr>
          <w:rFonts w:hint="eastAsia"/>
          <w:sz w:val="24"/>
          <w:szCs w:val="24"/>
        </w:rPr>
        <w:t>图如下所示：</w:t>
      </w:r>
    </w:p>
    <w:tbl>
      <w:tblPr>
        <w:tblStyle w:val="af4"/>
        <w:tblW w:w="0" w:type="auto"/>
        <w:tblLook w:val="04A0" w:firstRow="1" w:lastRow="0" w:firstColumn="1" w:lastColumn="0" w:noHBand="0" w:noVBand="1"/>
      </w:tblPr>
      <w:tblGrid>
        <w:gridCol w:w="4327"/>
        <w:gridCol w:w="4195"/>
      </w:tblGrid>
      <w:tr w:rsidR="00E673E0" w:rsidTr="00841D47">
        <w:tc>
          <w:tcPr>
            <w:tcW w:w="4501" w:type="dxa"/>
            <w:shd w:val="clear" w:color="auto" w:fill="D9D9D9" w:themeFill="background1" w:themeFillShade="D9"/>
            <w:vAlign w:val="center"/>
          </w:tcPr>
          <w:p w:rsidR="00E673E0" w:rsidRPr="00841D47" w:rsidRDefault="00E673E0" w:rsidP="00841D47">
            <w:pPr>
              <w:pStyle w:val="a0"/>
              <w:spacing w:line="360" w:lineRule="auto"/>
              <w:ind w:firstLine="0"/>
              <w:jc w:val="center"/>
              <w:rPr>
                <w:b/>
                <w:sz w:val="24"/>
                <w:szCs w:val="24"/>
              </w:rPr>
            </w:pPr>
            <w:r w:rsidRPr="00841D47">
              <w:rPr>
                <w:rFonts w:hint="eastAsia"/>
                <w:b/>
                <w:sz w:val="24"/>
                <w:szCs w:val="24"/>
              </w:rPr>
              <w:t>图例</w:t>
            </w:r>
          </w:p>
        </w:tc>
        <w:tc>
          <w:tcPr>
            <w:tcW w:w="4502" w:type="dxa"/>
            <w:shd w:val="clear" w:color="auto" w:fill="D9D9D9" w:themeFill="background1" w:themeFillShade="D9"/>
            <w:vAlign w:val="center"/>
          </w:tcPr>
          <w:p w:rsidR="00E673E0" w:rsidRPr="00841D47" w:rsidRDefault="00E673E0" w:rsidP="00841D47">
            <w:pPr>
              <w:pStyle w:val="a0"/>
              <w:spacing w:line="360" w:lineRule="auto"/>
              <w:ind w:firstLine="0"/>
              <w:jc w:val="center"/>
              <w:rPr>
                <w:b/>
                <w:sz w:val="24"/>
                <w:szCs w:val="24"/>
              </w:rPr>
            </w:pPr>
            <w:r w:rsidRPr="00841D47">
              <w:rPr>
                <w:rFonts w:hint="eastAsia"/>
                <w:b/>
                <w:sz w:val="24"/>
                <w:szCs w:val="24"/>
              </w:rPr>
              <w:t>含义</w:t>
            </w:r>
          </w:p>
        </w:tc>
      </w:tr>
      <w:tr w:rsidR="00E673E0" w:rsidTr="00841D47">
        <w:tc>
          <w:tcPr>
            <w:tcW w:w="4501" w:type="dxa"/>
            <w:vAlign w:val="center"/>
          </w:tcPr>
          <w:p w:rsidR="00E673E0" w:rsidRDefault="00841D47" w:rsidP="00841D47">
            <w:pPr>
              <w:pStyle w:val="a0"/>
              <w:spacing w:line="360" w:lineRule="auto"/>
              <w:ind w:firstLine="0"/>
              <w:jc w:val="center"/>
              <w:rPr>
                <w:sz w:val="24"/>
                <w:szCs w:val="24"/>
              </w:rPr>
            </w:pPr>
            <w:r>
              <w:rPr>
                <w:rFonts w:hint="eastAsia"/>
                <w:noProof/>
                <w:sz w:val="24"/>
                <w:szCs w:val="24"/>
              </w:rPr>
              <w:drawing>
                <wp:inline distT="0" distB="0" distL="0" distR="0">
                  <wp:extent cx="958899" cy="5334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C9201.tmp"/>
                          <pic:cNvPicPr/>
                        </pic:nvPicPr>
                        <pic:blipFill>
                          <a:blip r:embed="rId22">
                            <a:extLst>
                              <a:ext uri="{28A0092B-C50C-407E-A947-70E740481C1C}">
                                <a14:useLocalDpi xmlns:a14="http://schemas.microsoft.com/office/drawing/2010/main" val="0"/>
                              </a:ext>
                            </a:extLst>
                          </a:blip>
                          <a:stretch>
                            <a:fillRect/>
                          </a:stretch>
                        </pic:blipFill>
                        <pic:spPr>
                          <a:xfrm>
                            <a:off x="0" y="0"/>
                            <a:ext cx="958899" cy="533427"/>
                          </a:xfrm>
                          <a:prstGeom prst="rect">
                            <a:avLst/>
                          </a:prstGeom>
                        </pic:spPr>
                      </pic:pic>
                    </a:graphicData>
                  </a:graphic>
                </wp:inline>
              </w:drawing>
            </w:r>
          </w:p>
        </w:tc>
        <w:tc>
          <w:tcPr>
            <w:tcW w:w="4502" w:type="dxa"/>
            <w:vAlign w:val="center"/>
          </w:tcPr>
          <w:p w:rsidR="00E673E0" w:rsidRDefault="00E673E0" w:rsidP="00841D47">
            <w:pPr>
              <w:pStyle w:val="a0"/>
              <w:spacing w:line="360" w:lineRule="auto"/>
              <w:ind w:firstLine="0"/>
              <w:jc w:val="center"/>
              <w:rPr>
                <w:sz w:val="24"/>
                <w:szCs w:val="24"/>
              </w:rPr>
            </w:pPr>
            <w:r>
              <w:rPr>
                <w:rFonts w:hint="eastAsia"/>
                <w:sz w:val="24"/>
                <w:szCs w:val="24"/>
              </w:rPr>
              <w:t>实体</w:t>
            </w:r>
          </w:p>
        </w:tc>
      </w:tr>
      <w:tr w:rsidR="00E673E0" w:rsidTr="00841D47">
        <w:tc>
          <w:tcPr>
            <w:tcW w:w="4501" w:type="dxa"/>
            <w:vAlign w:val="center"/>
          </w:tcPr>
          <w:p w:rsidR="00E673E0" w:rsidRDefault="00841D47" w:rsidP="00841D47">
            <w:pPr>
              <w:pStyle w:val="a0"/>
              <w:spacing w:line="360" w:lineRule="auto"/>
              <w:ind w:firstLine="0"/>
              <w:jc w:val="center"/>
              <w:rPr>
                <w:sz w:val="24"/>
                <w:szCs w:val="24"/>
              </w:rPr>
            </w:pPr>
            <w:r>
              <w:rPr>
                <w:rFonts w:hint="eastAsia"/>
                <w:noProof/>
                <w:sz w:val="24"/>
                <w:szCs w:val="24"/>
              </w:rPr>
              <w:drawing>
                <wp:inline distT="0" distB="0" distL="0" distR="0" wp14:anchorId="30238066" wp14:editId="5D019687">
                  <wp:extent cx="1263715" cy="787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3BE1.tmp"/>
                          <pic:cNvPicPr/>
                        </pic:nvPicPr>
                        <pic:blipFill>
                          <a:blip r:embed="rId23">
                            <a:extLst>
                              <a:ext uri="{28A0092B-C50C-407E-A947-70E740481C1C}">
                                <a14:useLocalDpi xmlns:a14="http://schemas.microsoft.com/office/drawing/2010/main" val="0"/>
                              </a:ext>
                            </a:extLst>
                          </a:blip>
                          <a:stretch>
                            <a:fillRect/>
                          </a:stretch>
                        </pic:blipFill>
                        <pic:spPr>
                          <a:xfrm>
                            <a:off x="0" y="0"/>
                            <a:ext cx="1263715" cy="787440"/>
                          </a:xfrm>
                          <a:prstGeom prst="rect">
                            <a:avLst/>
                          </a:prstGeom>
                        </pic:spPr>
                      </pic:pic>
                    </a:graphicData>
                  </a:graphic>
                </wp:inline>
              </w:drawing>
            </w:r>
          </w:p>
        </w:tc>
        <w:tc>
          <w:tcPr>
            <w:tcW w:w="4502" w:type="dxa"/>
            <w:vAlign w:val="center"/>
          </w:tcPr>
          <w:p w:rsidR="00E673E0" w:rsidRDefault="00E673E0" w:rsidP="00841D47">
            <w:pPr>
              <w:pStyle w:val="a0"/>
              <w:spacing w:line="360" w:lineRule="auto"/>
              <w:ind w:firstLine="0"/>
              <w:jc w:val="center"/>
              <w:rPr>
                <w:sz w:val="24"/>
                <w:szCs w:val="24"/>
              </w:rPr>
            </w:pPr>
            <w:r>
              <w:rPr>
                <w:rFonts w:hint="eastAsia"/>
                <w:sz w:val="24"/>
                <w:szCs w:val="24"/>
              </w:rPr>
              <w:t>数据加工</w:t>
            </w:r>
          </w:p>
        </w:tc>
      </w:tr>
      <w:tr w:rsidR="00E673E0" w:rsidTr="00841D47">
        <w:tc>
          <w:tcPr>
            <w:tcW w:w="4501" w:type="dxa"/>
            <w:vAlign w:val="center"/>
          </w:tcPr>
          <w:p w:rsidR="00E673E0" w:rsidRDefault="00841D47" w:rsidP="00841D47">
            <w:pPr>
              <w:pStyle w:val="a0"/>
              <w:spacing w:line="360" w:lineRule="auto"/>
              <w:ind w:firstLine="0"/>
              <w:jc w:val="center"/>
              <w:rPr>
                <w:sz w:val="24"/>
                <w:szCs w:val="24"/>
              </w:rPr>
            </w:pPr>
            <w:r>
              <w:rPr>
                <w:rFonts w:hint="eastAsia"/>
                <w:noProof/>
                <w:sz w:val="24"/>
                <w:szCs w:val="24"/>
              </w:rPr>
              <w:drawing>
                <wp:inline distT="0" distB="0" distL="0" distR="0">
                  <wp:extent cx="1143059" cy="5270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CC96E.tmp"/>
                          <pic:cNvPicPr/>
                        </pic:nvPicPr>
                        <pic:blipFill>
                          <a:blip r:embed="rId24">
                            <a:extLst>
                              <a:ext uri="{28A0092B-C50C-407E-A947-70E740481C1C}">
                                <a14:useLocalDpi xmlns:a14="http://schemas.microsoft.com/office/drawing/2010/main" val="0"/>
                              </a:ext>
                            </a:extLst>
                          </a:blip>
                          <a:stretch>
                            <a:fillRect/>
                          </a:stretch>
                        </pic:blipFill>
                        <pic:spPr>
                          <a:xfrm>
                            <a:off x="0" y="0"/>
                            <a:ext cx="1143059" cy="527077"/>
                          </a:xfrm>
                          <a:prstGeom prst="rect">
                            <a:avLst/>
                          </a:prstGeom>
                        </pic:spPr>
                      </pic:pic>
                    </a:graphicData>
                  </a:graphic>
                </wp:inline>
              </w:drawing>
            </w:r>
          </w:p>
        </w:tc>
        <w:tc>
          <w:tcPr>
            <w:tcW w:w="4502" w:type="dxa"/>
            <w:vAlign w:val="center"/>
          </w:tcPr>
          <w:p w:rsidR="00E673E0" w:rsidRDefault="00841D47" w:rsidP="00841D47">
            <w:pPr>
              <w:pStyle w:val="a0"/>
              <w:spacing w:line="360" w:lineRule="auto"/>
              <w:ind w:firstLine="0"/>
              <w:jc w:val="center"/>
              <w:rPr>
                <w:sz w:val="24"/>
                <w:szCs w:val="24"/>
              </w:rPr>
            </w:pPr>
            <w:r>
              <w:rPr>
                <w:rFonts w:hint="eastAsia"/>
                <w:sz w:val="24"/>
                <w:szCs w:val="24"/>
              </w:rPr>
              <w:t>数据存储</w:t>
            </w:r>
          </w:p>
        </w:tc>
      </w:tr>
      <w:tr w:rsidR="00E673E0" w:rsidTr="00841D47">
        <w:tc>
          <w:tcPr>
            <w:tcW w:w="4501" w:type="dxa"/>
            <w:vAlign w:val="center"/>
          </w:tcPr>
          <w:p w:rsidR="00E673E0" w:rsidRDefault="00841D47" w:rsidP="00841D47">
            <w:pPr>
              <w:pStyle w:val="a0"/>
              <w:spacing w:line="360" w:lineRule="auto"/>
              <w:ind w:firstLine="0"/>
              <w:jc w:val="center"/>
              <w:rPr>
                <w:sz w:val="24"/>
                <w:szCs w:val="24"/>
              </w:rPr>
            </w:pPr>
            <w:r>
              <w:rPr>
                <w:rFonts w:hint="eastAsia"/>
                <w:noProof/>
                <w:sz w:val="24"/>
                <w:szCs w:val="24"/>
              </w:rPr>
              <w:drawing>
                <wp:inline distT="0" distB="0" distL="0" distR="0">
                  <wp:extent cx="647733" cy="2984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C6C85.tmp"/>
                          <pic:cNvPicPr/>
                        </pic:nvPicPr>
                        <pic:blipFill>
                          <a:blip r:embed="rId25">
                            <a:extLst>
                              <a:ext uri="{28A0092B-C50C-407E-A947-70E740481C1C}">
                                <a14:useLocalDpi xmlns:a14="http://schemas.microsoft.com/office/drawing/2010/main" val="0"/>
                              </a:ext>
                            </a:extLst>
                          </a:blip>
                          <a:stretch>
                            <a:fillRect/>
                          </a:stretch>
                        </pic:blipFill>
                        <pic:spPr>
                          <a:xfrm>
                            <a:off x="0" y="0"/>
                            <a:ext cx="647733" cy="298465"/>
                          </a:xfrm>
                          <a:prstGeom prst="rect">
                            <a:avLst/>
                          </a:prstGeom>
                        </pic:spPr>
                      </pic:pic>
                    </a:graphicData>
                  </a:graphic>
                </wp:inline>
              </w:drawing>
            </w:r>
          </w:p>
        </w:tc>
        <w:tc>
          <w:tcPr>
            <w:tcW w:w="4502" w:type="dxa"/>
            <w:vAlign w:val="center"/>
          </w:tcPr>
          <w:p w:rsidR="00E673E0" w:rsidRDefault="00841D47" w:rsidP="00841D47">
            <w:pPr>
              <w:pStyle w:val="a0"/>
              <w:spacing w:line="360" w:lineRule="auto"/>
              <w:ind w:firstLine="0"/>
              <w:jc w:val="center"/>
              <w:rPr>
                <w:sz w:val="24"/>
                <w:szCs w:val="24"/>
              </w:rPr>
            </w:pPr>
            <w:r>
              <w:rPr>
                <w:rFonts w:hint="eastAsia"/>
                <w:sz w:val="24"/>
                <w:szCs w:val="24"/>
              </w:rPr>
              <w:t>数据流</w:t>
            </w:r>
          </w:p>
        </w:tc>
      </w:tr>
    </w:tbl>
    <w:p w:rsidR="004B1E6B" w:rsidRDefault="00841D47" w:rsidP="00841D47">
      <w:pPr>
        <w:pStyle w:val="a0"/>
        <w:spacing w:line="360" w:lineRule="auto"/>
        <w:ind w:firstLine="0"/>
        <w:jc w:val="center"/>
        <w:rPr>
          <w:sz w:val="24"/>
          <w:szCs w:val="24"/>
        </w:rPr>
      </w:pPr>
      <w:r>
        <w:rPr>
          <w:rFonts w:hint="eastAsia"/>
          <w:sz w:val="24"/>
          <w:szCs w:val="24"/>
        </w:rPr>
        <w:t>表</w:t>
      </w:r>
      <w:r>
        <w:rPr>
          <w:rFonts w:hint="eastAsia"/>
          <w:sz w:val="24"/>
          <w:szCs w:val="24"/>
        </w:rPr>
        <w:t xml:space="preserve"> 3-1</w:t>
      </w:r>
      <w:r>
        <w:rPr>
          <w:sz w:val="24"/>
          <w:szCs w:val="24"/>
        </w:rPr>
        <w:t xml:space="preserve"> </w:t>
      </w:r>
      <w:r>
        <w:rPr>
          <w:rFonts w:hint="eastAsia"/>
          <w:sz w:val="24"/>
          <w:szCs w:val="24"/>
        </w:rPr>
        <w:t>数据流图图例</w:t>
      </w:r>
    </w:p>
    <w:p w:rsidR="002C79A4" w:rsidRDefault="00841D47" w:rsidP="00862BE3">
      <w:pPr>
        <w:pStyle w:val="a0"/>
        <w:spacing w:line="360" w:lineRule="auto"/>
        <w:ind w:firstLine="0"/>
        <w:rPr>
          <w:sz w:val="24"/>
          <w:szCs w:val="24"/>
        </w:rPr>
      </w:pPr>
      <w:r>
        <w:rPr>
          <w:rFonts w:hint="eastAsia"/>
          <w:noProof/>
          <w:sz w:val="24"/>
          <w:szCs w:val="24"/>
        </w:rPr>
        <w:lastRenderedPageBreak/>
        <w:drawing>
          <wp:inline distT="0" distB="0" distL="0" distR="0">
            <wp:extent cx="5579745" cy="21672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CF880.tmp"/>
                    <pic:cNvPicPr/>
                  </pic:nvPicPr>
                  <pic:blipFill>
                    <a:blip r:embed="rId26">
                      <a:extLst>
                        <a:ext uri="{28A0092B-C50C-407E-A947-70E740481C1C}">
                          <a14:useLocalDpi xmlns:a14="http://schemas.microsoft.com/office/drawing/2010/main" val="0"/>
                        </a:ext>
                      </a:extLst>
                    </a:blip>
                    <a:stretch>
                      <a:fillRect/>
                    </a:stretch>
                  </pic:blipFill>
                  <pic:spPr>
                    <a:xfrm>
                      <a:off x="0" y="0"/>
                      <a:ext cx="5579745" cy="2167255"/>
                    </a:xfrm>
                    <a:prstGeom prst="rect">
                      <a:avLst/>
                    </a:prstGeom>
                  </pic:spPr>
                </pic:pic>
              </a:graphicData>
            </a:graphic>
          </wp:inline>
        </w:drawing>
      </w:r>
    </w:p>
    <w:p w:rsidR="00862BE3" w:rsidRPr="00862BE3" w:rsidRDefault="00841D47" w:rsidP="00841D47">
      <w:pPr>
        <w:pStyle w:val="a0"/>
        <w:spacing w:line="360" w:lineRule="auto"/>
        <w:ind w:firstLine="0"/>
        <w:jc w:val="center"/>
        <w:rPr>
          <w:sz w:val="24"/>
          <w:szCs w:val="24"/>
        </w:rPr>
      </w:pPr>
      <w:r>
        <w:rPr>
          <w:rFonts w:hint="eastAsia"/>
          <w:sz w:val="24"/>
          <w:szCs w:val="24"/>
        </w:rPr>
        <w:t>图</w:t>
      </w:r>
      <w:r>
        <w:rPr>
          <w:rFonts w:hint="eastAsia"/>
          <w:sz w:val="24"/>
          <w:szCs w:val="24"/>
        </w:rPr>
        <w:t xml:space="preserve"> 3-3</w:t>
      </w:r>
      <w:r>
        <w:rPr>
          <w:sz w:val="24"/>
          <w:szCs w:val="24"/>
        </w:rPr>
        <w:t xml:space="preserve"> </w:t>
      </w:r>
      <w:r>
        <w:rPr>
          <w:rFonts w:hint="eastAsia"/>
          <w:sz w:val="24"/>
          <w:szCs w:val="24"/>
        </w:rPr>
        <w:t>系统数据流图</w:t>
      </w:r>
    </w:p>
    <w:p w:rsidR="009F75E8" w:rsidRPr="009F75E8" w:rsidRDefault="00841D47" w:rsidP="009F75E8">
      <w:pPr>
        <w:pStyle w:val="2"/>
        <w:spacing w:line="720" w:lineRule="auto"/>
        <w:jc w:val="both"/>
        <w:rPr>
          <w:rFonts w:ascii="黑体" w:eastAsia="黑体" w:hAnsi="黑体"/>
        </w:rPr>
      </w:pPr>
      <w:proofErr w:type="spellStart"/>
      <w:r w:rsidRPr="00841D47">
        <w:rPr>
          <w:rFonts w:ascii="黑体" w:eastAsia="黑体" w:hAnsi="黑体" w:hint="eastAsia"/>
        </w:rPr>
        <w:t>系统数据库设计</w:t>
      </w:r>
      <w:proofErr w:type="spellEnd"/>
    </w:p>
    <w:p w:rsidR="003A6933" w:rsidRDefault="009F75E8" w:rsidP="000D0017">
      <w:pPr>
        <w:pStyle w:val="a0"/>
        <w:spacing w:line="360" w:lineRule="auto"/>
        <w:rPr>
          <w:sz w:val="24"/>
          <w:szCs w:val="24"/>
        </w:rPr>
      </w:pPr>
      <w:r>
        <w:rPr>
          <w:rFonts w:hint="eastAsia"/>
          <w:sz w:val="24"/>
          <w:szCs w:val="24"/>
        </w:rPr>
        <w:t>本系统数据库采用的是关系</w:t>
      </w:r>
      <w:r w:rsidRPr="009F75E8">
        <w:rPr>
          <w:rFonts w:hint="eastAsia"/>
          <w:sz w:val="24"/>
          <w:szCs w:val="24"/>
        </w:rPr>
        <w:t>数据库</w:t>
      </w:r>
      <w:proofErr w:type="spellStart"/>
      <w:r>
        <w:rPr>
          <w:rFonts w:hint="eastAsia"/>
          <w:sz w:val="24"/>
          <w:szCs w:val="24"/>
        </w:rPr>
        <w:t>postgreSQL</w:t>
      </w:r>
      <w:proofErr w:type="spellEnd"/>
      <w:r>
        <w:rPr>
          <w:rFonts w:hint="eastAsia"/>
          <w:sz w:val="24"/>
          <w:szCs w:val="24"/>
        </w:rPr>
        <w:t>，在设计数据库时</w:t>
      </w:r>
      <w:r w:rsidR="003A6933">
        <w:rPr>
          <w:rFonts w:hint="eastAsia"/>
          <w:sz w:val="24"/>
          <w:szCs w:val="24"/>
        </w:rPr>
        <w:t>，通过之前的需求分析，确定了该系统数据库主要包括以下几个实体：</w:t>
      </w:r>
      <w:r w:rsidR="000D0017">
        <w:rPr>
          <w:rFonts w:hint="eastAsia"/>
          <w:sz w:val="24"/>
          <w:szCs w:val="24"/>
        </w:rPr>
        <w:t>用户、收藏的文章、原创文章、评论、回复、点赞、与用户相关的消息。</w:t>
      </w:r>
    </w:p>
    <w:p w:rsidR="00C81033" w:rsidRDefault="000D0017" w:rsidP="00C81033">
      <w:pPr>
        <w:pStyle w:val="a0"/>
        <w:spacing w:line="360" w:lineRule="auto"/>
        <w:rPr>
          <w:sz w:val="24"/>
          <w:szCs w:val="24"/>
        </w:rPr>
      </w:pPr>
      <w:r>
        <w:rPr>
          <w:rFonts w:hint="eastAsia"/>
          <w:sz w:val="24"/>
          <w:szCs w:val="24"/>
        </w:rPr>
        <w:t>这些实体之间的关系用</w:t>
      </w:r>
      <w:r>
        <w:rPr>
          <w:rFonts w:hint="eastAsia"/>
          <w:sz w:val="24"/>
          <w:szCs w:val="24"/>
        </w:rPr>
        <w:t>E-R</w:t>
      </w:r>
      <w:r>
        <w:rPr>
          <w:rFonts w:hint="eastAsia"/>
          <w:sz w:val="24"/>
          <w:szCs w:val="24"/>
        </w:rPr>
        <w:t>图表示如下所示</w:t>
      </w:r>
      <w:r w:rsidR="00C81033">
        <w:rPr>
          <w:rFonts w:hint="eastAsia"/>
          <w:sz w:val="24"/>
          <w:szCs w:val="24"/>
        </w:rPr>
        <w:t>：</w:t>
      </w:r>
    </w:p>
    <w:p w:rsidR="00C81033" w:rsidRDefault="00C81033" w:rsidP="000D0017">
      <w:pPr>
        <w:pStyle w:val="a0"/>
        <w:spacing w:line="360" w:lineRule="auto"/>
        <w:rPr>
          <w:sz w:val="24"/>
          <w:szCs w:val="24"/>
        </w:rPr>
      </w:pPr>
      <w:r>
        <w:rPr>
          <w:rFonts w:hint="eastAsia"/>
          <w:noProof/>
          <w:sz w:val="24"/>
          <w:szCs w:val="24"/>
        </w:rPr>
        <w:drawing>
          <wp:inline distT="0" distB="0" distL="0" distR="0">
            <wp:extent cx="6087403" cy="344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个人博客ER图.png"/>
                    <pic:cNvPicPr/>
                  </pic:nvPicPr>
                  <pic:blipFill>
                    <a:blip r:embed="rId27">
                      <a:extLst>
                        <a:ext uri="{28A0092B-C50C-407E-A947-70E740481C1C}">
                          <a14:useLocalDpi xmlns:a14="http://schemas.microsoft.com/office/drawing/2010/main" val="0"/>
                        </a:ext>
                      </a:extLst>
                    </a:blip>
                    <a:stretch>
                      <a:fillRect/>
                    </a:stretch>
                  </pic:blipFill>
                  <pic:spPr>
                    <a:xfrm>
                      <a:off x="0" y="0"/>
                      <a:ext cx="6104877" cy="3451579"/>
                    </a:xfrm>
                    <a:prstGeom prst="rect">
                      <a:avLst/>
                    </a:prstGeom>
                  </pic:spPr>
                </pic:pic>
              </a:graphicData>
            </a:graphic>
          </wp:inline>
        </w:drawing>
      </w:r>
    </w:p>
    <w:p w:rsidR="00C81033" w:rsidRDefault="00C81033" w:rsidP="000D0017">
      <w:pPr>
        <w:pStyle w:val="a0"/>
        <w:spacing w:line="360" w:lineRule="auto"/>
        <w:rPr>
          <w:sz w:val="24"/>
          <w:szCs w:val="24"/>
        </w:rPr>
      </w:pPr>
    </w:p>
    <w:p w:rsidR="00C81033" w:rsidRDefault="00C81033" w:rsidP="00C81033">
      <w:pPr>
        <w:pStyle w:val="a0"/>
        <w:spacing w:line="360" w:lineRule="auto"/>
        <w:jc w:val="center"/>
        <w:rPr>
          <w:sz w:val="24"/>
          <w:szCs w:val="24"/>
        </w:rPr>
      </w:pPr>
      <w:r>
        <w:rPr>
          <w:rFonts w:hint="eastAsia"/>
          <w:sz w:val="24"/>
          <w:szCs w:val="24"/>
        </w:rPr>
        <w:t>图</w:t>
      </w:r>
      <w:r>
        <w:rPr>
          <w:rFonts w:hint="eastAsia"/>
          <w:sz w:val="24"/>
          <w:szCs w:val="24"/>
        </w:rPr>
        <w:t xml:space="preserve"> 3-3</w:t>
      </w:r>
      <w:r>
        <w:rPr>
          <w:sz w:val="24"/>
          <w:szCs w:val="24"/>
        </w:rPr>
        <w:t xml:space="preserve"> </w:t>
      </w:r>
      <w:proofErr w:type="gramStart"/>
      <w:r>
        <w:rPr>
          <w:rFonts w:hint="eastAsia"/>
          <w:sz w:val="24"/>
          <w:szCs w:val="24"/>
        </w:rPr>
        <w:t>个人博客数据库</w:t>
      </w:r>
      <w:proofErr w:type="gramEnd"/>
      <w:r>
        <w:rPr>
          <w:rFonts w:hint="eastAsia"/>
          <w:sz w:val="24"/>
          <w:szCs w:val="24"/>
        </w:rPr>
        <w:t>E</w:t>
      </w:r>
      <w:r>
        <w:rPr>
          <w:sz w:val="24"/>
          <w:szCs w:val="24"/>
        </w:rPr>
        <w:t>-R</w:t>
      </w:r>
      <w:r>
        <w:rPr>
          <w:rFonts w:hint="eastAsia"/>
          <w:sz w:val="24"/>
          <w:szCs w:val="24"/>
        </w:rPr>
        <w:t>图</w:t>
      </w:r>
    </w:p>
    <w:p w:rsidR="00C81033" w:rsidRDefault="00C81033" w:rsidP="00C81033">
      <w:pPr>
        <w:pStyle w:val="a0"/>
        <w:spacing w:line="360" w:lineRule="auto"/>
        <w:rPr>
          <w:sz w:val="24"/>
          <w:szCs w:val="24"/>
        </w:rPr>
      </w:pPr>
      <w:r>
        <w:rPr>
          <w:rFonts w:hint="eastAsia"/>
          <w:sz w:val="24"/>
          <w:szCs w:val="24"/>
        </w:rPr>
        <w:lastRenderedPageBreak/>
        <w:t>收藏的文章是通过爬虫模块添加到数据库中的，与其他实体之间没有联系。当用户是博主的时候，一个用户可以写多篇原创文章，一篇原创文章的作者只能是一个用户，因此用户与原创文章之间存在一对多（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）的联系；一个用户可以发出多个点赞，一个</w:t>
      </w:r>
      <w:proofErr w:type="gramStart"/>
      <w:r>
        <w:rPr>
          <w:rFonts w:hint="eastAsia"/>
          <w:sz w:val="24"/>
          <w:szCs w:val="24"/>
        </w:rPr>
        <w:t>点赞只能</w:t>
      </w:r>
      <w:proofErr w:type="gramEnd"/>
      <w:r>
        <w:rPr>
          <w:rFonts w:hint="eastAsia"/>
          <w:sz w:val="24"/>
          <w:szCs w:val="24"/>
        </w:rPr>
        <w:t>属于一个用户，因此用户</w:t>
      </w:r>
      <w:proofErr w:type="gramStart"/>
      <w:r>
        <w:rPr>
          <w:rFonts w:hint="eastAsia"/>
          <w:sz w:val="24"/>
          <w:szCs w:val="24"/>
        </w:rPr>
        <w:t>和点赞之间</w:t>
      </w:r>
      <w:proofErr w:type="gramEnd"/>
      <w:r>
        <w:rPr>
          <w:rFonts w:hint="eastAsia"/>
          <w:sz w:val="24"/>
          <w:szCs w:val="24"/>
        </w:rPr>
        <w:t>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）的联系；一个用户可以发布多个评论，一个评论的作者只可能是一个用户</w:t>
      </w:r>
      <w:r w:rsidR="00AB1C64">
        <w:rPr>
          <w:rFonts w:hint="eastAsia"/>
          <w:sz w:val="24"/>
          <w:szCs w:val="24"/>
        </w:rPr>
        <w:t>，因此用户和评论之间存在一对多（</w:t>
      </w:r>
      <w:r w:rsidR="00AB1C64">
        <w:rPr>
          <w:rFonts w:hint="eastAsia"/>
          <w:sz w:val="24"/>
          <w:szCs w:val="24"/>
        </w:rPr>
        <w:t>1</w:t>
      </w:r>
      <w:r w:rsidR="00AB1C64">
        <w:rPr>
          <w:rFonts w:hint="eastAsia"/>
          <w:sz w:val="24"/>
          <w:szCs w:val="24"/>
        </w:rPr>
        <w:t>：</w:t>
      </w:r>
      <w:r w:rsidR="00AB1C64">
        <w:rPr>
          <w:rFonts w:hint="eastAsia"/>
          <w:sz w:val="24"/>
          <w:szCs w:val="24"/>
        </w:rPr>
        <w:t>n</w:t>
      </w:r>
      <w:r w:rsidR="00AB1C64">
        <w:rPr>
          <w:rFonts w:hint="eastAsia"/>
          <w:sz w:val="24"/>
          <w:szCs w:val="24"/>
        </w:rPr>
        <w:t>）的联系；一个用户可以发布多条回复，一条回复的作者只能是一个用户，因此用户和回复存在一对多（</w:t>
      </w:r>
      <w:r w:rsidR="00AB1C64">
        <w:rPr>
          <w:rFonts w:hint="eastAsia"/>
          <w:sz w:val="24"/>
          <w:szCs w:val="24"/>
        </w:rPr>
        <w:t>1</w:t>
      </w:r>
      <w:r w:rsidR="00AB1C64">
        <w:rPr>
          <w:rFonts w:hint="eastAsia"/>
          <w:sz w:val="24"/>
          <w:szCs w:val="24"/>
        </w:rPr>
        <w:t>：</w:t>
      </w:r>
      <w:r w:rsidR="00AB1C64">
        <w:rPr>
          <w:rFonts w:hint="eastAsia"/>
          <w:sz w:val="24"/>
          <w:szCs w:val="24"/>
        </w:rPr>
        <w:t>n</w:t>
      </w:r>
      <w:r w:rsidR="00AB1C64">
        <w:rPr>
          <w:rFonts w:hint="eastAsia"/>
          <w:sz w:val="24"/>
          <w:szCs w:val="24"/>
        </w:rPr>
        <w:t>）的联系；一个用户可以收到多条与他相关的消息，一条消息只能发给一个用户，因此用户和消息之间存在一对多（</w:t>
      </w:r>
      <w:r w:rsidR="00AB1C64">
        <w:rPr>
          <w:rFonts w:hint="eastAsia"/>
          <w:sz w:val="24"/>
          <w:szCs w:val="24"/>
        </w:rPr>
        <w:t>1</w:t>
      </w:r>
      <w:r w:rsidR="00AB1C64">
        <w:rPr>
          <w:rFonts w:hint="eastAsia"/>
          <w:sz w:val="24"/>
          <w:szCs w:val="24"/>
        </w:rPr>
        <w:t>：</w:t>
      </w:r>
      <w:r w:rsidR="00AB1C64">
        <w:rPr>
          <w:rFonts w:hint="eastAsia"/>
          <w:sz w:val="24"/>
          <w:szCs w:val="24"/>
        </w:rPr>
        <w:t>n</w:t>
      </w:r>
      <w:r w:rsidR="00AB1C64">
        <w:rPr>
          <w:rFonts w:hint="eastAsia"/>
          <w:sz w:val="24"/>
          <w:szCs w:val="24"/>
        </w:rPr>
        <w:t>）的联系；一篇原创文章中可以包含多个点赞，而一个</w:t>
      </w:r>
      <w:proofErr w:type="gramStart"/>
      <w:r w:rsidR="00AB1C64">
        <w:rPr>
          <w:rFonts w:hint="eastAsia"/>
          <w:sz w:val="24"/>
          <w:szCs w:val="24"/>
        </w:rPr>
        <w:t>点赞只</w:t>
      </w:r>
      <w:proofErr w:type="gramEnd"/>
      <w:r w:rsidR="00AB1C64">
        <w:rPr>
          <w:rFonts w:hint="eastAsia"/>
          <w:sz w:val="24"/>
          <w:szCs w:val="24"/>
        </w:rPr>
        <w:t>属于一篇原创文章，因此原创文章和</w:t>
      </w:r>
      <w:proofErr w:type="gramStart"/>
      <w:r w:rsidR="00AB1C64">
        <w:rPr>
          <w:rFonts w:hint="eastAsia"/>
          <w:sz w:val="24"/>
          <w:szCs w:val="24"/>
        </w:rPr>
        <w:t>点赞存在</w:t>
      </w:r>
      <w:proofErr w:type="gramEnd"/>
      <w:r w:rsidR="00AB1C64">
        <w:rPr>
          <w:rFonts w:hint="eastAsia"/>
          <w:sz w:val="24"/>
          <w:szCs w:val="24"/>
        </w:rPr>
        <w:t>一对多（</w:t>
      </w:r>
      <w:r w:rsidR="00AB1C64">
        <w:rPr>
          <w:rFonts w:hint="eastAsia"/>
          <w:sz w:val="24"/>
          <w:szCs w:val="24"/>
        </w:rPr>
        <w:t>1</w:t>
      </w:r>
      <w:r w:rsidR="00AB1C64">
        <w:rPr>
          <w:rFonts w:hint="eastAsia"/>
          <w:sz w:val="24"/>
          <w:szCs w:val="24"/>
        </w:rPr>
        <w:t>：</w:t>
      </w:r>
      <w:r w:rsidR="00AB1C64">
        <w:rPr>
          <w:rFonts w:hint="eastAsia"/>
          <w:sz w:val="24"/>
          <w:szCs w:val="24"/>
        </w:rPr>
        <w:t>n</w:t>
      </w:r>
      <w:r w:rsidR="00AB1C64">
        <w:rPr>
          <w:rFonts w:hint="eastAsia"/>
          <w:sz w:val="24"/>
          <w:szCs w:val="24"/>
        </w:rPr>
        <w:t>）的联系；一篇原创文章可以包含多条评论，一条只能</w:t>
      </w:r>
      <w:proofErr w:type="gramStart"/>
      <w:r w:rsidR="00AB1C64">
        <w:rPr>
          <w:rFonts w:hint="eastAsia"/>
          <w:sz w:val="24"/>
          <w:szCs w:val="24"/>
        </w:rPr>
        <w:t>发布在篇原创</w:t>
      </w:r>
      <w:proofErr w:type="gramEnd"/>
      <w:r w:rsidR="00AB1C64">
        <w:rPr>
          <w:rFonts w:hint="eastAsia"/>
          <w:sz w:val="24"/>
          <w:szCs w:val="24"/>
        </w:rPr>
        <w:t>文章下；因此原创文章和评论之间存在一对多（</w:t>
      </w:r>
      <w:r w:rsidR="00AB1C64">
        <w:rPr>
          <w:rFonts w:hint="eastAsia"/>
          <w:sz w:val="24"/>
          <w:szCs w:val="24"/>
        </w:rPr>
        <w:t>1</w:t>
      </w:r>
      <w:r w:rsidR="00AB1C64">
        <w:rPr>
          <w:rFonts w:hint="eastAsia"/>
          <w:sz w:val="24"/>
          <w:szCs w:val="24"/>
        </w:rPr>
        <w:t>：</w:t>
      </w:r>
      <w:r w:rsidR="00AB1C64">
        <w:rPr>
          <w:rFonts w:hint="eastAsia"/>
          <w:sz w:val="24"/>
          <w:szCs w:val="24"/>
        </w:rPr>
        <w:t>n</w:t>
      </w:r>
      <w:r w:rsidR="00AB1C64">
        <w:rPr>
          <w:rFonts w:hint="eastAsia"/>
          <w:sz w:val="24"/>
          <w:szCs w:val="24"/>
        </w:rPr>
        <w:t>）的联系；一条评论下可以有多条回复，一条回复只能发布在一条评论下，因此评论和回复存在一对多（</w:t>
      </w:r>
      <w:r w:rsidR="00AB1C64">
        <w:rPr>
          <w:rFonts w:hint="eastAsia"/>
          <w:sz w:val="24"/>
          <w:szCs w:val="24"/>
        </w:rPr>
        <w:t>1</w:t>
      </w:r>
      <w:r w:rsidR="00AB1C64">
        <w:rPr>
          <w:rFonts w:hint="eastAsia"/>
          <w:sz w:val="24"/>
          <w:szCs w:val="24"/>
        </w:rPr>
        <w:t>：</w:t>
      </w:r>
      <w:r w:rsidR="00AB1C64">
        <w:rPr>
          <w:rFonts w:hint="eastAsia"/>
          <w:sz w:val="24"/>
          <w:szCs w:val="24"/>
        </w:rPr>
        <w:t>n</w:t>
      </w:r>
      <w:r w:rsidR="00AB1C64">
        <w:rPr>
          <w:rFonts w:hint="eastAsia"/>
          <w:sz w:val="24"/>
          <w:szCs w:val="24"/>
        </w:rPr>
        <w:t>）的联系。</w:t>
      </w:r>
    </w:p>
    <w:p w:rsidR="000F4715" w:rsidRDefault="00AB1C64" w:rsidP="000F4715">
      <w:pPr>
        <w:pStyle w:val="a0"/>
        <w:spacing w:line="360" w:lineRule="auto"/>
        <w:jc w:val="left"/>
        <w:rPr>
          <w:sz w:val="24"/>
          <w:szCs w:val="24"/>
        </w:rPr>
      </w:pPr>
      <w:r>
        <w:rPr>
          <w:rFonts w:hint="eastAsia"/>
          <w:sz w:val="24"/>
          <w:szCs w:val="24"/>
        </w:rPr>
        <w:t>在</w:t>
      </w:r>
      <w:r w:rsidR="000F4715">
        <w:rPr>
          <w:rFonts w:hint="eastAsia"/>
          <w:sz w:val="24"/>
          <w:szCs w:val="24"/>
        </w:rPr>
        <w:t>创建</w:t>
      </w:r>
      <w:r>
        <w:rPr>
          <w:rFonts w:hint="eastAsia"/>
          <w:sz w:val="24"/>
          <w:szCs w:val="24"/>
        </w:rPr>
        <w:t>数据</w:t>
      </w:r>
      <w:r w:rsidR="000F4715">
        <w:rPr>
          <w:rFonts w:hint="eastAsia"/>
          <w:sz w:val="24"/>
          <w:szCs w:val="24"/>
        </w:rPr>
        <w:t>表</w:t>
      </w:r>
      <w:r>
        <w:rPr>
          <w:rFonts w:hint="eastAsia"/>
          <w:sz w:val="24"/>
          <w:szCs w:val="24"/>
        </w:rPr>
        <w:t>时，我们需要</w:t>
      </w:r>
      <w:r w:rsidR="000F4715">
        <w:rPr>
          <w:rFonts w:hint="eastAsia"/>
          <w:sz w:val="24"/>
          <w:szCs w:val="24"/>
        </w:rPr>
        <w:t>先创建两个枚举类型，一个是文章种类</w:t>
      </w:r>
      <w:r w:rsidR="000F4715">
        <w:rPr>
          <w:rFonts w:hint="eastAsia"/>
          <w:sz w:val="24"/>
          <w:szCs w:val="24"/>
        </w:rPr>
        <w:t>ARTICLE</w:t>
      </w:r>
      <w:r w:rsidR="000F4715">
        <w:rPr>
          <w:sz w:val="24"/>
          <w:szCs w:val="24"/>
        </w:rPr>
        <w:t>_TAG</w:t>
      </w:r>
      <w:r w:rsidR="000F4715">
        <w:rPr>
          <w:rFonts w:hint="eastAsia"/>
          <w:sz w:val="24"/>
          <w:szCs w:val="24"/>
        </w:rPr>
        <w:t>，它标记了收藏的文章是属于什么类型的文章，该类型的取值有：</w:t>
      </w:r>
      <w:r w:rsidR="000F4715" w:rsidRPr="000F4715">
        <w:rPr>
          <w:sz w:val="24"/>
          <w:szCs w:val="24"/>
        </w:rPr>
        <w:t>'JS',</w:t>
      </w:r>
      <w:r w:rsidR="000F4715">
        <w:rPr>
          <w:sz w:val="24"/>
          <w:szCs w:val="24"/>
        </w:rPr>
        <w:t xml:space="preserve"> </w:t>
      </w:r>
      <w:r w:rsidR="000F4715" w:rsidRPr="000F4715">
        <w:rPr>
          <w:sz w:val="24"/>
          <w:szCs w:val="24"/>
        </w:rPr>
        <w:t>'NODE',</w:t>
      </w:r>
      <w:r w:rsidR="000F4715">
        <w:rPr>
          <w:sz w:val="24"/>
          <w:szCs w:val="24"/>
        </w:rPr>
        <w:t xml:space="preserve"> </w:t>
      </w:r>
      <w:r w:rsidR="000F4715" w:rsidRPr="000F4715">
        <w:rPr>
          <w:sz w:val="24"/>
          <w:szCs w:val="24"/>
        </w:rPr>
        <w:t>'REACT',</w:t>
      </w:r>
      <w:r w:rsidR="000F4715">
        <w:rPr>
          <w:sz w:val="24"/>
          <w:szCs w:val="24"/>
        </w:rPr>
        <w:t xml:space="preserve"> </w:t>
      </w:r>
      <w:r w:rsidR="000F4715" w:rsidRPr="000F4715">
        <w:rPr>
          <w:sz w:val="24"/>
          <w:szCs w:val="24"/>
        </w:rPr>
        <w:t>'VUE','WEBPACK','CSS','JAVA','CPP','PYTHON','LINUX','MYSQL','POSTGRESQL','REDIS',</w:t>
      </w:r>
      <w:r w:rsidR="000F4715">
        <w:rPr>
          <w:sz w:val="24"/>
          <w:szCs w:val="24"/>
        </w:rPr>
        <w:t xml:space="preserve"> </w:t>
      </w:r>
      <w:r w:rsidR="000F4715" w:rsidRPr="000F4715">
        <w:rPr>
          <w:sz w:val="24"/>
          <w:szCs w:val="24"/>
        </w:rPr>
        <w:t>'MONGODB',</w:t>
      </w:r>
      <w:r w:rsidR="000F4715">
        <w:rPr>
          <w:sz w:val="24"/>
          <w:szCs w:val="24"/>
        </w:rPr>
        <w:t xml:space="preserve"> </w:t>
      </w:r>
      <w:r w:rsidR="000F4715" w:rsidRPr="000F4715">
        <w:rPr>
          <w:sz w:val="24"/>
          <w:szCs w:val="24"/>
        </w:rPr>
        <w:t>'ALGORITHM',</w:t>
      </w:r>
      <w:r w:rsidR="000F4715">
        <w:rPr>
          <w:sz w:val="24"/>
          <w:szCs w:val="24"/>
        </w:rPr>
        <w:t xml:space="preserve"> </w:t>
      </w:r>
      <w:r w:rsidR="000F4715" w:rsidRPr="000F4715">
        <w:rPr>
          <w:sz w:val="24"/>
          <w:szCs w:val="24"/>
        </w:rPr>
        <w:t>'DATASTRUCTURE','AI'</w:t>
      </w:r>
      <w:r w:rsidR="000F4715">
        <w:rPr>
          <w:rFonts w:hint="eastAsia"/>
          <w:sz w:val="24"/>
          <w:szCs w:val="24"/>
        </w:rPr>
        <w:t>。需要创建的另一个枚举类型是用户角色</w:t>
      </w:r>
      <w:r w:rsidR="000F4715">
        <w:rPr>
          <w:rFonts w:hint="eastAsia"/>
          <w:sz w:val="24"/>
          <w:szCs w:val="24"/>
        </w:rPr>
        <w:t>U</w:t>
      </w:r>
      <w:r w:rsidR="000F4715">
        <w:rPr>
          <w:sz w:val="24"/>
          <w:szCs w:val="24"/>
        </w:rPr>
        <w:t>SER_ROLE</w:t>
      </w:r>
      <w:r w:rsidR="000F4715">
        <w:rPr>
          <w:rFonts w:hint="eastAsia"/>
          <w:sz w:val="24"/>
          <w:szCs w:val="24"/>
        </w:rPr>
        <w:t>，它标记了用户是博主还是访客，该类型的取值有：</w:t>
      </w:r>
      <w:r w:rsidR="000F4715" w:rsidRPr="000F4715">
        <w:rPr>
          <w:sz w:val="24"/>
          <w:szCs w:val="24"/>
        </w:rPr>
        <w:t>'ADMIN','VISITOR'</w:t>
      </w:r>
      <w:r w:rsidR="000F4715">
        <w:rPr>
          <w:rFonts w:hint="eastAsia"/>
          <w:sz w:val="24"/>
          <w:szCs w:val="24"/>
        </w:rPr>
        <w:t>。</w:t>
      </w:r>
    </w:p>
    <w:p w:rsidR="00AB1C64" w:rsidRDefault="000F4715" w:rsidP="000F4715">
      <w:pPr>
        <w:pStyle w:val="a0"/>
        <w:spacing w:line="360" w:lineRule="auto"/>
        <w:jc w:val="left"/>
        <w:rPr>
          <w:sz w:val="24"/>
          <w:szCs w:val="24"/>
        </w:rPr>
      </w:pPr>
      <w:r>
        <w:rPr>
          <w:rFonts w:hint="eastAsia"/>
          <w:sz w:val="24"/>
          <w:szCs w:val="24"/>
        </w:rPr>
        <w:t>经过数据库需求分析和设计后，我们设计出各</w:t>
      </w:r>
      <w:r w:rsidR="00AB1C64">
        <w:rPr>
          <w:rFonts w:hint="eastAsia"/>
          <w:sz w:val="24"/>
          <w:szCs w:val="24"/>
        </w:rPr>
        <w:t>个实体的数据表设计如下：</w:t>
      </w:r>
    </w:p>
    <w:p w:rsidR="000F4715" w:rsidRDefault="000F4715" w:rsidP="000F4715">
      <w:pPr>
        <w:pStyle w:val="a0"/>
        <w:spacing w:line="360" w:lineRule="auto"/>
        <w:ind w:firstLine="0"/>
        <w:jc w:val="left"/>
        <w:rPr>
          <w:sz w:val="24"/>
          <w:szCs w:val="24"/>
        </w:rPr>
      </w:pPr>
      <w:r>
        <w:rPr>
          <w:rFonts w:hint="eastAsia"/>
          <w:sz w:val="24"/>
          <w:szCs w:val="24"/>
        </w:rPr>
        <w:t>表名：</w:t>
      </w:r>
      <w:r>
        <w:rPr>
          <w:rFonts w:hint="eastAsia"/>
          <w:sz w:val="24"/>
          <w:szCs w:val="24"/>
        </w:rPr>
        <w:t>users</w:t>
      </w:r>
    </w:p>
    <w:tbl>
      <w:tblPr>
        <w:tblStyle w:val="af4"/>
        <w:tblW w:w="0" w:type="auto"/>
        <w:tblLook w:val="04A0" w:firstRow="1" w:lastRow="0" w:firstColumn="1" w:lastColumn="0" w:noHBand="0" w:noVBand="1"/>
      </w:tblPr>
      <w:tblGrid>
        <w:gridCol w:w="1713"/>
        <w:gridCol w:w="1794"/>
        <w:gridCol w:w="1634"/>
        <w:gridCol w:w="1736"/>
        <w:gridCol w:w="1645"/>
      </w:tblGrid>
      <w:tr w:rsidR="000F4715" w:rsidTr="002F06D1">
        <w:trPr>
          <w:trHeight w:val="467"/>
        </w:trPr>
        <w:tc>
          <w:tcPr>
            <w:tcW w:w="1800" w:type="dxa"/>
            <w:shd w:val="clear" w:color="auto" w:fill="D9D9D9" w:themeFill="background1" w:themeFillShade="D9"/>
            <w:vAlign w:val="center"/>
          </w:tcPr>
          <w:p w:rsidR="000F4715" w:rsidRDefault="000F4715" w:rsidP="002F06D1">
            <w:pPr>
              <w:pStyle w:val="a0"/>
              <w:spacing w:line="360" w:lineRule="auto"/>
              <w:ind w:firstLine="0"/>
              <w:jc w:val="center"/>
              <w:rPr>
                <w:sz w:val="24"/>
                <w:szCs w:val="24"/>
              </w:rPr>
            </w:pPr>
            <w:r>
              <w:rPr>
                <w:rFonts w:hint="eastAsia"/>
                <w:sz w:val="24"/>
                <w:szCs w:val="24"/>
              </w:rPr>
              <w:t>字段名</w:t>
            </w:r>
          </w:p>
        </w:tc>
        <w:tc>
          <w:tcPr>
            <w:tcW w:w="1800" w:type="dxa"/>
            <w:shd w:val="clear" w:color="auto" w:fill="D9D9D9" w:themeFill="background1" w:themeFillShade="D9"/>
            <w:vAlign w:val="center"/>
          </w:tcPr>
          <w:p w:rsidR="000F4715" w:rsidRDefault="000F4715" w:rsidP="002F06D1">
            <w:pPr>
              <w:pStyle w:val="a0"/>
              <w:spacing w:line="360" w:lineRule="auto"/>
              <w:ind w:firstLine="0"/>
              <w:jc w:val="center"/>
              <w:rPr>
                <w:sz w:val="24"/>
                <w:szCs w:val="24"/>
              </w:rPr>
            </w:pPr>
            <w:r>
              <w:rPr>
                <w:rFonts w:hint="eastAsia"/>
                <w:sz w:val="24"/>
                <w:szCs w:val="24"/>
              </w:rPr>
              <w:t>数据类型</w:t>
            </w:r>
          </w:p>
        </w:tc>
        <w:tc>
          <w:tcPr>
            <w:tcW w:w="1801" w:type="dxa"/>
            <w:shd w:val="clear" w:color="auto" w:fill="D9D9D9" w:themeFill="background1" w:themeFillShade="D9"/>
            <w:vAlign w:val="center"/>
          </w:tcPr>
          <w:p w:rsidR="000F4715" w:rsidRDefault="000F4715" w:rsidP="002F06D1">
            <w:pPr>
              <w:pStyle w:val="a0"/>
              <w:spacing w:line="360" w:lineRule="auto"/>
              <w:ind w:firstLine="0"/>
              <w:jc w:val="center"/>
              <w:rPr>
                <w:sz w:val="24"/>
                <w:szCs w:val="24"/>
              </w:rPr>
            </w:pPr>
            <w:r>
              <w:rPr>
                <w:rFonts w:hint="eastAsia"/>
                <w:sz w:val="24"/>
                <w:szCs w:val="24"/>
              </w:rPr>
              <w:t>是否</w:t>
            </w:r>
            <w:r w:rsidR="002F06D1">
              <w:rPr>
                <w:rFonts w:hint="eastAsia"/>
                <w:sz w:val="24"/>
                <w:szCs w:val="24"/>
              </w:rPr>
              <w:t>可以</w:t>
            </w:r>
            <w:r>
              <w:rPr>
                <w:rFonts w:hint="eastAsia"/>
                <w:sz w:val="24"/>
                <w:szCs w:val="24"/>
              </w:rPr>
              <w:t>为空</w:t>
            </w:r>
          </w:p>
        </w:tc>
        <w:tc>
          <w:tcPr>
            <w:tcW w:w="1801" w:type="dxa"/>
            <w:shd w:val="clear" w:color="auto" w:fill="D9D9D9" w:themeFill="background1" w:themeFillShade="D9"/>
            <w:vAlign w:val="center"/>
          </w:tcPr>
          <w:p w:rsidR="000F4715" w:rsidRDefault="000F4715" w:rsidP="002F06D1">
            <w:pPr>
              <w:pStyle w:val="a0"/>
              <w:spacing w:line="360" w:lineRule="auto"/>
              <w:ind w:firstLine="0"/>
              <w:jc w:val="center"/>
              <w:rPr>
                <w:sz w:val="24"/>
                <w:szCs w:val="24"/>
              </w:rPr>
            </w:pPr>
            <w:r>
              <w:rPr>
                <w:rFonts w:hint="eastAsia"/>
                <w:sz w:val="24"/>
                <w:szCs w:val="24"/>
              </w:rPr>
              <w:t>默认值</w:t>
            </w:r>
          </w:p>
        </w:tc>
        <w:tc>
          <w:tcPr>
            <w:tcW w:w="1801" w:type="dxa"/>
            <w:shd w:val="clear" w:color="auto" w:fill="D9D9D9" w:themeFill="background1" w:themeFillShade="D9"/>
            <w:vAlign w:val="center"/>
          </w:tcPr>
          <w:p w:rsidR="000F4715" w:rsidRDefault="000F4715" w:rsidP="002F06D1">
            <w:pPr>
              <w:pStyle w:val="a0"/>
              <w:spacing w:line="360" w:lineRule="auto"/>
              <w:ind w:firstLine="0"/>
              <w:jc w:val="center"/>
              <w:rPr>
                <w:sz w:val="24"/>
                <w:szCs w:val="24"/>
              </w:rPr>
            </w:pPr>
            <w:r>
              <w:rPr>
                <w:rFonts w:hint="eastAsia"/>
                <w:sz w:val="24"/>
                <w:szCs w:val="24"/>
              </w:rPr>
              <w:t>说明</w:t>
            </w:r>
          </w:p>
        </w:tc>
      </w:tr>
      <w:tr w:rsidR="000F4715" w:rsidTr="002F06D1">
        <w:trPr>
          <w:trHeight w:val="467"/>
        </w:trPr>
        <w:tc>
          <w:tcPr>
            <w:tcW w:w="1800" w:type="dxa"/>
            <w:vAlign w:val="center"/>
          </w:tcPr>
          <w:p w:rsidR="000F4715" w:rsidRDefault="000F4715" w:rsidP="002F06D1">
            <w:pPr>
              <w:pStyle w:val="a0"/>
              <w:spacing w:line="360" w:lineRule="auto"/>
              <w:ind w:firstLine="0"/>
              <w:jc w:val="center"/>
              <w:rPr>
                <w:sz w:val="24"/>
                <w:szCs w:val="24"/>
              </w:rPr>
            </w:pPr>
            <w:proofErr w:type="spellStart"/>
            <w:r>
              <w:rPr>
                <w:rFonts w:hint="eastAsia"/>
                <w:sz w:val="24"/>
                <w:szCs w:val="24"/>
              </w:rPr>
              <w:t>u</w:t>
            </w:r>
            <w:r>
              <w:rPr>
                <w:sz w:val="24"/>
                <w:szCs w:val="24"/>
              </w:rPr>
              <w:t>id</w:t>
            </w:r>
            <w:proofErr w:type="spellEnd"/>
          </w:p>
        </w:tc>
        <w:tc>
          <w:tcPr>
            <w:tcW w:w="1800" w:type="dxa"/>
            <w:vAlign w:val="center"/>
          </w:tcPr>
          <w:p w:rsidR="000F4715" w:rsidRDefault="002F06D1" w:rsidP="002F06D1">
            <w:pPr>
              <w:pStyle w:val="a0"/>
              <w:spacing w:line="360" w:lineRule="auto"/>
              <w:ind w:firstLine="0"/>
              <w:jc w:val="center"/>
              <w:rPr>
                <w:sz w:val="24"/>
                <w:szCs w:val="24"/>
              </w:rPr>
            </w:pPr>
            <w:r>
              <w:rPr>
                <w:rFonts w:hint="eastAsia"/>
                <w:sz w:val="24"/>
                <w:szCs w:val="24"/>
              </w:rPr>
              <w:t>S</w:t>
            </w:r>
            <w:r>
              <w:rPr>
                <w:sz w:val="24"/>
                <w:szCs w:val="24"/>
              </w:rPr>
              <w:t>ERIAL</w:t>
            </w:r>
          </w:p>
        </w:tc>
        <w:tc>
          <w:tcPr>
            <w:tcW w:w="1801" w:type="dxa"/>
            <w:vAlign w:val="center"/>
          </w:tcPr>
          <w:p w:rsidR="000F4715" w:rsidRDefault="002F06D1" w:rsidP="002F06D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rsidR="000F4715" w:rsidRDefault="002F06D1" w:rsidP="002F06D1">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801" w:type="dxa"/>
            <w:vAlign w:val="center"/>
          </w:tcPr>
          <w:p w:rsidR="000F4715" w:rsidRDefault="002F06D1" w:rsidP="002F06D1">
            <w:pPr>
              <w:pStyle w:val="a0"/>
              <w:spacing w:line="360" w:lineRule="auto"/>
              <w:ind w:firstLine="0"/>
              <w:jc w:val="center"/>
              <w:rPr>
                <w:sz w:val="24"/>
                <w:szCs w:val="24"/>
              </w:rPr>
            </w:pPr>
            <w:r>
              <w:rPr>
                <w:rFonts w:hint="eastAsia"/>
                <w:sz w:val="24"/>
                <w:szCs w:val="24"/>
              </w:rPr>
              <w:t>用户</w:t>
            </w:r>
            <w:r>
              <w:rPr>
                <w:rFonts w:hint="eastAsia"/>
                <w:sz w:val="24"/>
                <w:szCs w:val="24"/>
              </w:rPr>
              <w:t>id</w:t>
            </w:r>
            <w:r>
              <w:rPr>
                <w:rFonts w:hint="eastAsia"/>
                <w:sz w:val="24"/>
                <w:szCs w:val="24"/>
              </w:rPr>
              <w:t>，主键</w:t>
            </w:r>
          </w:p>
        </w:tc>
      </w:tr>
      <w:tr w:rsidR="000F4715" w:rsidTr="002F06D1">
        <w:trPr>
          <w:trHeight w:val="467"/>
        </w:trPr>
        <w:tc>
          <w:tcPr>
            <w:tcW w:w="1800" w:type="dxa"/>
            <w:vAlign w:val="center"/>
          </w:tcPr>
          <w:p w:rsidR="000F4715" w:rsidRDefault="000F4715" w:rsidP="002F06D1">
            <w:pPr>
              <w:pStyle w:val="a0"/>
              <w:spacing w:line="360" w:lineRule="auto"/>
              <w:ind w:firstLine="0"/>
              <w:jc w:val="center"/>
              <w:rPr>
                <w:sz w:val="24"/>
                <w:szCs w:val="24"/>
              </w:rPr>
            </w:pPr>
            <w:r>
              <w:rPr>
                <w:rFonts w:hint="eastAsia"/>
                <w:sz w:val="24"/>
                <w:szCs w:val="24"/>
              </w:rPr>
              <w:t>n</w:t>
            </w:r>
            <w:r>
              <w:rPr>
                <w:sz w:val="24"/>
                <w:szCs w:val="24"/>
              </w:rPr>
              <w:t>ickname</w:t>
            </w:r>
          </w:p>
        </w:tc>
        <w:tc>
          <w:tcPr>
            <w:tcW w:w="1800" w:type="dxa"/>
            <w:vAlign w:val="center"/>
          </w:tcPr>
          <w:p w:rsidR="000F4715" w:rsidRDefault="002F06D1" w:rsidP="002F06D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801" w:type="dxa"/>
            <w:vAlign w:val="center"/>
          </w:tcPr>
          <w:p w:rsidR="000F4715" w:rsidRDefault="002F06D1" w:rsidP="002F06D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rsidR="000F4715" w:rsidRDefault="000F4715" w:rsidP="002F06D1">
            <w:pPr>
              <w:pStyle w:val="a0"/>
              <w:spacing w:line="360" w:lineRule="auto"/>
              <w:ind w:firstLine="0"/>
              <w:jc w:val="center"/>
              <w:rPr>
                <w:sz w:val="24"/>
                <w:szCs w:val="24"/>
              </w:rPr>
            </w:pPr>
          </w:p>
        </w:tc>
        <w:tc>
          <w:tcPr>
            <w:tcW w:w="1801" w:type="dxa"/>
            <w:vAlign w:val="center"/>
          </w:tcPr>
          <w:p w:rsidR="000F4715" w:rsidRDefault="002F06D1" w:rsidP="002F06D1">
            <w:pPr>
              <w:pStyle w:val="a0"/>
              <w:spacing w:line="360" w:lineRule="auto"/>
              <w:ind w:firstLine="0"/>
              <w:jc w:val="center"/>
              <w:rPr>
                <w:sz w:val="24"/>
                <w:szCs w:val="24"/>
              </w:rPr>
            </w:pPr>
            <w:r>
              <w:rPr>
                <w:rFonts w:hint="eastAsia"/>
                <w:sz w:val="24"/>
                <w:szCs w:val="24"/>
              </w:rPr>
              <w:t>用户名</w:t>
            </w:r>
          </w:p>
        </w:tc>
      </w:tr>
      <w:tr w:rsidR="000F4715" w:rsidTr="002F06D1">
        <w:trPr>
          <w:trHeight w:val="467"/>
        </w:trPr>
        <w:tc>
          <w:tcPr>
            <w:tcW w:w="1800" w:type="dxa"/>
            <w:vAlign w:val="center"/>
          </w:tcPr>
          <w:p w:rsidR="000F4715" w:rsidRDefault="002F06D1" w:rsidP="002F06D1">
            <w:pPr>
              <w:pStyle w:val="a0"/>
              <w:spacing w:line="360" w:lineRule="auto"/>
              <w:ind w:firstLine="0"/>
              <w:jc w:val="center"/>
              <w:rPr>
                <w:sz w:val="24"/>
                <w:szCs w:val="24"/>
              </w:rPr>
            </w:pPr>
            <w:r>
              <w:rPr>
                <w:rFonts w:hint="eastAsia"/>
                <w:sz w:val="24"/>
                <w:szCs w:val="24"/>
              </w:rPr>
              <w:t>e</w:t>
            </w:r>
            <w:r>
              <w:rPr>
                <w:sz w:val="24"/>
                <w:szCs w:val="24"/>
              </w:rPr>
              <w:t>mail</w:t>
            </w:r>
          </w:p>
        </w:tc>
        <w:tc>
          <w:tcPr>
            <w:tcW w:w="1800" w:type="dxa"/>
            <w:vAlign w:val="center"/>
          </w:tcPr>
          <w:p w:rsidR="000F4715" w:rsidRDefault="002F06D1" w:rsidP="002F06D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801" w:type="dxa"/>
            <w:vAlign w:val="center"/>
          </w:tcPr>
          <w:p w:rsidR="000F4715" w:rsidRDefault="002F06D1" w:rsidP="002F06D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rsidR="000F4715" w:rsidRDefault="000F4715" w:rsidP="002F06D1">
            <w:pPr>
              <w:pStyle w:val="a0"/>
              <w:spacing w:line="360" w:lineRule="auto"/>
              <w:ind w:firstLine="0"/>
              <w:jc w:val="center"/>
              <w:rPr>
                <w:sz w:val="24"/>
                <w:szCs w:val="24"/>
              </w:rPr>
            </w:pPr>
          </w:p>
        </w:tc>
        <w:tc>
          <w:tcPr>
            <w:tcW w:w="1801" w:type="dxa"/>
            <w:vAlign w:val="center"/>
          </w:tcPr>
          <w:p w:rsidR="000F4715" w:rsidRDefault="002F06D1" w:rsidP="002F06D1">
            <w:pPr>
              <w:pStyle w:val="a0"/>
              <w:spacing w:line="360" w:lineRule="auto"/>
              <w:ind w:firstLine="0"/>
              <w:jc w:val="center"/>
              <w:rPr>
                <w:sz w:val="24"/>
                <w:szCs w:val="24"/>
              </w:rPr>
            </w:pPr>
            <w:r>
              <w:rPr>
                <w:rFonts w:hint="eastAsia"/>
                <w:sz w:val="24"/>
                <w:szCs w:val="24"/>
              </w:rPr>
              <w:t>邮箱</w:t>
            </w:r>
          </w:p>
        </w:tc>
      </w:tr>
      <w:tr w:rsidR="002F06D1" w:rsidTr="002F06D1">
        <w:trPr>
          <w:trHeight w:val="467"/>
        </w:trPr>
        <w:tc>
          <w:tcPr>
            <w:tcW w:w="1800" w:type="dxa"/>
            <w:vAlign w:val="center"/>
          </w:tcPr>
          <w:p w:rsidR="002F06D1" w:rsidRDefault="002F06D1" w:rsidP="002F06D1">
            <w:pPr>
              <w:pStyle w:val="a0"/>
              <w:spacing w:line="360" w:lineRule="auto"/>
              <w:ind w:firstLine="0"/>
              <w:jc w:val="center"/>
              <w:rPr>
                <w:sz w:val="24"/>
                <w:szCs w:val="24"/>
              </w:rPr>
            </w:pPr>
            <w:r>
              <w:rPr>
                <w:rFonts w:hint="eastAsia"/>
                <w:sz w:val="24"/>
                <w:szCs w:val="24"/>
              </w:rPr>
              <w:t>p</w:t>
            </w:r>
            <w:r>
              <w:rPr>
                <w:sz w:val="24"/>
                <w:szCs w:val="24"/>
              </w:rPr>
              <w:t>assword</w:t>
            </w:r>
          </w:p>
        </w:tc>
        <w:tc>
          <w:tcPr>
            <w:tcW w:w="1800" w:type="dxa"/>
            <w:vAlign w:val="center"/>
          </w:tcPr>
          <w:p w:rsidR="002F06D1" w:rsidRDefault="002F06D1" w:rsidP="002F06D1">
            <w:pPr>
              <w:pStyle w:val="a0"/>
              <w:spacing w:line="360" w:lineRule="auto"/>
              <w:ind w:firstLine="0"/>
              <w:jc w:val="center"/>
              <w:rPr>
                <w:sz w:val="24"/>
                <w:szCs w:val="24"/>
              </w:rPr>
            </w:pPr>
            <w:proofErr w:type="gramStart"/>
            <w:r>
              <w:rPr>
                <w:sz w:val="24"/>
                <w:szCs w:val="24"/>
              </w:rPr>
              <w:t>VARCHAR(</w:t>
            </w:r>
            <w:proofErr w:type="gramEnd"/>
            <w:r>
              <w:rPr>
                <w:sz w:val="24"/>
                <w:szCs w:val="24"/>
              </w:rPr>
              <w:t>20)</w:t>
            </w:r>
          </w:p>
        </w:tc>
        <w:tc>
          <w:tcPr>
            <w:tcW w:w="1801" w:type="dxa"/>
            <w:vAlign w:val="center"/>
          </w:tcPr>
          <w:p w:rsidR="002F06D1" w:rsidRDefault="002F06D1" w:rsidP="002F06D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rsidR="002F06D1" w:rsidRDefault="002F06D1" w:rsidP="002F06D1">
            <w:pPr>
              <w:pStyle w:val="a0"/>
              <w:spacing w:line="360" w:lineRule="auto"/>
              <w:ind w:firstLine="0"/>
              <w:jc w:val="center"/>
              <w:rPr>
                <w:sz w:val="24"/>
                <w:szCs w:val="24"/>
              </w:rPr>
            </w:pPr>
          </w:p>
        </w:tc>
        <w:tc>
          <w:tcPr>
            <w:tcW w:w="1801" w:type="dxa"/>
            <w:vAlign w:val="center"/>
          </w:tcPr>
          <w:p w:rsidR="002F06D1" w:rsidRDefault="002F06D1" w:rsidP="002F06D1">
            <w:pPr>
              <w:pStyle w:val="a0"/>
              <w:spacing w:line="360" w:lineRule="auto"/>
              <w:ind w:firstLine="0"/>
              <w:jc w:val="center"/>
              <w:rPr>
                <w:sz w:val="24"/>
                <w:szCs w:val="24"/>
              </w:rPr>
            </w:pPr>
            <w:r>
              <w:rPr>
                <w:rFonts w:hint="eastAsia"/>
                <w:sz w:val="24"/>
                <w:szCs w:val="24"/>
              </w:rPr>
              <w:t>密码</w:t>
            </w:r>
          </w:p>
        </w:tc>
      </w:tr>
      <w:tr w:rsidR="002F06D1" w:rsidTr="002F06D1">
        <w:trPr>
          <w:trHeight w:val="467"/>
        </w:trPr>
        <w:tc>
          <w:tcPr>
            <w:tcW w:w="1800" w:type="dxa"/>
            <w:vAlign w:val="center"/>
          </w:tcPr>
          <w:p w:rsidR="002F06D1" w:rsidRDefault="002F06D1" w:rsidP="002F06D1">
            <w:pPr>
              <w:pStyle w:val="a0"/>
              <w:spacing w:line="360" w:lineRule="auto"/>
              <w:ind w:firstLine="0"/>
              <w:jc w:val="center"/>
              <w:rPr>
                <w:sz w:val="24"/>
                <w:szCs w:val="24"/>
              </w:rPr>
            </w:pPr>
            <w:r>
              <w:rPr>
                <w:rFonts w:hint="eastAsia"/>
                <w:sz w:val="24"/>
                <w:szCs w:val="24"/>
              </w:rPr>
              <w:t>r</w:t>
            </w:r>
            <w:r>
              <w:rPr>
                <w:sz w:val="24"/>
                <w:szCs w:val="24"/>
              </w:rPr>
              <w:t>ole</w:t>
            </w:r>
          </w:p>
        </w:tc>
        <w:tc>
          <w:tcPr>
            <w:tcW w:w="1800" w:type="dxa"/>
            <w:vAlign w:val="center"/>
          </w:tcPr>
          <w:p w:rsidR="002F06D1" w:rsidRDefault="002F06D1" w:rsidP="002F06D1">
            <w:pPr>
              <w:pStyle w:val="a0"/>
              <w:spacing w:line="360" w:lineRule="auto"/>
              <w:ind w:firstLine="0"/>
              <w:jc w:val="center"/>
              <w:rPr>
                <w:sz w:val="24"/>
                <w:szCs w:val="24"/>
              </w:rPr>
            </w:pPr>
            <w:r>
              <w:rPr>
                <w:rFonts w:hint="eastAsia"/>
                <w:sz w:val="24"/>
                <w:szCs w:val="24"/>
              </w:rPr>
              <w:t>U</w:t>
            </w:r>
            <w:r>
              <w:rPr>
                <w:sz w:val="24"/>
                <w:szCs w:val="24"/>
              </w:rPr>
              <w:t>SER_ROLE</w:t>
            </w:r>
          </w:p>
        </w:tc>
        <w:tc>
          <w:tcPr>
            <w:tcW w:w="1801" w:type="dxa"/>
            <w:vAlign w:val="center"/>
          </w:tcPr>
          <w:p w:rsidR="002F06D1" w:rsidRDefault="002F06D1" w:rsidP="002F06D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rsidR="002F06D1" w:rsidRDefault="002F06D1" w:rsidP="002F06D1">
            <w:pPr>
              <w:pStyle w:val="a0"/>
              <w:spacing w:line="360" w:lineRule="auto"/>
              <w:ind w:firstLine="0"/>
              <w:jc w:val="center"/>
              <w:rPr>
                <w:sz w:val="24"/>
                <w:szCs w:val="24"/>
              </w:rPr>
            </w:pPr>
            <w:r>
              <w:rPr>
                <w:sz w:val="24"/>
                <w:szCs w:val="24"/>
              </w:rPr>
              <w:t>‘VISITOR’</w:t>
            </w:r>
          </w:p>
        </w:tc>
        <w:tc>
          <w:tcPr>
            <w:tcW w:w="1801" w:type="dxa"/>
            <w:vAlign w:val="center"/>
          </w:tcPr>
          <w:p w:rsidR="002F06D1" w:rsidRDefault="002F06D1" w:rsidP="002F06D1">
            <w:pPr>
              <w:pStyle w:val="a0"/>
              <w:spacing w:line="360" w:lineRule="auto"/>
              <w:ind w:firstLine="0"/>
              <w:jc w:val="center"/>
              <w:rPr>
                <w:sz w:val="24"/>
                <w:szCs w:val="24"/>
              </w:rPr>
            </w:pPr>
            <w:r>
              <w:rPr>
                <w:rFonts w:hint="eastAsia"/>
                <w:sz w:val="24"/>
                <w:szCs w:val="24"/>
              </w:rPr>
              <w:t>用户角色</w:t>
            </w:r>
          </w:p>
        </w:tc>
      </w:tr>
    </w:tbl>
    <w:p w:rsidR="002F06D1" w:rsidRDefault="006913C1" w:rsidP="002F6F2F">
      <w:pPr>
        <w:pStyle w:val="a0"/>
        <w:spacing w:line="360" w:lineRule="auto"/>
        <w:ind w:firstLine="0"/>
        <w:jc w:val="center"/>
        <w:rPr>
          <w:sz w:val="24"/>
          <w:szCs w:val="24"/>
        </w:rPr>
      </w:pPr>
      <w:r>
        <w:rPr>
          <w:rFonts w:hint="eastAsia"/>
          <w:sz w:val="24"/>
          <w:szCs w:val="24"/>
        </w:rPr>
        <w:lastRenderedPageBreak/>
        <w:t>表</w:t>
      </w:r>
      <w:r>
        <w:rPr>
          <w:rFonts w:hint="eastAsia"/>
          <w:sz w:val="24"/>
          <w:szCs w:val="24"/>
        </w:rPr>
        <w:t>3-2</w:t>
      </w:r>
      <w:r>
        <w:rPr>
          <w:sz w:val="24"/>
          <w:szCs w:val="24"/>
        </w:rPr>
        <w:t xml:space="preserve"> </w:t>
      </w:r>
      <w:r>
        <w:rPr>
          <w:rFonts w:hint="eastAsia"/>
          <w:sz w:val="24"/>
          <w:szCs w:val="24"/>
        </w:rPr>
        <w:t>用户数据表设计</w:t>
      </w:r>
    </w:p>
    <w:p w:rsidR="002F06D1" w:rsidRDefault="002F06D1" w:rsidP="000F4715">
      <w:pPr>
        <w:pStyle w:val="a0"/>
        <w:spacing w:line="360" w:lineRule="auto"/>
        <w:ind w:firstLine="0"/>
        <w:jc w:val="left"/>
        <w:rPr>
          <w:sz w:val="24"/>
          <w:szCs w:val="24"/>
        </w:rPr>
      </w:pPr>
      <w:r>
        <w:rPr>
          <w:rFonts w:hint="eastAsia"/>
          <w:sz w:val="24"/>
          <w:szCs w:val="24"/>
        </w:rPr>
        <w:t>表名：</w:t>
      </w:r>
      <w:proofErr w:type="spellStart"/>
      <w:r>
        <w:rPr>
          <w:rFonts w:hint="eastAsia"/>
          <w:sz w:val="24"/>
          <w:szCs w:val="24"/>
        </w:rPr>
        <w:t>collected</w:t>
      </w:r>
      <w:r>
        <w:rPr>
          <w:sz w:val="24"/>
          <w:szCs w:val="24"/>
        </w:rPr>
        <w:t>_articles</w:t>
      </w:r>
      <w:proofErr w:type="spellEnd"/>
    </w:p>
    <w:tbl>
      <w:tblPr>
        <w:tblStyle w:val="af4"/>
        <w:tblW w:w="0" w:type="auto"/>
        <w:tblLook w:val="04A0" w:firstRow="1" w:lastRow="0" w:firstColumn="1" w:lastColumn="0" w:noHBand="0" w:noVBand="1"/>
      </w:tblPr>
      <w:tblGrid>
        <w:gridCol w:w="1701"/>
        <w:gridCol w:w="1809"/>
        <w:gridCol w:w="1475"/>
        <w:gridCol w:w="2070"/>
        <w:gridCol w:w="1467"/>
      </w:tblGrid>
      <w:tr w:rsidR="002F06D1" w:rsidTr="006913C1">
        <w:trPr>
          <w:trHeight w:val="467"/>
        </w:trPr>
        <w:tc>
          <w:tcPr>
            <w:tcW w:w="1763" w:type="dxa"/>
            <w:shd w:val="clear" w:color="auto" w:fill="D9D9D9" w:themeFill="background1" w:themeFillShade="D9"/>
            <w:vAlign w:val="center"/>
          </w:tcPr>
          <w:p w:rsidR="002F06D1" w:rsidRDefault="002F06D1" w:rsidP="00EB4BC6">
            <w:pPr>
              <w:pStyle w:val="a0"/>
              <w:spacing w:line="360" w:lineRule="auto"/>
              <w:ind w:firstLine="0"/>
              <w:jc w:val="center"/>
              <w:rPr>
                <w:sz w:val="24"/>
                <w:szCs w:val="24"/>
              </w:rPr>
            </w:pPr>
            <w:r>
              <w:rPr>
                <w:rFonts w:hint="eastAsia"/>
                <w:sz w:val="24"/>
                <w:szCs w:val="24"/>
              </w:rPr>
              <w:t>字段名</w:t>
            </w:r>
          </w:p>
        </w:tc>
        <w:tc>
          <w:tcPr>
            <w:tcW w:w="1809" w:type="dxa"/>
            <w:shd w:val="clear" w:color="auto" w:fill="D9D9D9" w:themeFill="background1" w:themeFillShade="D9"/>
            <w:vAlign w:val="center"/>
          </w:tcPr>
          <w:p w:rsidR="002F06D1" w:rsidRDefault="002F06D1" w:rsidP="00EB4BC6">
            <w:pPr>
              <w:pStyle w:val="a0"/>
              <w:spacing w:line="360" w:lineRule="auto"/>
              <w:ind w:firstLine="0"/>
              <w:jc w:val="center"/>
              <w:rPr>
                <w:sz w:val="24"/>
                <w:szCs w:val="24"/>
              </w:rPr>
            </w:pPr>
            <w:r>
              <w:rPr>
                <w:rFonts w:hint="eastAsia"/>
                <w:sz w:val="24"/>
                <w:szCs w:val="24"/>
              </w:rPr>
              <w:t>数据类型</w:t>
            </w:r>
          </w:p>
        </w:tc>
        <w:tc>
          <w:tcPr>
            <w:tcW w:w="1682" w:type="dxa"/>
            <w:shd w:val="clear" w:color="auto" w:fill="D9D9D9" w:themeFill="background1" w:themeFillShade="D9"/>
            <w:vAlign w:val="center"/>
          </w:tcPr>
          <w:p w:rsidR="002F06D1" w:rsidRDefault="002F06D1" w:rsidP="00EB4BC6">
            <w:pPr>
              <w:pStyle w:val="a0"/>
              <w:spacing w:line="360" w:lineRule="auto"/>
              <w:ind w:firstLine="0"/>
              <w:jc w:val="center"/>
              <w:rPr>
                <w:sz w:val="24"/>
                <w:szCs w:val="24"/>
              </w:rPr>
            </w:pPr>
            <w:r>
              <w:rPr>
                <w:rFonts w:hint="eastAsia"/>
                <w:sz w:val="24"/>
                <w:szCs w:val="24"/>
              </w:rPr>
              <w:t>是否可以为空</w:t>
            </w:r>
          </w:p>
        </w:tc>
        <w:tc>
          <w:tcPr>
            <w:tcW w:w="2070" w:type="dxa"/>
            <w:shd w:val="clear" w:color="auto" w:fill="D9D9D9" w:themeFill="background1" w:themeFillShade="D9"/>
            <w:vAlign w:val="center"/>
          </w:tcPr>
          <w:p w:rsidR="002F06D1" w:rsidRDefault="002F06D1" w:rsidP="00EB4BC6">
            <w:pPr>
              <w:pStyle w:val="a0"/>
              <w:spacing w:line="360" w:lineRule="auto"/>
              <w:ind w:firstLine="0"/>
              <w:jc w:val="center"/>
              <w:rPr>
                <w:sz w:val="24"/>
                <w:szCs w:val="24"/>
              </w:rPr>
            </w:pPr>
            <w:r>
              <w:rPr>
                <w:rFonts w:hint="eastAsia"/>
                <w:sz w:val="24"/>
                <w:szCs w:val="24"/>
              </w:rPr>
              <w:t>默认值</w:t>
            </w:r>
          </w:p>
        </w:tc>
        <w:tc>
          <w:tcPr>
            <w:tcW w:w="1679" w:type="dxa"/>
            <w:shd w:val="clear" w:color="auto" w:fill="D9D9D9" w:themeFill="background1" w:themeFillShade="D9"/>
            <w:vAlign w:val="center"/>
          </w:tcPr>
          <w:p w:rsidR="002F06D1" w:rsidRDefault="002F06D1" w:rsidP="00EB4BC6">
            <w:pPr>
              <w:pStyle w:val="a0"/>
              <w:spacing w:line="360" w:lineRule="auto"/>
              <w:ind w:firstLine="0"/>
              <w:jc w:val="center"/>
              <w:rPr>
                <w:sz w:val="24"/>
                <w:szCs w:val="24"/>
              </w:rPr>
            </w:pPr>
            <w:r>
              <w:rPr>
                <w:rFonts w:hint="eastAsia"/>
                <w:sz w:val="24"/>
                <w:szCs w:val="24"/>
              </w:rPr>
              <w:t>说明</w:t>
            </w:r>
          </w:p>
        </w:tc>
      </w:tr>
      <w:tr w:rsidR="002F06D1" w:rsidTr="006913C1">
        <w:trPr>
          <w:trHeight w:val="467"/>
        </w:trPr>
        <w:tc>
          <w:tcPr>
            <w:tcW w:w="1763" w:type="dxa"/>
            <w:vAlign w:val="center"/>
          </w:tcPr>
          <w:p w:rsidR="002F06D1" w:rsidRDefault="002F06D1" w:rsidP="00EB4BC6">
            <w:pPr>
              <w:pStyle w:val="a0"/>
              <w:spacing w:line="360" w:lineRule="auto"/>
              <w:ind w:firstLine="0"/>
              <w:jc w:val="center"/>
              <w:rPr>
                <w:sz w:val="24"/>
                <w:szCs w:val="24"/>
              </w:rPr>
            </w:pPr>
            <w:proofErr w:type="spellStart"/>
            <w:r>
              <w:rPr>
                <w:rFonts w:hint="eastAsia"/>
                <w:sz w:val="24"/>
                <w:szCs w:val="24"/>
              </w:rPr>
              <w:t>ca</w:t>
            </w:r>
            <w:r>
              <w:rPr>
                <w:sz w:val="24"/>
                <w:szCs w:val="24"/>
              </w:rPr>
              <w:t>id</w:t>
            </w:r>
            <w:proofErr w:type="spellEnd"/>
          </w:p>
        </w:tc>
        <w:tc>
          <w:tcPr>
            <w:tcW w:w="1809" w:type="dxa"/>
            <w:vAlign w:val="center"/>
          </w:tcPr>
          <w:p w:rsidR="002F06D1" w:rsidRDefault="002F06D1" w:rsidP="00EB4BC6">
            <w:pPr>
              <w:pStyle w:val="a0"/>
              <w:spacing w:line="360" w:lineRule="auto"/>
              <w:ind w:firstLine="0"/>
              <w:jc w:val="center"/>
              <w:rPr>
                <w:sz w:val="24"/>
                <w:szCs w:val="24"/>
              </w:rPr>
            </w:pPr>
            <w:r>
              <w:rPr>
                <w:rFonts w:hint="eastAsia"/>
                <w:sz w:val="24"/>
                <w:szCs w:val="24"/>
              </w:rPr>
              <w:t>S</w:t>
            </w:r>
            <w:r>
              <w:rPr>
                <w:sz w:val="24"/>
                <w:szCs w:val="24"/>
              </w:rPr>
              <w:t>ERIAL</w:t>
            </w:r>
          </w:p>
        </w:tc>
        <w:tc>
          <w:tcPr>
            <w:tcW w:w="1682" w:type="dxa"/>
            <w:vAlign w:val="center"/>
          </w:tcPr>
          <w:p w:rsidR="002F06D1" w:rsidRDefault="002F06D1" w:rsidP="00EB4BC6">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rsidR="002F06D1" w:rsidRDefault="002F06D1" w:rsidP="00EB4BC6">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679" w:type="dxa"/>
            <w:vAlign w:val="center"/>
          </w:tcPr>
          <w:p w:rsidR="002F06D1" w:rsidRDefault="002F06D1" w:rsidP="00EB4BC6">
            <w:pPr>
              <w:pStyle w:val="a0"/>
              <w:spacing w:line="360" w:lineRule="auto"/>
              <w:ind w:firstLine="0"/>
              <w:jc w:val="center"/>
              <w:rPr>
                <w:sz w:val="24"/>
                <w:szCs w:val="24"/>
              </w:rPr>
            </w:pPr>
            <w:r>
              <w:rPr>
                <w:rFonts w:hint="eastAsia"/>
                <w:sz w:val="24"/>
                <w:szCs w:val="24"/>
              </w:rPr>
              <w:t>收藏的文章</w:t>
            </w:r>
            <w:r>
              <w:rPr>
                <w:rFonts w:hint="eastAsia"/>
                <w:sz w:val="24"/>
                <w:szCs w:val="24"/>
              </w:rPr>
              <w:t>id</w:t>
            </w:r>
            <w:r>
              <w:rPr>
                <w:rFonts w:hint="eastAsia"/>
                <w:sz w:val="24"/>
                <w:szCs w:val="24"/>
              </w:rPr>
              <w:t>，主键</w:t>
            </w:r>
          </w:p>
        </w:tc>
      </w:tr>
      <w:tr w:rsidR="002F06D1" w:rsidTr="006913C1">
        <w:trPr>
          <w:trHeight w:val="467"/>
        </w:trPr>
        <w:tc>
          <w:tcPr>
            <w:tcW w:w="1763" w:type="dxa"/>
            <w:vAlign w:val="center"/>
          </w:tcPr>
          <w:p w:rsidR="002F06D1" w:rsidRDefault="002F06D1" w:rsidP="00EB4BC6">
            <w:pPr>
              <w:pStyle w:val="a0"/>
              <w:spacing w:line="360" w:lineRule="auto"/>
              <w:ind w:firstLine="0"/>
              <w:jc w:val="center"/>
              <w:rPr>
                <w:sz w:val="24"/>
                <w:szCs w:val="24"/>
              </w:rPr>
            </w:pPr>
            <w:r>
              <w:rPr>
                <w:rFonts w:hint="eastAsia"/>
                <w:sz w:val="24"/>
                <w:szCs w:val="24"/>
              </w:rPr>
              <w:t>t</w:t>
            </w:r>
            <w:r>
              <w:rPr>
                <w:sz w:val="24"/>
                <w:szCs w:val="24"/>
              </w:rPr>
              <w:t>ag</w:t>
            </w:r>
          </w:p>
        </w:tc>
        <w:tc>
          <w:tcPr>
            <w:tcW w:w="1809" w:type="dxa"/>
            <w:vAlign w:val="center"/>
          </w:tcPr>
          <w:p w:rsidR="002F06D1" w:rsidRDefault="002F06D1" w:rsidP="00EB4BC6">
            <w:pPr>
              <w:pStyle w:val="a0"/>
              <w:spacing w:line="360" w:lineRule="auto"/>
              <w:ind w:firstLine="0"/>
              <w:jc w:val="center"/>
              <w:rPr>
                <w:sz w:val="24"/>
                <w:szCs w:val="24"/>
              </w:rPr>
            </w:pPr>
            <w:r>
              <w:rPr>
                <w:sz w:val="24"/>
                <w:szCs w:val="24"/>
              </w:rPr>
              <w:t>ARTICLE_TAG</w:t>
            </w:r>
          </w:p>
        </w:tc>
        <w:tc>
          <w:tcPr>
            <w:tcW w:w="1682" w:type="dxa"/>
            <w:vAlign w:val="center"/>
          </w:tcPr>
          <w:p w:rsidR="002F06D1" w:rsidRDefault="002F06D1"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2F06D1" w:rsidRDefault="002F06D1" w:rsidP="00EB4BC6">
            <w:pPr>
              <w:pStyle w:val="a0"/>
              <w:spacing w:line="360" w:lineRule="auto"/>
              <w:ind w:firstLine="0"/>
              <w:jc w:val="center"/>
              <w:rPr>
                <w:sz w:val="24"/>
                <w:szCs w:val="24"/>
              </w:rPr>
            </w:pPr>
          </w:p>
        </w:tc>
        <w:tc>
          <w:tcPr>
            <w:tcW w:w="1679" w:type="dxa"/>
            <w:vAlign w:val="center"/>
          </w:tcPr>
          <w:p w:rsidR="002F06D1" w:rsidRDefault="002F06D1" w:rsidP="00EB4BC6">
            <w:pPr>
              <w:pStyle w:val="a0"/>
              <w:spacing w:line="360" w:lineRule="auto"/>
              <w:ind w:firstLine="0"/>
              <w:jc w:val="center"/>
              <w:rPr>
                <w:sz w:val="24"/>
                <w:szCs w:val="24"/>
              </w:rPr>
            </w:pPr>
            <w:r>
              <w:rPr>
                <w:rFonts w:hint="eastAsia"/>
                <w:sz w:val="24"/>
                <w:szCs w:val="24"/>
              </w:rPr>
              <w:t>文章类别</w:t>
            </w:r>
          </w:p>
        </w:tc>
      </w:tr>
      <w:tr w:rsidR="002F06D1" w:rsidTr="006913C1">
        <w:trPr>
          <w:trHeight w:val="467"/>
        </w:trPr>
        <w:tc>
          <w:tcPr>
            <w:tcW w:w="1763" w:type="dxa"/>
            <w:vAlign w:val="center"/>
          </w:tcPr>
          <w:p w:rsidR="002F06D1" w:rsidRDefault="002F06D1" w:rsidP="00EB4BC6">
            <w:pPr>
              <w:pStyle w:val="a0"/>
              <w:spacing w:line="360" w:lineRule="auto"/>
              <w:ind w:firstLine="0"/>
              <w:jc w:val="center"/>
              <w:rPr>
                <w:sz w:val="24"/>
                <w:szCs w:val="24"/>
              </w:rPr>
            </w:pPr>
            <w:r>
              <w:rPr>
                <w:rFonts w:hint="eastAsia"/>
                <w:sz w:val="24"/>
                <w:szCs w:val="24"/>
              </w:rPr>
              <w:t>t</w:t>
            </w:r>
            <w:r>
              <w:rPr>
                <w:sz w:val="24"/>
                <w:szCs w:val="24"/>
              </w:rPr>
              <w:t>itle</w:t>
            </w:r>
          </w:p>
        </w:tc>
        <w:tc>
          <w:tcPr>
            <w:tcW w:w="1809" w:type="dxa"/>
            <w:vAlign w:val="center"/>
          </w:tcPr>
          <w:p w:rsidR="002F06D1" w:rsidRDefault="002F06D1" w:rsidP="00EB4BC6">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682" w:type="dxa"/>
            <w:vAlign w:val="center"/>
          </w:tcPr>
          <w:p w:rsidR="002F06D1" w:rsidRDefault="002F06D1"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2F06D1" w:rsidRDefault="002F06D1" w:rsidP="00EB4BC6">
            <w:pPr>
              <w:pStyle w:val="a0"/>
              <w:spacing w:line="360" w:lineRule="auto"/>
              <w:ind w:firstLine="0"/>
              <w:jc w:val="center"/>
              <w:rPr>
                <w:sz w:val="24"/>
                <w:szCs w:val="24"/>
              </w:rPr>
            </w:pPr>
          </w:p>
        </w:tc>
        <w:tc>
          <w:tcPr>
            <w:tcW w:w="1679" w:type="dxa"/>
            <w:vAlign w:val="center"/>
          </w:tcPr>
          <w:p w:rsidR="002F06D1" w:rsidRDefault="002F06D1" w:rsidP="00EB4BC6">
            <w:pPr>
              <w:pStyle w:val="a0"/>
              <w:spacing w:line="360" w:lineRule="auto"/>
              <w:ind w:firstLine="0"/>
              <w:jc w:val="center"/>
              <w:rPr>
                <w:sz w:val="24"/>
                <w:szCs w:val="24"/>
              </w:rPr>
            </w:pPr>
            <w:r>
              <w:rPr>
                <w:rFonts w:hint="eastAsia"/>
                <w:sz w:val="24"/>
                <w:szCs w:val="24"/>
              </w:rPr>
              <w:t>文章标题</w:t>
            </w:r>
          </w:p>
        </w:tc>
      </w:tr>
      <w:tr w:rsidR="002F06D1" w:rsidTr="006913C1">
        <w:trPr>
          <w:trHeight w:val="467"/>
        </w:trPr>
        <w:tc>
          <w:tcPr>
            <w:tcW w:w="1763" w:type="dxa"/>
            <w:vAlign w:val="center"/>
          </w:tcPr>
          <w:p w:rsidR="002F06D1" w:rsidRDefault="002F06D1" w:rsidP="00EB4BC6">
            <w:pPr>
              <w:pStyle w:val="a0"/>
              <w:spacing w:line="360" w:lineRule="auto"/>
              <w:ind w:firstLine="0"/>
              <w:jc w:val="center"/>
              <w:rPr>
                <w:sz w:val="24"/>
                <w:szCs w:val="24"/>
              </w:rPr>
            </w:pPr>
            <w:r>
              <w:rPr>
                <w:rFonts w:hint="eastAsia"/>
                <w:sz w:val="24"/>
                <w:szCs w:val="24"/>
              </w:rPr>
              <w:t>a</w:t>
            </w:r>
            <w:r>
              <w:rPr>
                <w:sz w:val="24"/>
                <w:szCs w:val="24"/>
              </w:rPr>
              <w:t>uthor</w:t>
            </w:r>
          </w:p>
        </w:tc>
        <w:tc>
          <w:tcPr>
            <w:tcW w:w="1809" w:type="dxa"/>
            <w:vAlign w:val="center"/>
          </w:tcPr>
          <w:p w:rsidR="002F06D1" w:rsidRDefault="002F06D1" w:rsidP="00EB4BC6">
            <w:pPr>
              <w:pStyle w:val="a0"/>
              <w:spacing w:line="360" w:lineRule="auto"/>
              <w:ind w:firstLine="0"/>
              <w:jc w:val="center"/>
              <w:rPr>
                <w:sz w:val="24"/>
                <w:szCs w:val="24"/>
              </w:rPr>
            </w:pPr>
            <w:proofErr w:type="gramStart"/>
            <w:r>
              <w:rPr>
                <w:sz w:val="24"/>
                <w:szCs w:val="24"/>
              </w:rPr>
              <w:t>VARCHAR(</w:t>
            </w:r>
            <w:proofErr w:type="gramEnd"/>
            <w:r>
              <w:rPr>
                <w:sz w:val="24"/>
                <w:szCs w:val="24"/>
              </w:rPr>
              <w:t>20)</w:t>
            </w:r>
          </w:p>
        </w:tc>
        <w:tc>
          <w:tcPr>
            <w:tcW w:w="1682" w:type="dxa"/>
            <w:vAlign w:val="center"/>
          </w:tcPr>
          <w:p w:rsidR="002F06D1" w:rsidRDefault="002F06D1"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2F06D1" w:rsidRDefault="002F06D1" w:rsidP="00EB4BC6">
            <w:pPr>
              <w:pStyle w:val="a0"/>
              <w:spacing w:line="360" w:lineRule="auto"/>
              <w:ind w:firstLine="0"/>
              <w:jc w:val="center"/>
              <w:rPr>
                <w:sz w:val="24"/>
                <w:szCs w:val="24"/>
              </w:rPr>
            </w:pPr>
          </w:p>
        </w:tc>
        <w:tc>
          <w:tcPr>
            <w:tcW w:w="1679" w:type="dxa"/>
            <w:vAlign w:val="center"/>
          </w:tcPr>
          <w:p w:rsidR="002F06D1" w:rsidRDefault="002F06D1" w:rsidP="00EB4BC6">
            <w:pPr>
              <w:pStyle w:val="a0"/>
              <w:spacing w:line="360" w:lineRule="auto"/>
              <w:ind w:firstLine="0"/>
              <w:jc w:val="center"/>
              <w:rPr>
                <w:sz w:val="24"/>
                <w:szCs w:val="24"/>
              </w:rPr>
            </w:pPr>
            <w:r>
              <w:rPr>
                <w:rFonts w:hint="eastAsia"/>
                <w:sz w:val="24"/>
                <w:szCs w:val="24"/>
              </w:rPr>
              <w:t>文章作者</w:t>
            </w:r>
          </w:p>
        </w:tc>
      </w:tr>
      <w:tr w:rsidR="002F06D1" w:rsidTr="006913C1">
        <w:trPr>
          <w:trHeight w:val="467"/>
        </w:trPr>
        <w:tc>
          <w:tcPr>
            <w:tcW w:w="1763" w:type="dxa"/>
            <w:vAlign w:val="center"/>
          </w:tcPr>
          <w:p w:rsidR="002F06D1" w:rsidRDefault="002F06D1" w:rsidP="002F06D1">
            <w:pPr>
              <w:pStyle w:val="a0"/>
              <w:spacing w:line="360" w:lineRule="auto"/>
              <w:ind w:firstLine="0"/>
              <w:jc w:val="center"/>
              <w:rPr>
                <w:sz w:val="24"/>
                <w:szCs w:val="24"/>
              </w:rPr>
            </w:pPr>
            <w:r>
              <w:rPr>
                <w:sz w:val="24"/>
                <w:szCs w:val="24"/>
              </w:rPr>
              <w:t>content</w:t>
            </w:r>
          </w:p>
        </w:tc>
        <w:tc>
          <w:tcPr>
            <w:tcW w:w="1809" w:type="dxa"/>
            <w:vAlign w:val="center"/>
          </w:tcPr>
          <w:p w:rsidR="002F06D1" w:rsidRDefault="002F06D1" w:rsidP="00EB4BC6">
            <w:pPr>
              <w:pStyle w:val="a0"/>
              <w:spacing w:line="360" w:lineRule="auto"/>
              <w:ind w:firstLine="0"/>
              <w:jc w:val="center"/>
              <w:rPr>
                <w:sz w:val="24"/>
                <w:szCs w:val="24"/>
              </w:rPr>
            </w:pPr>
            <w:r>
              <w:rPr>
                <w:rFonts w:hint="eastAsia"/>
                <w:sz w:val="24"/>
                <w:szCs w:val="24"/>
              </w:rPr>
              <w:t>T</w:t>
            </w:r>
            <w:r>
              <w:rPr>
                <w:sz w:val="24"/>
                <w:szCs w:val="24"/>
              </w:rPr>
              <w:t>EXT</w:t>
            </w:r>
          </w:p>
        </w:tc>
        <w:tc>
          <w:tcPr>
            <w:tcW w:w="1682" w:type="dxa"/>
            <w:vAlign w:val="center"/>
          </w:tcPr>
          <w:p w:rsidR="002F06D1" w:rsidRDefault="002F06D1"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2F06D1" w:rsidRDefault="002F06D1" w:rsidP="00EB4BC6">
            <w:pPr>
              <w:pStyle w:val="a0"/>
              <w:spacing w:line="360" w:lineRule="auto"/>
              <w:ind w:firstLine="0"/>
              <w:jc w:val="center"/>
              <w:rPr>
                <w:sz w:val="24"/>
                <w:szCs w:val="24"/>
              </w:rPr>
            </w:pPr>
          </w:p>
        </w:tc>
        <w:tc>
          <w:tcPr>
            <w:tcW w:w="1679" w:type="dxa"/>
            <w:vAlign w:val="center"/>
          </w:tcPr>
          <w:p w:rsidR="002F06D1" w:rsidRDefault="002F06D1" w:rsidP="002F06D1">
            <w:pPr>
              <w:pStyle w:val="a0"/>
              <w:spacing w:line="360" w:lineRule="auto"/>
              <w:ind w:firstLine="0"/>
              <w:jc w:val="center"/>
              <w:rPr>
                <w:sz w:val="24"/>
                <w:szCs w:val="24"/>
              </w:rPr>
            </w:pPr>
            <w:r>
              <w:rPr>
                <w:rFonts w:hint="eastAsia"/>
                <w:sz w:val="24"/>
                <w:szCs w:val="24"/>
              </w:rPr>
              <w:t>文章内容</w:t>
            </w:r>
          </w:p>
        </w:tc>
      </w:tr>
      <w:tr w:rsidR="002F06D1" w:rsidTr="006913C1">
        <w:trPr>
          <w:trHeight w:val="467"/>
        </w:trPr>
        <w:tc>
          <w:tcPr>
            <w:tcW w:w="1763" w:type="dxa"/>
            <w:vAlign w:val="center"/>
          </w:tcPr>
          <w:p w:rsidR="002F06D1" w:rsidRDefault="002F06D1" w:rsidP="002F06D1">
            <w:pPr>
              <w:pStyle w:val="a0"/>
              <w:spacing w:line="360" w:lineRule="auto"/>
              <w:ind w:firstLine="0"/>
              <w:jc w:val="center"/>
              <w:rPr>
                <w:sz w:val="24"/>
                <w:szCs w:val="24"/>
              </w:rPr>
            </w:pPr>
            <w:proofErr w:type="spellStart"/>
            <w:r>
              <w:rPr>
                <w:sz w:val="24"/>
                <w:szCs w:val="24"/>
              </w:rPr>
              <w:t>original</w:t>
            </w:r>
            <w:r>
              <w:rPr>
                <w:rFonts w:hint="eastAsia"/>
                <w:sz w:val="24"/>
                <w:szCs w:val="24"/>
              </w:rPr>
              <w:t>_</w:t>
            </w:r>
            <w:r>
              <w:rPr>
                <w:sz w:val="24"/>
                <w:szCs w:val="24"/>
              </w:rPr>
              <w:t>link</w:t>
            </w:r>
            <w:proofErr w:type="spellEnd"/>
          </w:p>
        </w:tc>
        <w:tc>
          <w:tcPr>
            <w:tcW w:w="1809" w:type="dxa"/>
            <w:vAlign w:val="center"/>
          </w:tcPr>
          <w:p w:rsidR="002F06D1" w:rsidRDefault="002F06D1" w:rsidP="00EB4BC6">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50)</w:t>
            </w:r>
          </w:p>
        </w:tc>
        <w:tc>
          <w:tcPr>
            <w:tcW w:w="1682" w:type="dxa"/>
            <w:vAlign w:val="center"/>
          </w:tcPr>
          <w:p w:rsidR="002F06D1" w:rsidRDefault="002F06D1"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2F06D1" w:rsidRDefault="002F06D1" w:rsidP="00EB4BC6">
            <w:pPr>
              <w:pStyle w:val="a0"/>
              <w:spacing w:line="360" w:lineRule="auto"/>
              <w:ind w:firstLine="0"/>
              <w:jc w:val="center"/>
              <w:rPr>
                <w:sz w:val="24"/>
                <w:szCs w:val="24"/>
              </w:rPr>
            </w:pPr>
          </w:p>
        </w:tc>
        <w:tc>
          <w:tcPr>
            <w:tcW w:w="1679" w:type="dxa"/>
            <w:vAlign w:val="center"/>
          </w:tcPr>
          <w:p w:rsidR="002F06D1" w:rsidRDefault="002F06D1" w:rsidP="002F06D1">
            <w:pPr>
              <w:pStyle w:val="a0"/>
              <w:spacing w:line="360" w:lineRule="auto"/>
              <w:ind w:firstLine="0"/>
              <w:jc w:val="center"/>
              <w:rPr>
                <w:sz w:val="24"/>
                <w:szCs w:val="24"/>
              </w:rPr>
            </w:pPr>
            <w:r>
              <w:rPr>
                <w:rFonts w:hint="eastAsia"/>
                <w:sz w:val="24"/>
                <w:szCs w:val="24"/>
              </w:rPr>
              <w:t>原文出处链接</w:t>
            </w:r>
          </w:p>
        </w:tc>
      </w:tr>
      <w:tr w:rsidR="002F06D1" w:rsidTr="006913C1">
        <w:trPr>
          <w:trHeight w:val="467"/>
        </w:trPr>
        <w:tc>
          <w:tcPr>
            <w:tcW w:w="1763" w:type="dxa"/>
            <w:vAlign w:val="center"/>
          </w:tcPr>
          <w:p w:rsidR="002F06D1" w:rsidRDefault="002F06D1" w:rsidP="002F06D1">
            <w:pPr>
              <w:pStyle w:val="a0"/>
              <w:spacing w:line="360" w:lineRule="auto"/>
              <w:ind w:firstLine="0"/>
              <w:jc w:val="center"/>
              <w:rPr>
                <w:sz w:val="24"/>
                <w:szCs w:val="24"/>
              </w:rPr>
            </w:pPr>
            <w:r>
              <w:rPr>
                <w:rFonts w:hint="eastAsia"/>
                <w:sz w:val="24"/>
                <w:szCs w:val="24"/>
              </w:rPr>
              <w:t>d</w:t>
            </w:r>
            <w:r>
              <w:rPr>
                <w:sz w:val="24"/>
                <w:szCs w:val="24"/>
              </w:rPr>
              <w:t>ate</w:t>
            </w:r>
          </w:p>
        </w:tc>
        <w:tc>
          <w:tcPr>
            <w:tcW w:w="1809" w:type="dxa"/>
            <w:vAlign w:val="center"/>
          </w:tcPr>
          <w:p w:rsidR="002F06D1" w:rsidRDefault="002F06D1" w:rsidP="00EB4BC6">
            <w:pPr>
              <w:pStyle w:val="a0"/>
              <w:spacing w:line="360" w:lineRule="auto"/>
              <w:ind w:firstLine="0"/>
              <w:jc w:val="center"/>
              <w:rPr>
                <w:sz w:val="24"/>
                <w:szCs w:val="24"/>
              </w:rPr>
            </w:pPr>
            <w:r>
              <w:rPr>
                <w:rFonts w:hint="eastAsia"/>
                <w:sz w:val="24"/>
                <w:szCs w:val="24"/>
              </w:rPr>
              <w:t>D</w:t>
            </w:r>
            <w:r>
              <w:rPr>
                <w:sz w:val="24"/>
                <w:szCs w:val="24"/>
              </w:rPr>
              <w:t>ATE</w:t>
            </w:r>
          </w:p>
        </w:tc>
        <w:tc>
          <w:tcPr>
            <w:tcW w:w="1682" w:type="dxa"/>
            <w:vAlign w:val="center"/>
          </w:tcPr>
          <w:p w:rsidR="002F06D1" w:rsidRDefault="002F06D1"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2F06D1" w:rsidRDefault="002F06D1" w:rsidP="00EB4BC6">
            <w:pPr>
              <w:pStyle w:val="a0"/>
              <w:spacing w:line="360" w:lineRule="auto"/>
              <w:ind w:firstLine="0"/>
              <w:jc w:val="center"/>
              <w:rPr>
                <w:sz w:val="24"/>
                <w:szCs w:val="24"/>
              </w:rPr>
            </w:pPr>
            <w:r>
              <w:rPr>
                <w:rFonts w:hint="eastAsia"/>
                <w:sz w:val="24"/>
                <w:szCs w:val="24"/>
              </w:rPr>
              <w:t>C</w:t>
            </w:r>
            <w:r>
              <w:rPr>
                <w:sz w:val="24"/>
                <w:szCs w:val="24"/>
              </w:rPr>
              <w:t>URRENT_DATE</w:t>
            </w:r>
          </w:p>
        </w:tc>
        <w:tc>
          <w:tcPr>
            <w:tcW w:w="1679" w:type="dxa"/>
            <w:vAlign w:val="center"/>
          </w:tcPr>
          <w:p w:rsidR="002F06D1" w:rsidRDefault="002F06D1" w:rsidP="002F06D1">
            <w:pPr>
              <w:pStyle w:val="a0"/>
              <w:spacing w:line="360" w:lineRule="auto"/>
              <w:ind w:firstLine="0"/>
              <w:jc w:val="center"/>
              <w:rPr>
                <w:sz w:val="24"/>
                <w:szCs w:val="24"/>
              </w:rPr>
            </w:pPr>
            <w:r>
              <w:rPr>
                <w:rFonts w:hint="eastAsia"/>
                <w:sz w:val="24"/>
                <w:szCs w:val="24"/>
              </w:rPr>
              <w:t>收藏的日期</w:t>
            </w:r>
          </w:p>
        </w:tc>
      </w:tr>
    </w:tbl>
    <w:p w:rsidR="00A80DC2" w:rsidRPr="006913C1" w:rsidRDefault="006913C1" w:rsidP="002F6F2F">
      <w:pPr>
        <w:pStyle w:val="a0"/>
        <w:spacing w:line="360" w:lineRule="auto"/>
        <w:ind w:firstLine="0"/>
        <w:jc w:val="center"/>
        <w:rPr>
          <w:sz w:val="24"/>
          <w:szCs w:val="24"/>
        </w:rPr>
      </w:pPr>
      <w:r>
        <w:rPr>
          <w:rFonts w:hint="eastAsia"/>
          <w:sz w:val="24"/>
          <w:szCs w:val="24"/>
        </w:rPr>
        <w:t>表</w:t>
      </w:r>
      <w:r>
        <w:rPr>
          <w:rFonts w:hint="eastAsia"/>
          <w:sz w:val="24"/>
          <w:szCs w:val="24"/>
        </w:rPr>
        <w:t>3-3</w:t>
      </w:r>
      <w:r>
        <w:rPr>
          <w:sz w:val="24"/>
          <w:szCs w:val="24"/>
        </w:rPr>
        <w:t xml:space="preserve"> </w:t>
      </w:r>
      <w:r>
        <w:rPr>
          <w:rFonts w:hint="eastAsia"/>
          <w:sz w:val="24"/>
          <w:szCs w:val="24"/>
        </w:rPr>
        <w:t>收藏的文章数据表设计</w:t>
      </w:r>
    </w:p>
    <w:p w:rsidR="00A80DC2" w:rsidRDefault="00A80DC2" w:rsidP="000F4715">
      <w:pPr>
        <w:pStyle w:val="a0"/>
        <w:spacing w:line="360" w:lineRule="auto"/>
        <w:ind w:firstLine="0"/>
        <w:jc w:val="left"/>
        <w:rPr>
          <w:sz w:val="24"/>
          <w:szCs w:val="24"/>
        </w:rPr>
      </w:pPr>
      <w:r>
        <w:rPr>
          <w:rFonts w:hint="eastAsia"/>
          <w:sz w:val="24"/>
          <w:szCs w:val="24"/>
        </w:rPr>
        <w:t>表名：</w:t>
      </w:r>
      <w:proofErr w:type="spellStart"/>
      <w:r>
        <w:rPr>
          <w:rFonts w:hint="eastAsia"/>
          <w:sz w:val="24"/>
          <w:szCs w:val="24"/>
        </w:rPr>
        <w:t>original</w:t>
      </w:r>
      <w:r>
        <w:rPr>
          <w:sz w:val="24"/>
          <w:szCs w:val="24"/>
        </w:rPr>
        <w:t>_articles</w:t>
      </w:r>
      <w:proofErr w:type="spellEnd"/>
    </w:p>
    <w:tbl>
      <w:tblPr>
        <w:tblStyle w:val="af4"/>
        <w:tblW w:w="0" w:type="auto"/>
        <w:tblLook w:val="04A0" w:firstRow="1" w:lastRow="0" w:firstColumn="1" w:lastColumn="0" w:noHBand="0" w:noVBand="1"/>
      </w:tblPr>
      <w:tblGrid>
        <w:gridCol w:w="1628"/>
        <w:gridCol w:w="1790"/>
        <w:gridCol w:w="1520"/>
        <w:gridCol w:w="2070"/>
        <w:gridCol w:w="1514"/>
      </w:tblGrid>
      <w:tr w:rsidR="00A80DC2" w:rsidTr="00A80DC2">
        <w:trPr>
          <w:trHeight w:val="467"/>
        </w:trPr>
        <w:tc>
          <w:tcPr>
            <w:tcW w:w="1765"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字段名</w:t>
            </w:r>
          </w:p>
        </w:tc>
        <w:tc>
          <w:tcPr>
            <w:tcW w:w="1796"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数据类型</w:t>
            </w:r>
          </w:p>
        </w:tc>
        <w:tc>
          <w:tcPr>
            <w:tcW w:w="1687"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是否可以为空</w:t>
            </w:r>
          </w:p>
        </w:tc>
        <w:tc>
          <w:tcPr>
            <w:tcW w:w="2070"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默认值</w:t>
            </w:r>
          </w:p>
        </w:tc>
        <w:tc>
          <w:tcPr>
            <w:tcW w:w="1685"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说明</w:t>
            </w:r>
          </w:p>
        </w:tc>
      </w:tr>
      <w:tr w:rsidR="00A80DC2" w:rsidTr="00A80DC2">
        <w:trPr>
          <w:trHeight w:val="467"/>
        </w:trPr>
        <w:tc>
          <w:tcPr>
            <w:tcW w:w="1765" w:type="dxa"/>
            <w:vAlign w:val="center"/>
          </w:tcPr>
          <w:p w:rsidR="00A80DC2" w:rsidRDefault="00A80DC2" w:rsidP="00EB4BC6">
            <w:pPr>
              <w:pStyle w:val="a0"/>
              <w:spacing w:line="360" w:lineRule="auto"/>
              <w:ind w:firstLine="0"/>
              <w:jc w:val="center"/>
              <w:rPr>
                <w:sz w:val="24"/>
                <w:szCs w:val="24"/>
              </w:rPr>
            </w:pPr>
            <w:proofErr w:type="spellStart"/>
            <w:r>
              <w:rPr>
                <w:sz w:val="24"/>
                <w:szCs w:val="24"/>
              </w:rPr>
              <w:t>o</w:t>
            </w:r>
            <w:r>
              <w:rPr>
                <w:rFonts w:hint="eastAsia"/>
                <w:sz w:val="24"/>
                <w:szCs w:val="24"/>
              </w:rPr>
              <w:t>a</w:t>
            </w:r>
            <w:r>
              <w:rPr>
                <w:sz w:val="24"/>
                <w:szCs w:val="24"/>
              </w:rPr>
              <w:t>id</w:t>
            </w:r>
            <w:proofErr w:type="spellEnd"/>
          </w:p>
        </w:tc>
        <w:tc>
          <w:tcPr>
            <w:tcW w:w="1796" w:type="dxa"/>
            <w:vAlign w:val="center"/>
          </w:tcPr>
          <w:p w:rsidR="00A80DC2" w:rsidRDefault="00A80DC2" w:rsidP="00EB4BC6">
            <w:pPr>
              <w:pStyle w:val="a0"/>
              <w:spacing w:line="360" w:lineRule="auto"/>
              <w:ind w:firstLine="0"/>
              <w:jc w:val="center"/>
              <w:rPr>
                <w:sz w:val="24"/>
                <w:szCs w:val="24"/>
              </w:rPr>
            </w:pPr>
            <w:r>
              <w:rPr>
                <w:rFonts w:hint="eastAsia"/>
                <w:sz w:val="24"/>
                <w:szCs w:val="24"/>
              </w:rPr>
              <w:t>S</w:t>
            </w:r>
            <w:r>
              <w:rPr>
                <w:sz w:val="24"/>
                <w:szCs w:val="24"/>
              </w:rPr>
              <w:t>ERIAL</w:t>
            </w:r>
          </w:p>
        </w:tc>
        <w:tc>
          <w:tcPr>
            <w:tcW w:w="1687" w:type="dxa"/>
            <w:vAlign w:val="center"/>
          </w:tcPr>
          <w:p w:rsidR="00A80DC2" w:rsidRDefault="00A80DC2" w:rsidP="00EB4BC6">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rsidR="00A80DC2" w:rsidRDefault="00A80DC2" w:rsidP="00EB4BC6">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685" w:type="dxa"/>
            <w:vAlign w:val="center"/>
          </w:tcPr>
          <w:p w:rsidR="00A80DC2" w:rsidRDefault="00A80DC2" w:rsidP="00EB4BC6">
            <w:pPr>
              <w:pStyle w:val="a0"/>
              <w:spacing w:line="360" w:lineRule="auto"/>
              <w:ind w:firstLine="0"/>
              <w:jc w:val="center"/>
              <w:rPr>
                <w:sz w:val="24"/>
                <w:szCs w:val="24"/>
              </w:rPr>
            </w:pPr>
            <w:r>
              <w:rPr>
                <w:rFonts w:hint="eastAsia"/>
                <w:sz w:val="24"/>
                <w:szCs w:val="24"/>
              </w:rPr>
              <w:t>原创文章</w:t>
            </w:r>
            <w:r>
              <w:rPr>
                <w:rFonts w:hint="eastAsia"/>
                <w:sz w:val="24"/>
                <w:szCs w:val="24"/>
              </w:rPr>
              <w:t>id</w:t>
            </w:r>
            <w:r>
              <w:rPr>
                <w:rFonts w:hint="eastAsia"/>
                <w:sz w:val="24"/>
                <w:szCs w:val="24"/>
              </w:rPr>
              <w:t>，主键</w:t>
            </w:r>
          </w:p>
        </w:tc>
      </w:tr>
      <w:tr w:rsidR="00A80DC2" w:rsidTr="00A80DC2">
        <w:trPr>
          <w:trHeight w:val="467"/>
        </w:trPr>
        <w:tc>
          <w:tcPr>
            <w:tcW w:w="1765" w:type="dxa"/>
            <w:vAlign w:val="center"/>
          </w:tcPr>
          <w:p w:rsidR="00A80DC2" w:rsidRDefault="00A80DC2" w:rsidP="00EB4BC6">
            <w:pPr>
              <w:pStyle w:val="a0"/>
              <w:spacing w:line="360" w:lineRule="auto"/>
              <w:ind w:firstLine="0"/>
              <w:jc w:val="center"/>
              <w:rPr>
                <w:sz w:val="24"/>
                <w:szCs w:val="24"/>
              </w:rPr>
            </w:pPr>
            <w:r>
              <w:rPr>
                <w:rFonts w:hint="eastAsia"/>
                <w:sz w:val="24"/>
                <w:szCs w:val="24"/>
              </w:rPr>
              <w:t>t</w:t>
            </w:r>
            <w:r>
              <w:rPr>
                <w:sz w:val="24"/>
                <w:szCs w:val="24"/>
              </w:rPr>
              <w:t>itle</w:t>
            </w:r>
          </w:p>
        </w:tc>
        <w:tc>
          <w:tcPr>
            <w:tcW w:w="1796" w:type="dxa"/>
            <w:vAlign w:val="center"/>
          </w:tcPr>
          <w:p w:rsidR="00A80DC2" w:rsidRDefault="00A80DC2" w:rsidP="00EB4BC6">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687" w:type="dxa"/>
            <w:vAlign w:val="center"/>
          </w:tcPr>
          <w:p w:rsidR="00A80DC2" w:rsidRDefault="00A80DC2"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A80DC2" w:rsidRDefault="00A80DC2" w:rsidP="00EB4BC6">
            <w:pPr>
              <w:pStyle w:val="a0"/>
              <w:spacing w:line="360" w:lineRule="auto"/>
              <w:ind w:firstLine="0"/>
              <w:jc w:val="center"/>
              <w:rPr>
                <w:sz w:val="24"/>
                <w:szCs w:val="24"/>
              </w:rPr>
            </w:pPr>
          </w:p>
        </w:tc>
        <w:tc>
          <w:tcPr>
            <w:tcW w:w="1685" w:type="dxa"/>
            <w:vAlign w:val="center"/>
          </w:tcPr>
          <w:p w:rsidR="00A80DC2" w:rsidRDefault="00A80DC2" w:rsidP="00EB4BC6">
            <w:pPr>
              <w:pStyle w:val="a0"/>
              <w:spacing w:line="360" w:lineRule="auto"/>
              <w:ind w:firstLine="0"/>
              <w:jc w:val="center"/>
              <w:rPr>
                <w:sz w:val="24"/>
                <w:szCs w:val="24"/>
              </w:rPr>
            </w:pPr>
            <w:r>
              <w:rPr>
                <w:rFonts w:hint="eastAsia"/>
                <w:sz w:val="24"/>
                <w:szCs w:val="24"/>
              </w:rPr>
              <w:t>文章标题</w:t>
            </w:r>
          </w:p>
        </w:tc>
      </w:tr>
      <w:tr w:rsidR="00A80DC2" w:rsidTr="00A80DC2">
        <w:trPr>
          <w:trHeight w:val="467"/>
        </w:trPr>
        <w:tc>
          <w:tcPr>
            <w:tcW w:w="1765" w:type="dxa"/>
            <w:vAlign w:val="center"/>
          </w:tcPr>
          <w:p w:rsidR="00A80DC2" w:rsidRDefault="00A80DC2" w:rsidP="00EB4BC6">
            <w:pPr>
              <w:pStyle w:val="a0"/>
              <w:spacing w:line="360" w:lineRule="auto"/>
              <w:ind w:firstLine="0"/>
              <w:jc w:val="center"/>
              <w:rPr>
                <w:sz w:val="24"/>
                <w:szCs w:val="24"/>
              </w:rPr>
            </w:pPr>
            <w:r>
              <w:rPr>
                <w:rFonts w:hint="eastAsia"/>
                <w:sz w:val="24"/>
                <w:szCs w:val="24"/>
              </w:rPr>
              <w:t>a</w:t>
            </w:r>
            <w:r>
              <w:rPr>
                <w:sz w:val="24"/>
                <w:szCs w:val="24"/>
              </w:rPr>
              <w:t>uthor</w:t>
            </w:r>
          </w:p>
        </w:tc>
        <w:tc>
          <w:tcPr>
            <w:tcW w:w="1796" w:type="dxa"/>
            <w:vAlign w:val="center"/>
          </w:tcPr>
          <w:p w:rsidR="00A80DC2" w:rsidRDefault="00A80DC2" w:rsidP="00EB4BC6">
            <w:pPr>
              <w:pStyle w:val="a0"/>
              <w:spacing w:line="360" w:lineRule="auto"/>
              <w:ind w:firstLine="0"/>
              <w:jc w:val="center"/>
              <w:rPr>
                <w:sz w:val="24"/>
                <w:szCs w:val="24"/>
              </w:rPr>
            </w:pPr>
            <w:r>
              <w:rPr>
                <w:sz w:val="24"/>
                <w:szCs w:val="24"/>
              </w:rPr>
              <w:t>INTEGER</w:t>
            </w:r>
          </w:p>
        </w:tc>
        <w:tc>
          <w:tcPr>
            <w:tcW w:w="1687" w:type="dxa"/>
            <w:vAlign w:val="center"/>
          </w:tcPr>
          <w:p w:rsidR="00A80DC2" w:rsidRDefault="00A80DC2"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A80DC2" w:rsidRDefault="00A80DC2" w:rsidP="00EB4BC6">
            <w:pPr>
              <w:pStyle w:val="a0"/>
              <w:spacing w:line="360" w:lineRule="auto"/>
              <w:ind w:firstLine="0"/>
              <w:jc w:val="center"/>
              <w:rPr>
                <w:sz w:val="24"/>
                <w:szCs w:val="24"/>
              </w:rPr>
            </w:pPr>
          </w:p>
        </w:tc>
        <w:tc>
          <w:tcPr>
            <w:tcW w:w="1685" w:type="dxa"/>
            <w:vAlign w:val="center"/>
          </w:tcPr>
          <w:p w:rsidR="00A80DC2" w:rsidRDefault="00A80DC2" w:rsidP="00EB4BC6">
            <w:pPr>
              <w:pStyle w:val="a0"/>
              <w:spacing w:line="360" w:lineRule="auto"/>
              <w:ind w:firstLine="0"/>
              <w:jc w:val="center"/>
              <w:rPr>
                <w:sz w:val="24"/>
                <w:szCs w:val="24"/>
              </w:rPr>
            </w:pPr>
            <w:r>
              <w:rPr>
                <w:rFonts w:hint="eastAsia"/>
                <w:sz w:val="24"/>
                <w:szCs w:val="24"/>
              </w:rPr>
              <w:t>文章作者</w:t>
            </w:r>
            <w:r>
              <w:rPr>
                <w:rFonts w:hint="eastAsia"/>
                <w:sz w:val="24"/>
                <w:szCs w:val="24"/>
              </w:rPr>
              <w:t>i</w:t>
            </w:r>
            <w:r>
              <w:rPr>
                <w:sz w:val="24"/>
                <w:szCs w:val="24"/>
              </w:rPr>
              <w:t xml:space="preserve">d, </w:t>
            </w:r>
            <w:proofErr w:type="gramStart"/>
            <w:r>
              <w:rPr>
                <w:rFonts w:hint="eastAsia"/>
                <w:sz w:val="24"/>
                <w:szCs w:val="24"/>
              </w:rPr>
              <w:t>外键</w:t>
            </w:r>
            <w:proofErr w:type="gramEnd"/>
          </w:p>
        </w:tc>
      </w:tr>
      <w:tr w:rsidR="00A80DC2" w:rsidTr="00A80DC2">
        <w:trPr>
          <w:trHeight w:val="467"/>
        </w:trPr>
        <w:tc>
          <w:tcPr>
            <w:tcW w:w="1765" w:type="dxa"/>
            <w:vAlign w:val="center"/>
          </w:tcPr>
          <w:p w:rsidR="00A80DC2" w:rsidRDefault="00A80DC2" w:rsidP="00EB4BC6">
            <w:pPr>
              <w:pStyle w:val="a0"/>
              <w:spacing w:line="360" w:lineRule="auto"/>
              <w:ind w:firstLine="0"/>
              <w:jc w:val="center"/>
              <w:rPr>
                <w:sz w:val="24"/>
                <w:szCs w:val="24"/>
              </w:rPr>
            </w:pPr>
            <w:r>
              <w:rPr>
                <w:sz w:val="24"/>
                <w:szCs w:val="24"/>
              </w:rPr>
              <w:t>content</w:t>
            </w:r>
          </w:p>
        </w:tc>
        <w:tc>
          <w:tcPr>
            <w:tcW w:w="1796" w:type="dxa"/>
            <w:vAlign w:val="center"/>
          </w:tcPr>
          <w:p w:rsidR="00A80DC2" w:rsidRDefault="00A80DC2" w:rsidP="00EB4BC6">
            <w:pPr>
              <w:pStyle w:val="a0"/>
              <w:spacing w:line="360" w:lineRule="auto"/>
              <w:ind w:firstLine="0"/>
              <w:jc w:val="center"/>
              <w:rPr>
                <w:sz w:val="24"/>
                <w:szCs w:val="24"/>
              </w:rPr>
            </w:pPr>
            <w:r>
              <w:rPr>
                <w:rFonts w:hint="eastAsia"/>
                <w:sz w:val="24"/>
                <w:szCs w:val="24"/>
              </w:rPr>
              <w:t>T</w:t>
            </w:r>
            <w:r>
              <w:rPr>
                <w:sz w:val="24"/>
                <w:szCs w:val="24"/>
              </w:rPr>
              <w:t>EXT</w:t>
            </w:r>
          </w:p>
        </w:tc>
        <w:tc>
          <w:tcPr>
            <w:tcW w:w="1687" w:type="dxa"/>
            <w:vAlign w:val="center"/>
          </w:tcPr>
          <w:p w:rsidR="00A80DC2" w:rsidRDefault="00A80DC2"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A80DC2" w:rsidRDefault="00A80DC2" w:rsidP="00EB4BC6">
            <w:pPr>
              <w:pStyle w:val="a0"/>
              <w:spacing w:line="360" w:lineRule="auto"/>
              <w:ind w:firstLine="0"/>
              <w:jc w:val="center"/>
              <w:rPr>
                <w:sz w:val="24"/>
                <w:szCs w:val="24"/>
              </w:rPr>
            </w:pPr>
          </w:p>
        </w:tc>
        <w:tc>
          <w:tcPr>
            <w:tcW w:w="1685" w:type="dxa"/>
            <w:vAlign w:val="center"/>
          </w:tcPr>
          <w:p w:rsidR="00A80DC2" w:rsidRDefault="00A80DC2" w:rsidP="00EB4BC6">
            <w:pPr>
              <w:pStyle w:val="a0"/>
              <w:spacing w:line="360" w:lineRule="auto"/>
              <w:ind w:firstLine="0"/>
              <w:jc w:val="center"/>
              <w:rPr>
                <w:sz w:val="24"/>
                <w:szCs w:val="24"/>
              </w:rPr>
            </w:pPr>
            <w:r>
              <w:rPr>
                <w:rFonts w:hint="eastAsia"/>
                <w:sz w:val="24"/>
                <w:szCs w:val="24"/>
              </w:rPr>
              <w:t>文章内容</w:t>
            </w:r>
          </w:p>
        </w:tc>
      </w:tr>
      <w:tr w:rsidR="00A80DC2" w:rsidTr="00A80DC2">
        <w:trPr>
          <w:trHeight w:val="467"/>
        </w:trPr>
        <w:tc>
          <w:tcPr>
            <w:tcW w:w="1765" w:type="dxa"/>
            <w:vAlign w:val="center"/>
          </w:tcPr>
          <w:p w:rsidR="00A80DC2" w:rsidRDefault="00A80DC2" w:rsidP="00EB4BC6">
            <w:pPr>
              <w:pStyle w:val="a0"/>
              <w:spacing w:line="360" w:lineRule="auto"/>
              <w:ind w:firstLine="0"/>
              <w:jc w:val="center"/>
              <w:rPr>
                <w:sz w:val="24"/>
                <w:szCs w:val="24"/>
              </w:rPr>
            </w:pPr>
            <w:r>
              <w:rPr>
                <w:rFonts w:hint="eastAsia"/>
                <w:sz w:val="24"/>
                <w:szCs w:val="24"/>
              </w:rPr>
              <w:t>d</w:t>
            </w:r>
            <w:r>
              <w:rPr>
                <w:sz w:val="24"/>
                <w:szCs w:val="24"/>
              </w:rPr>
              <w:t>ate</w:t>
            </w:r>
          </w:p>
        </w:tc>
        <w:tc>
          <w:tcPr>
            <w:tcW w:w="1796" w:type="dxa"/>
            <w:vAlign w:val="center"/>
          </w:tcPr>
          <w:p w:rsidR="00A80DC2" w:rsidRDefault="00A80DC2" w:rsidP="00EB4BC6">
            <w:pPr>
              <w:pStyle w:val="a0"/>
              <w:spacing w:line="360" w:lineRule="auto"/>
              <w:ind w:firstLine="0"/>
              <w:jc w:val="center"/>
              <w:rPr>
                <w:sz w:val="24"/>
                <w:szCs w:val="24"/>
              </w:rPr>
            </w:pPr>
            <w:r>
              <w:rPr>
                <w:rFonts w:hint="eastAsia"/>
                <w:sz w:val="24"/>
                <w:szCs w:val="24"/>
              </w:rPr>
              <w:t>D</w:t>
            </w:r>
            <w:r>
              <w:rPr>
                <w:sz w:val="24"/>
                <w:szCs w:val="24"/>
              </w:rPr>
              <w:t>ATE</w:t>
            </w:r>
          </w:p>
        </w:tc>
        <w:tc>
          <w:tcPr>
            <w:tcW w:w="1687" w:type="dxa"/>
            <w:vAlign w:val="center"/>
          </w:tcPr>
          <w:p w:rsidR="00A80DC2" w:rsidRDefault="00A80DC2"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A80DC2" w:rsidRDefault="00A80DC2" w:rsidP="00EB4BC6">
            <w:pPr>
              <w:pStyle w:val="a0"/>
              <w:spacing w:line="360" w:lineRule="auto"/>
              <w:ind w:firstLine="0"/>
              <w:jc w:val="center"/>
              <w:rPr>
                <w:sz w:val="24"/>
                <w:szCs w:val="24"/>
              </w:rPr>
            </w:pPr>
            <w:r>
              <w:rPr>
                <w:rFonts w:hint="eastAsia"/>
                <w:sz w:val="24"/>
                <w:szCs w:val="24"/>
              </w:rPr>
              <w:t>C</w:t>
            </w:r>
            <w:r>
              <w:rPr>
                <w:sz w:val="24"/>
                <w:szCs w:val="24"/>
              </w:rPr>
              <w:t>URRENT_DATE</w:t>
            </w:r>
          </w:p>
        </w:tc>
        <w:tc>
          <w:tcPr>
            <w:tcW w:w="1685" w:type="dxa"/>
            <w:vAlign w:val="center"/>
          </w:tcPr>
          <w:p w:rsidR="00A80DC2" w:rsidRDefault="00A80DC2" w:rsidP="00A80DC2">
            <w:pPr>
              <w:pStyle w:val="a0"/>
              <w:spacing w:line="360" w:lineRule="auto"/>
              <w:ind w:firstLine="0"/>
              <w:jc w:val="center"/>
              <w:rPr>
                <w:sz w:val="24"/>
                <w:szCs w:val="24"/>
              </w:rPr>
            </w:pPr>
            <w:r>
              <w:rPr>
                <w:rFonts w:hint="eastAsia"/>
                <w:sz w:val="24"/>
                <w:szCs w:val="24"/>
              </w:rPr>
              <w:t>发布的日期</w:t>
            </w:r>
            <w:r>
              <w:rPr>
                <w:rFonts w:hint="eastAsia"/>
                <w:sz w:val="24"/>
                <w:szCs w:val="24"/>
              </w:rPr>
              <w:t xml:space="preserve"> </w:t>
            </w:r>
          </w:p>
        </w:tc>
      </w:tr>
    </w:tbl>
    <w:p w:rsidR="00A80DC2" w:rsidRPr="006913C1" w:rsidRDefault="006913C1" w:rsidP="002F6F2F">
      <w:pPr>
        <w:pStyle w:val="a0"/>
        <w:spacing w:line="360" w:lineRule="auto"/>
        <w:ind w:firstLine="0"/>
        <w:jc w:val="center"/>
        <w:rPr>
          <w:sz w:val="24"/>
          <w:szCs w:val="24"/>
        </w:rPr>
      </w:pPr>
      <w:r>
        <w:rPr>
          <w:rFonts w:hint="eastAsia"/>
          <w:sz w:val="24"/>
          <w:szCs w:val="24"/>
        </w:rPr>
        <w:t>表</w:t>
      </w:r>
      <w:r>
        <w:rPr>
          <w:rFonts w:hint="eastAsia"/>
          <w:sz w:val="24"/>
          <w:szCs w:val="24"/>
        </w:rPr>
        <w:t>3-4</w:t>
      </w:r>
      <w:r>
        <w:rPr>
          <w:sz w:val="24"/>
          <w:szCs w:val="24"/>
        </w:rPr>
        <w:t xml:space="preserve"> </w:t>
      </w:r>
      <w:r>
        <w:rPr>
          <w:rFonts w:hint="eastAsia"/>
          <w:sz w:val="24"/>
          <w:szCs w:val="24"/>
        </w:rPr>
        <w:t>原创文章数据表设计</w:t>
      </w:r>
    </w:p>
    <w:p w:rsidR="00A80DC2" w:rsidRDefault="00A80DC2" w:rsidP="000F4715">
      <w:pPr>
        <w:pStyle w:val="a0"/>
        <w:spacing w:line="360" w:lineRule="auto"/>
        <w:ind w:firstLine="0"/>
        <w:jc w:val="left"/>
        <w:rPr>
          <w:sz w:val="24"/>
          <w:szCs w:val="24"/>
        </w:rPr>
      </w:pPr>
      <w:r>
        <w:rPr>
          <w:rFonts w:hint="eastAsia"/>
          <w:sz w:val="24"/>
          <w:szCs w:val="24"/>
        </w:rPr>
        <w:t>表名：</w:t>
      </w:r>
      <w:r>
        <w:rPr>
          <w:rFonts w:hint="eastAsia"/>
          <w:sz w:val="24"/>
          <w:szCs w:val="24"/>
        </w:rPr>
        <w:t>comments</w:t>
      </w:r>
    </w:p>
    <w:tbl>
      <w:tblPr>
        <w:tblStyle w:val="af4"/>
        <w:tblW w:w="0" w:type="auto"/>
        <w:tblLook w:val="04A0" w:firstRow="1" w:lastRow="0" w:firstColumn="1" w:lastColumn="0" w:noHBand="0" w:noVBand="1"/>
      </w:tblPr>
      <w:tblGrid>
        <w:gridCol w:w="1490"/>
        <w:gridCol w:w="1779"/>
        <w:gridCol w:w="1221"/>
        <w:gridCol w:w="2824"/>
        <w:gridCol w:w="1208"/>
      </w:tblGrid>
      <w:tr w:rsidR="00CE766F" w:rsidTr="00EB4BC6">
        <w:trPr>
          <w:trHeight w:val="467"/>
        </w:trPr>
        <w:tc>
          <w:tcPr>
            <w:tcW w:w="1765"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字段名</w:t>
            </w:r>
          </w:p>
        </w:tc>
        <w:tc>
          <w:tcPr>
            <w:tcW w:w="1796"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数据类型</w:t>
            </w:r>
          </w:p>
        </w:tc>
        <w:tc>
          <w:tcPr>
            <w:tcW w:w="1687"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是否可以为空</w:t>
            </w:r>
          </w:p>
        </w:tc>
        <w:tc>
          <w:tcPr>
            <w:tcW w:w="2070"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默认值</w:t>
            </w:r>
          </w:p>
        </w:tc>
        <w:tc>
          <w:tcPr>
            <w:tcW w:w="1685" w:type="dxa"/>
            <w:shd w:val="clear" w:color="auto" w:fill="D9D9D9" w:themeFill="background1" w:themeFillShade="D9"/>
            <w:vAlign w:val="center"/>
          </w:tcPr>
          <w:p w:rsidR="00A80DC2" w:rsidRDefault="00A80DC2" w:rsidP="00EB4BC6">
            <w:pPr>
              <w:pStyle w:val="a0"/>
              <w:spacing w:line="360" w:lineRule="auto"/>
              <w:ind w:firstLine="0"/>
              <w:jc w:val="center"/>
              <w:rPr>
                <w:sz w:val="24"/>
                <w:szCs w:val="24"/>
              </w:rPr>
            </w:pPr>
            <w:r>
              <w:rPr>
                <w:rFonts w:hint="eastAsia"/>
                <w:sz w:val="24"/>
                <w:szCs w:val="24"/>
              </w:rPr>
              <w:t>说明</w:t>
            </w:r>
          </w:p>
        </w:tc>
      </w:tr>
      <w:tr w:rsidR="00CE766F" w:rsidTr="00EB4BC6">
        <w:trPr>
          <w:trHeight w:val="467"/>
        </w:trPr>
        <w:tc>
          <w:tcPr>
            <w:tcW w:w="1765" w:type="dxa"/>
            <w:vAlign w:val="center"/>
          </w:tcPr>
          <w:p w:rsidR="00A80DC2" w:rsidRDefault="00CE766F" w:rsidP="00EB4BC6">
            <w:pPr>
              <w:pStyle w:val="a0"/>
              <w:spacing w:line="360" w:lineRule="auto"/>
              <w:ind w:firstLine="0"/>
              <w:jc w:val="center"/>
              <w:rPr>
                <w:sz w:val="24"/>
                <w:szCs w:val="24"/>
              </w:rPr>
            </w:pPr>
            <w:proofErr w:type="spellStart"/>
            <w:r>
              <w:rPr>
                <w:rFonts w:hint="eastAsia"/>
                <w:sz w:val="24"/>
                <w:szCs w:val="24"/>
              </w:rPr>
              <w:t>c</w:t>
            </w:r>
            <w:r>
              <w:rPr>
                <w:sz w:val="24"/>
                <w:szCs w:val="24"/>
              </w:rPr>
              <w:t>id</w:t>
            </w:r>
            <w:proofErr w:type="spellEnd"/>
          </w:p>
        </w:tc>
        <w:tc>
          <w:tcPr>
            <w:tcW w:w="1796" w:type="dxa"/>
            <w:vAlign w:val="center"/>
          </w:tcPr>
          <w:p w:rsidR="00A80DC2" w:rsidRDefault="00A80DC2" w:rsidP="00EB4BC6">
            <w:pPr>
              <w:pStyle w:val="a0"/>
              <w:spacing w:line="360" w:lineRule="auto"/>
              <w:ind w:firstLine="0"/>
              <w:jc w:val="center"/>
              <w:rPr>
                <w:sz w:val="24"/>
                <w:szCs w:val="24"/>
              </w:rPr>
            </w:pPr>
            <w:r>
              <w:rPr>
                <w:rFonts w:hint="eastAsia"/>
                <w:sz w:val="24"/>
                <w:szCs w:val="24"/>
              </w:rPr>
              <w:t>S</w:t>
            </w:r>
            <w:r>
              <w:rPr>
                <w:sz w:val="24"/>
                <w:szCs w:val="24"/>
              </w:rPr>
              <w:t>ERIAL</w:t>
            </w:r>
          </w:p>
        </w:tc>
        <w:tc>
          <w:tcPr>
            <w:tcW w:w="1687" w:type="dxa"/>
            <w:vAlign w:val="center"/>
          </w:tcPr>
          <w:p w:rsidR="00A80DC2" w:rsidRDefault="00A80DC2" w:rsidP="00EB4BC6">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rsidR="00A80DC2" w:rsidRDefault="00A80DC2" w:rsidP="00EB4BC6">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685" w:type="dxa"/>
            <w:vAlign w:val="center"/>
          </w:tcPr>
          <w:p w:rsidR="00A80DC2" w:rsidRDefault="00CE766F" w:rsidP="00EB4BC6">
            <w:pPr>
              <w:pStyle w:val="a0"/>
              <w:spacing w:line="360" w:lineRule="auto"/>
              <w:ind w:firstLine="0"/>
              <w:jc w:val="center"/>
              <w:rPr>
                <w:sz w:val="24"/>
                <w:szCs w:val="24"/>
              </w:rPr>
            </w:pPr>
            <w:r>
              <w:rPr>
                <w:rFonts w:hint="eastAsia"/>
                <w:sz w:val="24"/>
                <w:szCs w:val="24"/>
              </w:rPr>
              <w:t>评论</w:t>
            </w:r>
            <w:r w:rsidR="00A80DC2">
              <w:rPr>
                <w:rFonts w:hint="eastAsia"/>
                <w:sz w:val="24"/>
                <w:szCs w:val="24"/>
              </w:rPr>
              <w:t>id</w:t>
            </w:r>
            <w:r w:rsidR="00A80DC2">
              <w:rPr>
                <w:rFonts w:hint="eastAsia"/>
                <w:sz w:val="24"/>
                <w:szCs w:val="24"/>
              </w:rPr>
              <w:t>，</w:t>
            </w:r>
            <w:r w:rsidR="00A80DC2">
              <w:rPr>
                <w:rFonts w:hint="eastAsia"/>
                <w:sz w:val="24"/>
                <w:szCs w:val="24"/>
              </w:rPr>
              <w:lastRenderedPageBreak/>
              <w:t>主键</w:t>
            </w:r>
          </w:p>
        </w:tc>
      </w:tr>
      <w:tr w:rsidR="00CE766F" w:rsidTr="00EB4BC6">
        <w:trPr>
          <w:trHeight w:val="467"/>
        </w:trPr>
        <w:tc>
          <w:tcPr>
            <w:tcW w:w="1765" w:type="dxa"/>
            <w:vAlign w:val="center"/>
          </w:tcPr>
          <w:p w:rsidR="00A80DC2" w:rsidRDefault="00CE766F" w:rsidP="00EB4BC6">
            <w:pPr>
              <w:pStyle w:val="a0"/>
              <w:spacing w:line="360" w:lineRule="auto"/>
              <w:ind w:firstLine="0"/>
              <w:jc w:val="center"/>
              <w:rPr>
                <w:sz w:val="24"/>
                <w:szCs w:val="24"/>
              </w:rPr>
            </w:pPr>
            <w:proofErr w:type="spellStart"/>
            <w:r>
              <w:rPr>
                <w:rFonts w:hint="eastAsia"/>
                <w:sz w:val="24"/>
                <w:szCs w:val="24"/>
              </w:rPr>
              <w:lastRenderedPageBreak/>
              <w:t>o</w:t>
            </w:r>
            <w:r>
              <w:rPr>
                <w:sz w:val="24"/>
                <w:szCs w:val="24"/>
              </w:rPr>
              <w:t>aid</w:t>
            </w:r>
            <w:proofErr w:type="spellEnd"/>
          </w:p>
        </w:tc>
        <w:tc>
          <w:tcPr>
            <w:tcW w:w="1796" w:type="dxa"/>
            <w:vAlign w:val="center"/>
          </w:tcPr>
          <w:p w:rsidR="00A80DC2" w:rsidRDefault="00A80DC2" w:rsidP="00EB4BC6">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687" w:type="dxa"/>
            <w:vAlign w:val="center"/>
          </w:tcPr>
          <w:p w:rsidR="00A80DC2" w:rsidRDefault="00CE766F" w:rsidP="00EB4BC6">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rsidR="00A80DC2" w:rsidRDefault="00A80DC2" w:rsidP="00EB4BC6">
            <w:pPr>
              <w:pStyle w:val="a0"/>
              <w:spacing w:line="360" w:lineRule="auto"/>
              <w:ind w:firstLine="0"/>
              <w:jc w:val="center"/>
              <w:rPr>
                <w:sz w:val="24"/>
                <w:szCs w:val="24"/>
              </w:rPr>
            </w:pPr>
          </w:p>
        </w:tc>
        <w:tc>
          <w:tcPr>
            <w:tcW w:w="1685" w:type="dxa"/>
            <w:vAlign w:val="center"/>
          </w:tcPr>
          <w:p w:rsidR="00A80DC2" w:rsidRDefault="00CE766F" w:rsidP="00EB4BC6">
            <w:pPr>
              <w:pStyle w:val="a0"/>
              <w:spacing w:line="360" w:lineRule="auto"/>
              <w:ind w:firstLine="0"/>
              <w:jc w:val="center"/>
              <w:rPr>
                <w:sz w:val="24"/>
                <w:szCs w:val="24"/>
              </w:rPr>
            </w:pPr>
            <w:r>
              <w:rPr>
                <w:rFonts w:hint="eastAsia"/>
                <w:sz w:val="24"/>
                <w:szCs w:val="24"/>
              </w:rPr>
              <w:t>原创文章</w:t>
            </w:r>
            <w:r>
              <w:rPr>
                <w:rFonts w:hint="eastAsia"/>
                <w:sz w:val="24"/>
                <w:szCs w:val="24"/>
              </w:rPr>
              <w:t>id</w:t>
            </w:r>
            <w:r>
              <w:rPr>
                <w:sz w:val="24"/>
                <w:szCs w:val="24"/>
              </w:rPr>
              <w:t xml:space="preserve">, </w:t>
            </w:r>
            <w:proofErr w:type="gramStart"/>
            <w:r>
              <w:rPr>
                <w:rFonts w:hint="eastAsia"/>
                <w:sz w:val="24"/>
                <w:szCs w:val="24"/>
              </w:rPr>
              <w:t>外键</w:t>
            </w:r>
            <w:proofErr w:type="gramEnd"/>
          </w:p>
        </w:tc>
      </w:tr>
      <w:tr w:rsidR="00CE766F" w:rsidTr="00EB4BC6">
        <w:trPr>
          <w:trHeight w:val="467"/>
        </w:trPr>
        <w:tc>
          <w:tcPr>
            <w:tcW w:w="1765" w:type="dxa"/>
            <w:vAlign w:val="center"/>
          </w:tcPr>
          <w:p w:rsidR="00A80DC2" w:rsidRDefault="00CE766F" w:rsidP="00EB4BC6">
            <w:pPr>
              <w:pStyle w:val="a0"/>
              <w:spacing w:line="360" w:lineRule="auto"/>
              <w:ind w:firstLine="0"/>
              <w:jc w:val="center"/>
              <w:rPr>
                <w:sz w:val="24"/>
                <w:szCs w:val="24"/>
              </w:rPr>
            </w:pPr>
            <w:r>
              <w:rPr>
                <w:rFonts w:hint="eastAsia"/>
                <w:sz w:val="24"/>
                <w:szCs w:val="24"/>
              </w:rPr>
              <w:t>o</w:t>
            </w:r>
            <w:r>
              <w:rPr>
                <w:sz w:val="24"/>
                <w:szCs w:val="24"/>
              </w:rPr>
              <w:t>wner</w:t>
            </w:r>
          </w:p>
        </w:tc>
        <w:tc>
          <w:tcPr>
            <w:tcW w:w="1796" w:type="dxa"/>
            <w:vAlign w:val="center"/>
          </w:tcPr>
          <w:p w:rsidR="00A80DC2" w:rsidRDefault="00A80DC2" w:rsidP="00EB4BC6">
            <w:pPr>
              <w:pStyle w:val="a0"/>
              <w:spacing w:line="360" w:lineRule="auto"/>
              <w:ind w:firstLine="0"/>
              <w:jc w:val="center"/>
              <w:rPr>
                <w:sz w:val="24"/>
                <w:szCs w:val="24"/>
              </w:rPr>
            </w:pPr>
            <w:r>
              <w:rPr>
                <w:sz w:val="24"/>
                <w:szCs w:val="24"/>
              </w:rPr>
              <w:t>INTEGER</w:t>
            </w:r>
          </w:p>
        </w:tc>
        <w:tc>
          <w:tcPr>
            <w:tcW w:w="1687" w:type="dxa"/>
            <w:vAlign w:val="center"/>
          </w:tcPr>
          <w:p w:rsidR="00A80DC2" w:rsidRDefault="00CE766F" w:rsidP="00EB4BC6">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rsidR="00A80DC2" w:rsidRDefault="00A80DC2" w:rsidP="00EB4BC6">
            <w:pPr>
              <w:pStyle w:val="a0"/>
              <w:spacing w:line="360" w:lineRule="auto"/>
              <w:ind w:firstLine="0"/>
              <w:jc w:val="center"/>
              <w:rPr>
                <w:sz w:val="24"/>
                <w:szCs w:val="24"/>
              </w:rPr>
            </w:pPr>
          </w:p>
        </w:tc>
        <w:tc>
          <w:tcPr>
            <w:tcW w:w="1685" w:type="dxa"/>
            <w:vAlign w:val="center"/>
          </w:tcPr>
          <w:p w:rsidR="00A80DC2" w:rsidRDefault="00CE766F" w:rsidP="00EB4BC6">
            <w:pPr>
              <w:pStyle w:val="a0"/>
              <w:spacing w:line="360" w:lineRule="auto"/>
              <w:ind w:firstLine="0"/>
              <w:jc w:val="center"/>
              <w:rPr>
                <w:sz w:val="24"/>
                <w:szCs w:val="24"/>
              </w:rPr>
            </w:pPr>
            <w:r>
              <w:rPr>
                <w:rFonts w:hint="eastAsia"/>
                <w:sz w:val="24"/>
                <w:szCs w:val="24"/>
              </w:rPr>
              <w:t>评论</w:t>
            </w:r>
            <w:r w:rsidR="00A80DC2">
              <w:rPr>
                <w:rFonts w:hint="eastAsia"/>
                <w:sz w:val="24"/>
                <w:szCs w:val="24"/>
              </w:rPr>
              <w:t>作者</w:t>
            </w:r>
            <w:r w:rsidR="00A80DC2">
              <w:rPr>
                <w:rFonts w:hint="eastAsia"/>
                <w:sz w:val="24"/>
                <w:szCs w:val="24"/>
              </w:rPr>
              <w:t>i</w:t>
            </w:r>
            <w:r w:rsidR="00A80DC2">
              <w:rPr>
                <w:sz w:val="24"/>
                <w:szCs w:val="24"/>
              </w:rPr>
              <w:t xml:space="preserve">d, </w:t>
            </w:r>
            <w:proofErr w:type="gramStart"/>
            <w:r w:rsidR="00A80DC2">
              <w:rPr>
                <w:rFonts w:hint="eastAsia"/>
                <w:sz w:val="24"/>
                <w:szCs w:val="24"/>
              </w:rPr>
              <w:t>外键</w:t>
            </w:r>
            <w:proofErr w:type="gramEnd"/>
          </w:p>
        </w:tc>
      </w:tr>
      <w:tr w:rsidR="00CE766F" w:rsidTr="00EB4BC6">
        <w:trPr>
          <w:trHeight w:val="467"/>
        </w:trPr>
        <w:tc>
          <w:tcPr>
            <w:tcW w:w="1765" w:type="dxa"/>
            <w:vAlign w:val="center"/>
          </w:tcPr>
          <w:p w:rsidR="00A80DC2" w:rsidRDefault="00A80DC2" w:rsidP="00EB4BC6">
            <w:pPr>
              <w:pStyle w:val="a0"/>
              <w:spacing w:line="360" w:lineRule="auto"/>
              <w:ind w:firstLine="0"/>
              <w:jc w:val="center"/>
              <w:rPr>
                <w:sz w:val="24"/>
                <w:szCs w:val="24"/>
              </w:rPr>
            </w:pPr>
            <w:r>
              <w:rPr>
                <w:sz w:val="24"/>
                <w:szCs w:val="24"/>
              </w:rPr>
              <w:t>content</w:t>
            </w:r>
          </w:p>
        </w:tc>
        <w:tc>
          <w:tcPr>
            <w:tcW w:w="1796" w:type="dxa"/>
            <w:vAlign w:val="center"/>
          </w:tcPr>
          <w:p w:rsidR="00A80DC2" w:rsidRDefault="00A80DC2" w:rsidP="00EB4BC6">
            <w:pPr>
              <w:pStyle w:val="a0"/>
              <w:spacing w:line="360" w:lineRule="auto"/>
              <w:ind w:firstLine="0"/>
              <w:jc w:val="center"/>
              <w:rPr>
                <w:sz w:val="24"/>
                <w:szCs w:val="24"/>
              </w:rPr>
            </w:pPr>
            <w:r>
              <w:rPr>
                <w:rFonts w:hint="eastAsia"/>
                <w:sz w:val="24"/>
                <w:szCs w:val="24"/>
              </w:rPr>
              <w:t>T</w:t>
            </w:r>
            <w:r>
              <w:rPr>
                <w:sz w:val="24"/>
                <w:szCs w:val="24"/>
              </w:rPr>
              <w:t>EXT</w:t>
            </w:r>
          </w:p>
        </w:tc>
        <w:tc>
          <w:tcPr>
            <w:tcW w:w="1687" w:type="dxa"/>
            <w:vAlign w:val="center"/>
          </w:tcPr>
          <w:p w:rsidR="00A80DC2" w:rsidRDefault="00A80DC2"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A80DC2" w:rsidRDefault="00A80DC2" w:rsidP="00EB4BC6">
            <w:pPr>
              <w:pStyle w:val="a0"/>
              <w:spacing w:line="360" w:lineRule="auto"/>
              <w:ind w:firstLine="0"/>
              <w:jc w:val="center"/>
              <w:rPr>
                <w:sz w:val="24"/>
                <w:szCs w:val="24"/>
              </w:rPr>
            </w:pPr>
          </w:p>
        </w:tc>
        <w:tc>
          <w:tcPr>
            <w:tcW w:w="1685" w:type="dxa"/>
            <w:vAlign w:val="center"/>
          </w:tcPr>
          <w:p w:rsidR="00A80DC2" w:rsidRDefault="00A80DC2" w:rsidP="00EB4BC6">
            <w:pPr>
              <w:pStyle w:val="a0"/>
              <w:spacing w:line="360" w:lineRule="auto"/>
              <w:ind w:firstLine="0"/>
              <w:jc w:val="center"/>
              <w:rPr>
                <w:sz w:val="24"/>
                <w:szCs w:val="24"/>
              </w:rPr>
            </w:pPr>
            <w:r>
              <w:rPr>
                <w:rFonts w:hint="eastAsia"/>
                <w:sz w:val="24"/>
                <w:szCs w:val="24"/>
              </w:rPr>
              <w:t>文章内容</w:t>
            </w:r>
          </w:p>
        </w:tc>
      </w:tr>
      <w:tr w:rsidR="00CE766F" w:rsidTr="00EB4BC6">
        <w:trPr>
          <w:trHeight w:val="467"/>
        </w:trPr>
        <w:tc>
          <w:tcPr>
            <w:tcW w:w="1765" w:type="dxa"/>
            <w:vAlign w:val="center"/>
          </w:tcPr>
          <w:p w:rsidR="00A80DC2" w:rsidRDefault="00CE766F" w:rsidP="00EB4BC6">
            <w:pPr>
              <w:pStyle w:val="a0"/>
              <w:spacing w:line="360" w:lineRule="auto"/>
              <w:ind w:firstLine="0"/>
              <w:jc w:val="center"/>
              <w:rPr>
                <w:sz w:val="24"/>
                <w:szCs w:val="24"/>
              </w:rPr>
            </w:pPr>
            <w:proofErr w:type="spellStart"/>
            <w:r>
              <w:rPr>
                <w:sz w:val="24"/>
                <w:szCs w:val="24"/>
              </w:rPr>
              <w:t>d</w:t>
            </w:r>
            <w:r w:rsidR="00A80DC2">
              <w:rPr>
                <w:sz w:val="24"/>
                <w:szCs w:val="24"/>
              </w:rPr>
              <w:t>ate</w:t>
            </w:r>
            <w:r>
              <w:rPr>
                <w:rFonts w:hint="eastAsia"/>
                <w:sz w:val="24"/>
                <w:szCs w:val="24"/>
              </w:rPr>
              <w:t>_</w:t>
            </w:r>
            <w:r>
              <w:rPr>
                <w:sz w:val="24"/>
                <w:szCs w:val="24"/>
              </w:rPr>
              <w:t>time</w:t>
            </w:r>
            <w:proofErr w:type="spellEnd"/>
          </w:p>
        </w:tc>
        <w:tc>
          <w:tcPr>
            <w:tcW w:w="1796" w:type="dxa"/>
            <w:vAlign w:val="center"/>
          </w:tcPr>
          <w:p w:rsidR="00A80DC2" w:rsidRDefault="00CE766F" w:rsidP="00EB4BC6">
            <w:pPr>
              <w:pStyle w:val="a0"/>
              <w:spacing w:line="360" w:lineRule="auto"/>
              <w:ind w:firstLine="0"/>
              <w:jc w:val="center"/>
              <w:rPr>
                <w:sz w:val="24"/>
                <w:szCs w:val="24"/>
              </w:rPr>
            </w:pPr>
            <w:r>
              <w:rPr>
                <w:rFonts w:hint="eastAsia"/>
                <w:sz w:val="24"/>
                <w:szCs w:val="24"/>
              </w:rPr>
              <w:t>T</w:t>
            </w:r>
            <w:r>
              <w:rPr>
                <w:sz w:val="24"/>
                <w:szCs w:val="24"/>
              </w:rPr>
              <w:t>IMESTAMP</w:t>
            </w:r>
          </w:p>
        </w:tc>
        <w:tc>
          <w:tcPr>
            <w:tcW w:w="1687" w:type="dxa"/>
            <w:vAlign w:val="center"/>
          </w:tcPr>
          <w:p w:rsidR="00A80DC2" w:rsidRDefault="00A80DC2" w:rsidP="00EB4BC6">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rsidR="00A80DC2" w:rsidRDefault="00A80DC2" w:rsidP="00EB4BC6">
            <w:pPr>
              <w:pStyle w:val="a0"/>
              <w:spacing w:line="360" w:lineRule="auto"/>
              <w:ind w:firstLine="0"/>
              <w:jc w:val="center"/>
              <w:rPr>
                <w:sz w:val="24"/>
                <w:szCs w:val="24"/>
              </w:rPr>
            </w:pPr>
            <w:r>
              <w:rPr>
                <w:rFonts w:hint="eastAsia"/>
                <w:sz w:val="24"/>
                <w:szCs w:val="24"/>
              </w:rPr>
              <w:t>C</w:t>
            </w:r>
            <w:r>
              <w:rPr>
                <w:sz w:val="24"/>
                <w:szCs w:val="24"/>
              </w:rPr>
              <w:t>URRENT_</w:t>
            </w:r>
            <w:r w:rsidR="00CE766F">
              <w:rPr>
                <w:sz w:val="24"/>
                <w:szCs w:val="24"/>
              </w:rPr>
              <w:t>TIMESTAMP</w:t>
            </w:r>
          </w:p>
        </w:tc>
        <w:tc>
          <w:tcPr>
            <w:tcW w:w="1685" w:type="dxa"/>
            <w:vAlign w:val="center"/>
          </w:tcPr>
          <w:p w:rsidR="00A80DC2" w:rsidRDefault="00CE766F" w:rsidP="00EB4BC6">
            <w:pPr>
              <w:pStyle w:val="a0"/>
              <w:spacing w:line="360" w:lineRule="auto"/>
              <w:ind w:firstLine="0"/>
              <w:jc w:val="center"/>
              <w:rPr>
                <w:sz w:val="24"/>
                <w:szCs w:val="24"/>
              </w:rPr>
            </w:pPr>
            <w:r>
              <w:rPr>
                <w:rFonts w:hint="eastAsia"/>
                <w:sz w:val="24"/>
                <w:szCs w:val="24"/>
              </w:rPr>
              <w:t>评论发布</w:t>
            </w:r>
            <w:r w:rsidR="00A80DC2">
              <w:rPr>
                <w:rFonts w:hint="eastAsia"/>
                <w:sz w:val="24"/>
                <w:szCs w:val="24"/>
              </w:rPr>
              <w:t>的</w:t>
            </w:r>
            <w:r>
              <w:rPr>
                <w:rFonts w:hint="eastAsia"/>
                <w:sz w:val="24"/>
                <w:szCs w:val="24"/>
              </w:rPr>
              <w:t>时间戳</w:t>
            </w:r>
            <w:r w:rsidR="00A80DC2">
              <w:rPr>
                <w:rFonts w:hint="eastAsia"/>
                <w:sz w:val="24"/>
                <w:szCs w:val="24"/>
              </w:rPr>
              <w:t xml:space="preserve"> </w:t>
            </w:r>
          </w:p>
        </w:tc>
      </w:tr>
    </w:tbl>
    <w:p w:rsidR="00CE766F" w:rsidRPr="006913C1" w:rsidRDefault="00182BC5" w:rsidP="002F6F2F">
      <w:pPr>
        <w:pStyle w:val="a0"/>
        <w:spacing w:line="360" w:lineRule="auto"/>
        <w:ind w:firstLine="0"/>
        <w:jc w:val="center"/>
        <w:rPr>
          <w:sz w:val="24"/>
          <w:szCs w:val="24"/>
        </w:rPr>
      </w:pPr>
      <w:r>
        <w:rPr>
          <w:rFonts w:hint="eastAsia"/>
          <w:sz w:val="24"/>
          <w:szCs w:val="24"/>
        </w:rPr>
        <w:t xml:space="preserve"> </w:t>
      </w:r>
      <w:r>
        <w:rPr>
          <w:sz w:val="24"/>
          <w:szCs w:val="24"/>
        </w:rPr>
        <w:t xml:space="preserve"> </w:t>
      </w:r>
      <w:r w:rsidR="006913C1">
        <w:rPr>
          <w:rFonts w:hint="eastAsia"/>
          <w:sz w:val="24"/>
          <w:szCs w:val="24"/>
        </w:rPr>
        <w:t>表</w:t>
      </w:r>
      <w:r w:rsidR="006913C1">
        <w:rPr>
          <w:rFonts w:hint="eastAsia"/>
          <w:sz w:val="24"/>
          <w:szCs w:val="24"/>
        </w:rPr>
        <w:t>3-5</w:t>
      </w:r>
      <w:r w:rsidR="006913C1">
        <w:rPr>
          <w:sz w:val="24"/>
          <w:szCs w:val="24"/>
        </w:rPr>
        <w:t xml:space="preserve"> </w:t>
      </w:r>
      <w:r w:rsidR="006913C1">
        <w:rPr>
          <w:rFonts w:hint="eastAsia"/>
          <w:sz w:val="24"/>
          <w:szCs w:val="24"/>
        </w:rPr>
        <w:t>评论数据表设计</w:t>
      </w:r>
    </w:p>
    <w:p w:rsidR="00CE766F" w:rsidRPr="000F4715" w:rsidRDefault="00CE766F" w:rsidP="000F4715">
      <w:pPr>
        <w:pStyle w:val="a0"/>
        <w:spacing w:line="360" w:lineRule="auto"/>
        <w:ind w:firstLine="0"/>
        <w:jc w:val="left"/>
        <w:rPr>
          <w:sz w:val="24"/>
          <w:szCs w:val="24"/>
        </w:rPr>
      </w:pPr>
      <w:r>
        <w:rPr>
          <w:rFonts w:hint="eastAsia"/>
          <w:sz w:val="24"/>
          <w:szCs w:val="24"/>
        </w:rPr>
        <w:t>表名</w:t>
      </w:r>
      <w:r w:rsidR="00713C7E">
        <w:rPr>
          <w:rFonts w:hint="eastAsia"/>
          <w:sz w:val="24"/>
          <w:szCs w:val="24"/>
        </w:rPr>
        <w:t>：</w:t>
      </w:r>
      <w:proofErr w:type="spellStart"/>
      <w:r>
        <w:rPr>
          <w:rFonts w:hint="eastAsia"/>
          <w:sz w:val="24"/>
          <w:szCs w:val="24"/>
        </w:rPr>
        <w:t>replys</w:t>
      </w:r>
      <w:proofErr w:type="spellEnd"/>
    </w:p>
    <w:tbl>
      <w:tblPr>
        <w:tblStyle w:val="af4"/>
        <w:tblW w:w="0" w:type="auto"/>
        <w:tblLook w:val="04A0" w:firstRow="1" w:lastRow="0" w:firstColumn="1" w:lastColumn="0" w:noHBand="0" w:noVBand="1"/>
      </w:tblPr>
      <w:tblGrid>
        <w:gridCol w:w="1506"/>
        <w:gridCol w:w="1705"/>
        <w:gridCol w:w="1250"/>
        <w:gridCol w:w="2824"/>
        <w:gridCol w:w="1237"/>
      </w:tblGrid>
      <w:tr w:rsidR="00713C7E" w:rsidTr="006913C1">
        <w:trPr>
          <w:trHeight w:val="467"/>
        </w:trPr>
        <w:tc>
          <w:tcPr>
            <w:tcW w:w="1607" w:type="dxa"/>
            <w:shd w:val="clear" w:color="auto" w:fill="D9D9D9" w:themeFill="background1" w:themeFillShade="D9"/>
            <w:vAlign w:val="center"/>
          </w:tcPr>
          <w:p w:rsidR="00CE766F" w:rsidRDefault="00CE766F" w:rsidP="00EB4BC6">
            <w:pPr>
              <w:pStyle w:val="a0"/>
              <w:spacing w:line="360" w:lineRule="auto"/>
              <w:ind w:firstLine="0"/>
              <w:jc w:val="center"/>
              <w:rPr>
                <w:sz w:val="24"/>
                <w:szCs w:val="24"/>
              </w:rPr>
            </w:pPr>
            <w:r>
              <w:rPr>
                <w:rFonts w:hint="eastAsia"/>
                <w:sz w:val="24"/>
                <w:szCs w:val="24"/>
              </w:rPr>
              <w:t>字段名</w:t>
            </w:r>
          </w:p>
        </w:tc>
        <w:tc>
          <w:tcPr>
            <w:tcW w:w="1740" w:type="dxa"/>
            <w:shd w:val="clear" w:color="auto" w:fill="D9D9D9" w:themeFill="background1" w:themeFillShade="D9"/>
            <w:vAlign w:val="center"/>
          </w:tcPr>
          <w:p w:rsidR="00CE766F" w:rsidRDefault="00CE766F" w:rsidP="00EB4BC6">
            <w:pPr>
              <w:pStyle w:val="a0"/>
              <w:spacing w:line="360" w:lineRule="auto"/>
              <w:ind w:firstLine="0"/>
              <w:jc w:val="center"/>
              <w:rPr>
                <w:sz w:val="24"/>
                <w:szCs w:val="24"/>
              </w:rPr>
            </w:pPr>
            <w:r>
              <w:rPr>
                <w:rFonts w:hint="eastAsia"/>
                <w:sz w:val="24"/>
                <w:szCs w:val="24"/>
              </w:rPr>
              <w:t>数据类型</w:t>
            </w:r>
          </w:p>
        </w:tc>
        <w:tc>
          <w:tcPr>
            <w:tcW w:w="1420" w:type="dxa"/>
            <w:shd w:val="clear" w:color="auto" w:fill="D9D9D9" w:themeFill="background1" w:themeFillShade="D9"/>
            <w:vAlign w:val="center"/>
          </w:tcPr>
          <w:p w:rsidR="00CE766F" w:rsidRDefault="00CE766F" w:rsidP="00EB4BC6">
            <w:pPr>
              <w:pStyle w:val="a0"/>
              <w:spacing w:line="360" w:lineRule="auto"/>
              <w:ind w:firstLine="0"/>
              <w:jc w:val="center"/>
              <w:rPr>
                <w:sz w:val="24"/>
                <w:szCs w:val="24"/>
              </w:rPr>
            </w:pPr>
            <w:r>
              <w:rPr>
                <w:rFonts w:hint="eastAsia"/>
                <w:sz w:val="24"/>
                <w:szCs w:val="24"/>
              </w:rPr>
              <w:t>是否可以为空</w:t>
            </w:r>
          </w:p>
        </w:tc>
        <w:tc>
          <w:tcPr>
            <w:tcW w:w="2824" w:type="dxa"/>
            <w:shd w:val="clear" w:color="auto" w:fill="D9D9D9" w:themeFill="background1" w:themeFillShade="D9"/>
            <w:vAlign w:val="center"/>
          </w:tcPr>
          <w:p w:rsidR="00CE766F" w:rsidRDefault="00CE766F" w:rsidP="00EB4BC6">
            <w:pPr>
              <w:pStyle w:val="a0"/>
              <w:spacing w:line="360" w:lineRule="auto"/>
              <w:ind w:firstLine="0"/>
              <w:jc w:val="center"/>
              <w:rPr>
                <w:sz w:val="24"/>
                <w:szCs w:val="24"/>
              </w:rPr>
            </w:pPr>
            <w:r>
              <w:rPr>
                <w:rFonts w:hint="eastAsia"/>
                <w:sz w:val="24"/>
                <w:szCs w:val="24"/>
              </w:rPr>
              <w:t>默认值</w:t>
            </w:r>
          </w:p>
        </w:tc>
        <w:tc>
          <w:tcPr>
            <w:tcW w:w="1412" w:type="dxa"/>
            <w:shd w:val="clear" w:color="auto" w:fill="D9D9D9" w:themeFill="background1" w:themeFillShade="D9"/>
            <w:vAlign w:val="center"/>
          </w:tcPr>
          <w:p w:rsidR="00CE766F" w:rsidRDefault="00CE766F" w:rsidP="00EB4BC6">
            <w:pPr>
              <w:pStyle w:val="a0"/>
              <w:spacing w:line="360" w:lineRule="auto"/>
              <w:ind w:firstLine="0"/>
              <w:jc w:val="center"/>
              <w:rPr>
                <w:sz w:val="24"/>
                <w:szCs w:val="24"/>
              </w:rPr>
            </w:pPr>
            <w:r>
              <w:rPr>
                <w:rFonts w:hint="eastAsia"/>
                <w:sz w:val="24"/>
                <w:szCs w:val="24"/>
              </w:rPr>
              <w:t>说明</w:t>
            </w:r>
          </w:p>
        </w:tc>
      </w:tr>
      <w:tr w:rsidR="00713C7E" w:rsidTr="006913C1">
        <w:trPr>
          <w:trHeight w:val="467"/>
        </w:trPr>
        <w:tc>
          <w:tcPr>
            <w:tcW w:w="1607" w:type="dxa"/>
            <w:vAlign w:val="center"/>
          </w:tcPr>
          <w:p w:rsidR="00CE766F" w:rsidRDefault="00CE766F" w:rsidP="00EB4BC6">
            <w:pPr>
              <w:pStyle w:val="a0"/>
              <w:spacing w:line="360" w:lineRule="auto"/>
              <w:ind w:firstLine="0"/>
              <w:jc w:val="center"/>
              <w:rPr>
                <w:sz w:val="24"/>
                <w:szCs w:val="24"/>
              </w:rPr>
            </w:pPr>
            <w:r>
              <w:rPr>
                <w:rFonts w:hint="eastAsia"/>
                <w:sz w:val="24"/>
                <w:szCs w:val="24"/>
              </w:rPr>
              <w:t>r</w:t>
            </w:r>
            <w:r>
              <w:rPr>
                <w:sz w:val="24"/>
                <w:szCs w:val="24"/>
              </w:rPr>
              <w:t>id</w:t>
            </w:r>
          </w:p>
        </w:tc>
        <w:tc>
          <w:tcPr>
            <w:tcW w:w="1740" w:type="dxa"/>
            <w:vAlign w:val="center"/>
          </w:tcPr>
          <w:p w:rsidR="00CE766F" w:rsidRDefault="00CE766F" w:rsidP="00EB4BC6">
            <w:pPr>
              <w:pStyle w:val="a0"/>
              <w:spacing w:line="360" w:lineRule="auto"/>
              <w:ind w:firstLine="0"/>
              <w:jc w:val="center"/>
              <w:rPr>
                <w:sz w:val="24"/>
                <w:szCs w:val="24"/>
              </w:rPr>
            </w:pPr>
            <w:r>
              <w:rPr>
                <w:rFonts w:hint="eastAsia"/>
                <w:sz w:val="24"/>
                <w:szCs w:val="24"/>
              </w:rPr>
              <w:t>S</w:t>
            </w:r>
            <w:r>
              <w:rPr>
                <w:sz w:val="24"/>
                <w:szCs w:val="24"/>
              </w:rPr>
              <w:t>ERIAL</w:t>
            </w:r>
          </w:p>
        </w:tc>
        <w:tc>
          <w:tcPr>
            <w:tcW w:w="1420" w:type="dxa"/>
            <w:vAlign w:val="center"/>
          </w:tcPr>
          <w:p w:rsidR="00CE766F" w:rsidRDefault="00CE766F"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CE766F" w:rsidRDefault="00CE766F" w:rsidP="00EB4BC6">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412" w:type="dxa"/>
            <w:vAlign w:val="center"/>
          </w:tcPr>
          <w:p w:rsidR="00CE766F" w:rsidRDefault="00CE766F" w:rsidP="00EB4BC6">
            <w:pPr>
              <w:pStyle w:val="a0"/>
              <w:spacing w:line="360" w:lineRule="auto"/>
              <w:ind w:firstLine="0"/>
              <w:jc w:val="center"/>
              <w:rPr>
                <w:sz w:val="24"/>
                <w:szCs w:val="24"/>
              </w:rPr>
            </w:pPr>
            <w:r>
              <w:rPr>
                <w:rFonts w:hint="eastAsia"/>
                <w:sz w:val="24"/>
                <w:szCs w:val="24"/>
              </w:rPr>
              <w:t>回复</w:t>
            </w:r>
            <w:r>
              <w:rPr>
                <w:rFonts w:hint="eastAsia"/>
                <w:sz w:val="24"/>
                <w:szCs w:val="24"/>
              </w:rPr>
              <w:t>id</w:t>
            </w:r>
            <w:r>
              <w:rPr>
                <w:rFonts w:hint="eastAsia"/>
                <w:sz w:val="24"/>
                <w:szCs w:val="24"/>
              </w:rPr>
              <w:t>，主键</w:t>
            </w:r>
          </w:p>
        </w:tc>
      </w:tr>
      <w:tr w:rsidR="00713C7E" w:rsidTr="006913C1">
        <w:trPr>
          <w:trHeight w:val="467"/>
        </w:trPr>
        <w:tc>
          <w:tcPr>
            <w:tcW w:w="1607" w:type="dxa"/>
            <w:vAlign w:val="center"/>
          </w:tcPr>
          <w:p w:rsidR="00CE766F" w:rsidRDefault="00CE766F" w:rsidP="00EB4BC6">
            <w:pPr>
              <w:pStyle w:val="a0"/>
              <w:spacing w:line="360" w:lineRule="auto"/>
              <w:ind w:firstLine="0"/>
              <w:jc w:val="center"/>
              <w:rPr>
                <w:sz w:val="24"/>
                <w:szCs w:val="24"/>
              </w:rPr>
            </w:pPr>
            <w:proofErr w:type="spellStart"/>
            <w:r>
              <w:rPr>
                <w:rFonts w:hint="eastAsia"/>
                <w:sz w:val="24"/>
                <w:szCs w:val="24"/>
              </w:rPr>
              <w:t>c</w:t>
            </w:r>
            <w:r>
              <w:rPr>
                <w:sz w:val="24"/>
                <w:szCs w:val="24"/>
              </w:rPr>
              <w:t>id</w:t>
            </w:r>
            <w:proofErr w:type="spellEnd"/>
          </w:p>
        </w:tc>
        <w:tc>
          <w:tcPr>
            <w:tcW w:w="1740" w:type="dxa"/>
            <w:vAlign w:val="center"/>
          </w:tcPr>
          <w:p w:rsidR="00CE766F" w:rsidRDefault="00CE766F" w:rsidP="00EB4BC6">
            <w:pPr>
              <w:pStyle w:val="a0"/>
              <w:spacing w:line="360" w:lineRule="auto"/>
              <w:ind w:firstLine="0"/>
              <w:jc w:val="center"/>
              <w:rPr>
                <w:sz w:val="24"/>
                <w:szCs w:val="24"/>
              </w:rPr>
            </w:pPr>
            <w:r>
              <w:rPr>
                <w:rFonts w:hint="eastAsia"/>
                <w:sz w:val="24"/>
                <w:szCs w:val="24"/>
              </w:rPr>
              <w:t>I</w:t>
            </w:r>
            <w:r>
              <w:rPr>
                <w:sz w:val="24"/>
                <w:szCs w:val="24"/>
              </w:rPr>
              <w:t>NTEGER</w:t>
            </w:r>
          </w:p>
        </w:tc>
        <w:tc>
          <w:tcPr>
            <w:tcW w:w="1420" w:type="dxa"/>
            <w:vAlign w:val="center"/>
          </w:tcPr>
          <w:p w:rsidR="00CE766F" w:rsidRDefault="00CE766F"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CE766F" w:rsidRDefault="00CE766F" w:rsidP="00EB4BC6">
            <w:pPr>
              <w:pStyle w:val="a0"/>
              <w:spacing w:line="360" w:lineRule="auto"/>
              <w:ind w:firstLine="0"/>
              <w:jc w:val="center"/>
              <w:rPr>
                <w:sz w:val="24"/>
                <w:szCs w:val="24"/>
              </w:rPr>
            </w:pPr>
          </w:p>
        </w:tc>
        <w:tc>
          <w:tcPr>
            <w:tcW w:w="1412" w:type="dxa"/>
            <w:vAlign w:val="center"/>
          </w:tcPr>
          <w:p w:rsidR="00CE766F" w:rsidRDefault="00CE766F" w:rsidP="00EB4BC6">
            <w:pPr>
              <w:pStyle w:val="a0"/>
              <w:spacing w:line="360" w:lineRule="auto"/>
              <w:ind w:firstLine="0"/>
              <w:jc w:val="center"/>
              <w:rPr>
                <w:sz w:val="24"/>
                <w:szCs w:val="24"/>
              </w:rPr>
            </w:pPr>
            <w:r>
              <w:rPr>
                <w:rFonts w:hint="eastAsia"/>
                <w:sz w:val="24"/>
                <w:szCs w:val="24"/>
              </w:rPr>
              <w:t>评论</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713C7E" w:rsidTr="006913C1">
        <w:trPr>
          <w:trHeight w:val="467"/>
        </w:trPr>
        <w:tc>
          <w:tcPr>
            <w:tcW w:w="1607" w:type="dxa"/>
            <w:vAlign w:val="center"/>
          </w:tcPr>
          <w:p w:rsidR="00CE766F" w:rsidRDefault="00CE766F" w:rsidP="00EB4BC6">
            <w:pPr>
              <w:pStyle w:val="a0"/>
              <w:spacing w:line="360" w:lineRule="auto"/>
              <w:ind w:firstLine="0"/>
              <w:jc w:val="center"/>
              <w:rPr>
                <w:sz w:val="24"/>
                <w:szCs w:val="24"/>
              </w:rPr>
            </w:pPr>
            <w:r>
              <w:rPr>
                <w:rFonts w:hint="eastAsia"/>
                <w:sz w:val="24"/>
                <w:szCs w:val="24"/>
              </w:rPr>
              <w:t>o</w:t>
            </w:r>
            <w:r>
              <w:rPr>
                <w:sz w:val="24"/>
                <w:szCs w:val="24"/>
              </w:rPr>
              <w:t>wner</w:t>
            </w:r>
          </w:p>
        </w:tc>
        <w:tc>
          <w:tcPr>
            <w:tcW w:w="1740" w:type="dxa"/>
            <w:vAlign w:val="center"/>
          </w:tcPr>
          <w:p w:rsidR="00CE766F" w:rsidRDefault="00CE766F" w:rsidP="00EB4BC6">
            <w:pPr>
              <w:pStyle w:val="a0"/>
              <w:spacing w:line="360" w:lineRule="auto"/>
              <w:ind w:firstLine="0"/>
              <w:jc w:val="center"/>
              <w:rPr>
                <w:sz w:val="24"/>
                <w:szCs w:val="24"/>
              </w:rPr>
            </w:pPr>
            <w:r>
              <w:rPr>
                <w:sz w:val="24"/>
                <w:szCs w:val="24"/>
              </w:rPr>
              <w:t>INTEGER</w:t>
            </w:r>
          </w:p>
        </w:tc>
        <w:tc>
          <w:tcPr>
            <w:tcW w:w="1420" w:type="dxa"/>
            <w:vAlign w:val="center"/>
          </w:tcPr>
          <w:p w:rsidR="00CE766F" w:rsidRDefault="00CE766F"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CE766F" w:rsidRDefault="00CE766F" w:rsidP="00EB4BC6">
            <w:pPr>
              <w:pStyle w:val="a0"/>
              <w:spacing w:line="360" w:lineRule="auto"/>
              <w:ind w:firstLine="0"/>
              <w:jc w:val="center"/>
              <w:rPr>
                <w:sz w:val="24"/>
                <w:szCs w:val="24"/>
              </w:rPr>
            </w:pPr>
          </w:p>
        </w:tc>
        <w:tc>
          <w:tcPr>
            <w:tcW w:w="1412" w:type="dxa"/>
            <w:vAlign w:val="center"/>
          </w:tcPr>
          <w:p w:rsidR="00CE766F" w:rsidRDefault="00713C7E" w:rsidP="00EB4BC6">
            <w:pPr>
              <w:pStyle w:val="a0"/>
              <w:spacing w:line="360" w:lineRule="auto"/>
              <w:ind w:firstLine="0"/>
              <w:jc w:val="center"/>
              <w:rPr>
                <w:sz w:val="24"/>
                <w:szCs w:val="24"/>
              </w:rPr>
            </w:pPr>
            <w:r>
              <w:rPr>
                <w:rFonts w:hint="eastAsia"/>
                <w:sz w:val="24"/>
                <w:szCs w:val="24"/>
              </w:rPr>
              <w:t>回复</w:t>
            </w:r>
            <w:r w:rsidR="00CE766F">
              <w:rPr>
                <w:rFonts w:hint="eastAsia"/>
                <w:sz w:val="24"/>
                <w:szCs w:val="24"/>
              </w:rPr>
              <w:t>作者</w:t>
            </w:r>
            <w:r w:rsidR="00CE766F">
              <w:rPr>
                <w:rFonts w:hint="eastAsia"/>
                <w:sz w:val="24"/>
                <w:szCs w:val="24"/>
              </w:rPr>
              <w:t>i</w:t>
            </w:r>
            <w:r w:rsidR="00CE766F">
              <w:rPr>
                <w:sz w:val="24"/>
                <w:szCs w:val="24"/>
              </w:rPr>
              <w:t xml:space="preserve">d, </w:t>
            </w:r>
            <w:proofErr w:type="gramStart"/>
            <w:r w:rsidR="00CE766F">
              <w:rPr>
                <w:rFonts w:hint="eastAsia"/>
                <w:sz w:val="24"/>
                <w:szCs w:val="24"/>
              </w:rPr>
              <w:t>外键</w:t>
            </w:r>
            <w:proofErr w:type="gramEnd"/>
          </w:p>
        </w:tc>
      </w:tr>
      <w:tr w:rsidR="00CE766F" w:rsidTr="006913C1">
        <w:trPr>
          <w:trHeight w:val="467"/>
        </w:trPr>
        <w:tc>
          <w:tcPr>
            <w:tcW w:w="1607" w:type="dxa"/>
            <w:vAlign w:val="center"/>
          </w:tcPr>
          <w:p w:rsidR="00CE766F" w:rsidRDefault="00CE766F" w:rsidP="00EB4BC6">
            <w:pPr>
              <w:pStyle w:val="a0"/>
              <w:spacing w:line="360" w:lineRule="auto"/>
              <w:ind w:firstLine="0"/>
              <w:jc w:val="center"/>
              <w:rPr>
                <w:sz w:val="24"/>
                <w:szCs w:val="24"/>
              </w:rPr>
            </w:pPr>
            <w:r>
              <w:rPr>
                <w:rFonts w:hint="eastAsia"/>
                <w:sz w:val="24"/>
                <w:szCs w:val="24"/>
              </w:rPr>
              <w:t>responder</w:t>
            </w:r>
          </w:p>
        </w:tc>
        <w:tc>
          <w:tcPr>
            <w:tcW w:w="1740" w:type="dxa"/>
            <w:vAlign w:val="center"/>
          </w:tcPr>
          <w:p w:rsidR="00CE766F" w:rsidRDefault="00CE766F" w:rsidP="00EB4BC6">
            <w:pPr>
              <w:pStyle w:val="a0"/>
              <w:spacing w:line="360" w:lineRule="auto"/>
              <w:ind w:firstLine="0"/>
              <w:jc w:val="center"/>
              <w:rPr>
                <w:sz w:val="24"/>
                <w:szCs w:val="24"/>
              </w:rPr>
            </w:pPr>
            <w:r>
              <w:rPr>
                <w:rFonts w:hint="eastAsia"/>
                <w:sz w:val="24"/>
                <w:szCs w:val="24"/>
              </w:rPr>
              <w:t>I</w:t>
            </w:r>
            <w:r>
              <w:rPr>
                <w:sz w:val="24"/>
                <w:szCs w:val="24"/>
              </w:rPr>
              <w:t>NTEGER</w:t>
            </w:r>
          </w:p>
        </w:tc>
        <w:tc>
          <w:tcPr>
            <w:tcW w:w="1420" w:type="dxa"/>
            <w:vAlign w:val="center"/>
          </w:tcPr>
          <w:p w:rsidR="00CE766F" w:rsidRDefault="00CE766F"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CE766F" w:rsidRDefault="00CE766F" w:rsidP="00EB4BC6">
            <w:pPr>
              <w:pStyle w:val="a0"/>
              <w:spacing w:line="360" w:lineRule="auto"/>
              <w:ind w:firstLine="0"/>
              <w:jc w:val="center"/>
              <w:rPr>
                <w:sz w:val="24"/>
                <w:szCs w:val="24"/>
              </w:rPr>
            </w:pPr>
          </w:p>
        </w:tc>
        <w:tc>
          <w:tcPr>
            <w:tcW w:w="1412" w:type="dxa"/>
            <w:vAlign w:val="center"/>
          </w:tcPr>
          <w:p w:rsidR="00CE766F" w:rsidRDefault="00713C7E" w:rsidP="00EB4BC6">
            <w:pPr>
              <w:pStyle w:val="a0"/>
              <w:spacing w:line="360" w:lineRule="auto"/>
              <w:ind w:firstLine="0"/>
              <w:jc w:val="center"/>
              <w:rPr>
                <w:sz w:val="24"/>
                <w:szCs w:val="24"/>
              </w:rPr>
            </w:pPr>
            <w:r>
              <w:rPr>
                <w:rFonts w:hint="eastAsia"/>
                <w:sz w:val="24"/>
                <w:szCs w:val="24"/>
              </w:rPr>
              <w:t>被回复者</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713C7E" w:rsidTr="006913C1">
        <w:trPr>
          <w:trHeight w:val="467"/>
        </w:trPr>
        <w:tc>
          <w:tcPr>
            <w:tcW w:w="1607" w:type="dxa"/>
            <w:vAlign w:val="center"/>
          </w:tcPr>
          <w:p w:rsidR="00CE766F" w:rsidRDefault="00CE766F" w:rsidP="00EB4BC6">
            <w:pPr>
              <w:pStyle w:val="a0"/>
              <w:spacing w:line="360" w:lineRule="auto"/>
              <w:ind w:firstLine="0"/>
              <w:jc w:val="center"/>
              <w:rPr>
                <w:sz w:val="24"/>
                <w:szCs w:val="24"/>
              </w:rPr>
            </w:pPr>
            <w:r>
              <w:rPr>
                <w:sz w:val="24"/>
                <w:szCs w:val="24"/>
              </w:rPr>
              <w:t>content</w:t>
            </w:r>
          </w:p>
        </w:tc>
        <w:tc>
          <w:tcPr>
            <w:tcW w:w="1740" w:type="dxa"/>
            <w:vAlign w:val="center"/>
          </w:tcPr>
          <w:p w:rsidR="00CE766F" w:rsidRDefault="00CE766F" w:rsidP="00EB4BC6">
            <w:pPr>
              <w:pStyle w:val="a0"/>
              <w:spacing w:line="360" w:lineRule="auto"/>
              <w:ind w:firstLine="0"/>
              <w:jc w:val="center"/>
              <w:rPr>
                <w:sz w:val="24"/>
                <w:szCs w:val="24"/>
              </w:rPr>
            </w:pPr>
            <w:r>
              <w:rPr>
                <w:rFonts w:hint="eastAsia"/>
                <w:sz w:val="24"/>
                <w:szCs w:val="24"/>
              </w:rPr>
              <w:t>T</w:t>
            </w:r>
            <w:r>
              <w:rPr>
                <w:sz w:val="24"/>
                <w:szCs w:val="24"/>
              </w:rPr>
              <w:t>EXT</w:t>
            </w:r>
          </w:p>
        </w:tc>
        <w:tc>
          <w:tcPr>
            <w:tcW w:w="1420" w:type="dxa"/>
            <w:vAlign w:val="center"/>
          </w:tcPr>
          <w:p w:rsidR="00CE766F" w:rsidRDefault="00CE766F" w:rsidP="00EB4BC6">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rsidR="00CE766F" w:rsidRDefault="00CE766F" w:rsidP="00EB4BC6">
            <w:pPr>
              <w:pStyle w:val="a0"/>
              <w:spacing w:line="360" w:lineRule="auto"/>
              <w:ind w:firstLine="0"/>
              <w:jc w:val="center"/>
              <w:rPr>
                <w:sz w:val="24"/>
                <w:szCs w:val="24"/>
              </w:rPr>
            </w:pPr>
          </w:p>
        </w:tc>
        <w:tc>
          <w:tcPr>
            <w:tcW w:w="1412" w:type="dxa"/>
            <w:vAlign w:val="center"/>
          </w:tcPr>
          <w:p w:rsidR="00CE766F" w:rsidRDefault="00713C7E" w:rsidP="00EB4BC6">
            <w:pPr>
              <w:pStyle w:val="a0"/>
              <w:spacing w:line="360" w:lineRule="auto"/>
              <w:ind w:firstLine="0"/>
              <w:jc w:val="center"/>
              <w:rPr>
                <w:sz w:val="24"/>
                <w:szCs w:val="24"/>
              </w:rPr>
            </w:pPr>
            <w:r>
              <w:rPr>
                <w:rFonts w:hint="eastAsia"/>
                <w:sz w:val="24"/>
                <w:szCs w:val="24"/>
              </w:rPr>
              <w:t>回复</w:t>
            </w:r>
            <w:r w:rsidR="00CE766F">
              <w:rPr>
                <w:rFonts w:hint="eastAsia"/>
                <w:sz w:val="24"/>
                <w:szCs w:val="24"/>
              </w:rPr>
              <w:t>内容</w:t>
            </w:r>
          </w:p>
        </w:tc>
      </w:tr>
      <w:tr w:rsidR="00CE766F" w:rsidTr="006913C1">
        <w:trPr>
          <w:trHeight w:val="467"/>
        </w:trPr>
        <w:tc>
          <w:tcPr>
            <w:tcW w:w="1607" w:type="dxa"/>
            <w:vAlign w:val="center"/>
          </w:tcPr>
          <w:p w:rsidR="00CE766F" w:rsidRDefault="00713C7E" w:rsidP="00EB4BC6">
            <w:pPr>
              <w:pStyle w:val="a0"/>
              <w:spacing w:line="360" w:lineRule="auto"/>
              <w:ind w:firstLine="0"/>
              <w:jc w:val="center"/>
              <w:rPr>
                <w:sz w:val="24"/>
                <w:szCs w:val="24"/>
              </w:rPr>
            </w:pPr>
            <w:proofErr w:type="spellStart"/>
            <w:r>
              <w:rPr>
                <w:sz w:val="24"/>
                <w:szCs w:val="24"/>
              </w:rPr>
              <w:t>d</w:t>
            </w:r>
            <w:r w:rsidR="00CE766F">
              <w:rPr>
                <w:sz w:val="24"/>
                <w:szCs w:val="24"/>
              </w:rPr>
              <w:t>ate</w:t>
            </w:r>
            <w:r>
              <w:rPr>
                <w:sz w:val="24"/>
                <w:szCs w:val="24"/>
              </w:rPr>
              <w:t>_time</w:t>
            </w:r>
            <w:proofErr w:type="spellEnd"/>
          </w:p>
        </w:tc>
        <w:tc>
          <w:tcPr>
            <w:tcW w:w="1740" w:type="dxa"/>
            <w:vAlign w:val="center"/>
          </w:tcPr>
          <w:p w:rsidR="00CE766F" w:rsidRDefault="00713C7E" w:rsidP="00EB4BC6">
            <w:pPr>
              <w:pStyle w:val="a0"/>
              <w:spacing w:line="360" w:lineRule="auto"/>
              <w:ind w:firstLine="0"/>
              <w:jc w:val="center"/>
              <w:rPr>
                <w:sz w:val="24"/>
                <w:szCs w:val="24"/>
              </w:rPr>
            </w:pPr>
            <w:r>
              <w:rPr>
                <w:sz w:val="24"/>
                <w:szCs w:val="24"/>
              </w:rPr>
              <w:t>TIMESTAMP</w:t>
            </w:r>
          </w:p>
        </w:tc>
        <w:tc>
          <w:tcPr>
            <w:tcW w:w="1420" w:type="dxa"/>
            <w:vAlign w:val="center"/>
          </w:tcPr>
          <w:p w:rsidR="00CE766F" w:rsidRDefault="00CE766F" w:rsidP="00EB4BC6">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rsidR="00CE766F" w:rsidRDefault="00CE766F" w:rsidP="00EB4BC6">
            <w:pPr>
              <w:pStyle w:val="a0"/>
              <w:spacing w:line="360" w:lineRule="auto"/>
              <w:ind w:firstLine="0"/>
              <w:jc w:val="center"/>
              <w:rPr>
                <w:sz w:val="24"/>
                <w:szCs w:val="24"/>
              </w:rPr>
            </w:pPr>
            <w:r>
              <w:rPr>
                <w:rFonts w:hint="eastAsia"/>
                <w:sz w:val="24"/>
                <w:szCs w:val="24"/>
              </w:rPr>
              <w:t>C</w:t>
            </w:r>
            <w:r>
              <w:rPr>
                <w:sz w:val="24"/>
                <w:szCs w:val="24"/>
              </w:rPr>
              <w:t>URRENT_</w:t>
            </w:r>
            <w:r w:rsidR="00713C7E">
              <w:rPr>
                <w:sz w:val="24"/>
                <w:szCs w:val="24"/>
              </w:rPr>
              <w:t>TIMESTAMP</w:t>
            </w:r>
          </w:p>
        </w:tc>
        <w:tc>
          <w:tcPr>
            <w:tcW w:w="1412" w:type="dxa"/>
            <w:vAlign w:val="center"/>
          </w:tcPr>
          <w:p w:rsidR="00CE766F" w:rsidRDefault="00713C7E" w:rsidP="00EB4BC6">
            <w:pPr>
              <w:pStyle w:val="a0"/>
              <w:spacing w:line="360" w:lineRule="auto"/>
              <w:ind w:firstLine="0"/>
              <w:jc w:val="center"/>
              <w:rPr>
                <w:sz w:val="24"/>
                <w:szCs w:val="24"/>
              </w:rPr>
            </w:pPr>
            <w:r>
              <w:rPr>
                <w:rFonts w:hint="eastAsia"/>
                <w:sz w:val="24"/>
                <w:szCs w:val="24"/>
              </w:rPr>
              <w:t>回复发布</w:t>
            </w:r>
            <w:r w:rsidR="00CE766F">
              <w:rPr>
                <w:rFonts w:hint="eastAsia"/>
                <w:sz w:val="24"/>
                <w:szCs w:val="24"/>
              </w:rPr>
              <w:t>的</w:t>
            </w:r>
            <w:r>
              <w:rPr>
                <w:rFonts w:hint="eastAsia"/>
                <w:sz w:val="24"/>
                <w:szCs w:val="24"/>
              </w:rPr>
              <w:t>时间戳</w:t>
            </w:r>
            <w:r w:rsidR="00CE766F">
              <w:rPr>
                <w:rFonts w:hint="eastAsia"/>
                <w:sz w:val="24"/>
                <w:szCs w:val="24"/>
              </w:rPr>
              <w:t xml:space="preserve"> </w:t>
            </w:r>
          </w:p>
        </w:tc>
      </w:tr>
    </w:tbl>
    <w:p w:rsidR="00713C7E" w:rsidRPr="006913C1" w:rsidRDefault="006913C1" w:rsidP="002F6F2F">
      <w:pPr>
        <w:pStyle w:val="a0"/>
        <w:spacing w:line="360" w:lineRule="auto"/>
        <w:ind w:firstLine="0"/>
        <w:jc w:val="center"/>
        <w:rPr>
          <w:sz w:val="24"/>
          <w:szCs w:val="24"/>
        </w:rPr>
      </w:pPr>
      <w:r>
        <w:rPr>
          <w:rFonts w:hint="eastAsia"/>
          <w:sz w:val="24"/>
          <w:szCs w:val="24"/>
        </w:rPr>
        <w:t>表</w:t>
      </w:r>
      <w:r>
        <w:rPr>
          <w:rFonts w:hint="eastAsia"/>
          <w:sz w:val="24"/>
          <w:szCs w:val="24"/>
        </w:rPr>
        <w:t>3-6</w:t>
      </w:r>
      <w:r>
        <w:rPr>
          <w:sz w:val="24"/>
          <w:szCs w:val="24"/>
        </w:rPr>
        <w:t xml:space="preserve"> </w:t>
      </w:r>
      <w:r>
        <w:rPr>
          <w:rFonts w:hint="eastAsia"/>
          <w:sz w:val="24"/>
          <w:szCs w:val="24"/>
        </w:rPr>
        <w:t>回复数据表设计</w:t>
      </w:r>
    </w:p>
    <w:p w:rsidR="00713C7E" w:rsidRPr="000F4715" w:rsidRDefault="00713C7E" w:rsidP="000F4715">
      <w:pPr>
        <w:pStyle w:val="a0"/>
        <w:spacing w:line="360" w:lineRule="auto"/>
        <w:ind w:firstLine="0"/>
        <w:jc w:val="left"/>
        <w:rPr>
          <w:sz w:val="24"/>
          <w:szCs w:val="24"/>
        </w:rPr>
      </w:pPr>
      <w:r>
        <w:rPr>
          <w:rFonts w:hint="eastAsia"/>
          <w:sz w:val="24"/>
          <w:szCs w:val="24"/>
        </w:rPr>
        <w:t>表名：</w:t>
      </w:r>
      <w:r>
        <w:rPr>
          <w:rFonts w:hint="eastAsia"/>
          <w:sz w:val="24"/>
          <w:szCs w:val="24"/>
        </w:rPr>
        <w:t>likes</w:t>
      </w:r>
    </w:p>
    <w:tbl>
      <w:tblPr>
        <w:tblStyle w:val="af4"/>
        <w:tblW w:w="0" w:type="auto"/>
        <w:tblLook w:val="04A0" w:firstRow="1" w:lastRow="0" w:firstColumn="1" w:lastColumn="0" w:noHBand="0" w:noVBand="1"/>
      </w:tblPr>
      <w:tblGrid>
        <w:gridCol w:w="1506"/>
        <w:gridCol w:w="1705"/>
        <w:gridCol w:w="1250"/>
        <w:gridCol w:w="2824"/>
        <w:gridCol w:w="1237"/>
      </w:tblGrid>
      <w:tr w:rsidR="00713C7E" w:rsidTr="00713C7E">
        <w:trPr>
          <w:trHeight w:val="467"/>
        </w:trPr>
        <w:tc>
          <w:tcPr>
            <w:tcW w:w="1607"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字段名</w:t>
            </w:r>
          </w:p>
        </w:tc>
        <w:tc>
          <w:tcPr>
            <w:tcW w:w="1740"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数据类型</w:t>
            </w:r>
          </w:p>
        </w:tc>
        <w:tc>
          <w:tcPr>
            <w:tcW w:w="1420"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是否可以为空</w:t>
            </w:r>
          </w:p>
        </w:tc>
        <w:tc>
          <w:tcPr>
            <w:tcW w:w="2824"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默认值</w:t>
            </w:r>
          </w:p>
        </w:tc>
        <w:tc>
          <w:tcPr>
            <w:tcW w:w="1412"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说明</w:t>
            </w:r>
          </w:p>
        </w:tc>
      </w:tr>
      <w:tr w:rsidR="00713C7E" w:rsidTr="00713C7E">
        <w:trPr>
          <w:trHeight w:val="467"/>
        </w:trPr>
        <w:tc>
          <w:tcPr>
            <w:tcW w:w="1607" w:type="dxa"/>
            <w:vAlign w:val="center"/>
          </w:tcPr>
          <w:p w:rsidR="00713C7E" w:rsidRDefault="00713C7E" w:rsidP="00EB4BC6">
            <w:pPr>
              <w:pStyle w:val="a0"/>
              <w:spacing w:line="360" w:lineRule="auto"/>
              <w:ind w:firstLine="0"/>
              <w:jc w:val="center"/>
              <w:rPr>
                <w:sz w:val="24"/>
                <w:szCs w:val="24"/>
              </w:rPr>
            </w:pPr>
            <w:r>
              <w:rPr>
                <w:rFonts w:hint="eastAsia"/>
                <w:sz w:val="24"/>
                <w:szCs w:val="24"/>
              </w:rPr>
              <w:t>l</w:t>
            </w:r>
            <w:r>
              <w:rPr>
                <w:sz w:val="24"/>
                <w:szCs w:val="24"/>
              </w:rPr>
              <w:t>id</w:t>
            </w:r>
          </w:p>
        </w:tc>
        <w:tc>
          <w:tcPr>
            <w:tcW w:w="1740" w:type="dxa"/>
            <w:vAlign w:val="center"/>
          </w:tcPr>
          <w:p w:rsidR="00713C7E" w:rsidRDefault="00713C7E" w:rsidP="00EB4BC6">
            <w:pPr>
              <w:pStyle w:val="a0"/>
              <w:spacing w:line="360" w:lineRule="auto"/>
              <w:ind w:firstLine="0"/>
              <w:jc w:val="center"/>
              <w:rPr>
                <w:sz w:val="24"/>
                <w:szCs w:val="24"/>
              </w:rPr>
            </w:pPr>
            <w:r>
              <w:rPr>
                <w:rFonts w:hint="eastAsia"/>
                <w:sz w:val="24"/>
                <w:szCs w:val="24"/>
              </w:rPr>
              <w:t>S</w:t>
            </w:r>
            <w:r>
              <w:rPr>
                <w:sz w:val="24"/>
                <w:szCs w:val="24"/>
              </w:rPr>
              <w:t>ERIAL</w:t>
            </w:r>
          </w:p>
        </w:tc>
        <w:tc>
          <w:tcPr>
            <w:tcW w:w="1420" w:type="dxa"/>
            <w:vAlign w:val="center"/>
          </w:tcPr>
          <w:p w:rsidR="00713C7E" w:rsidRDefault="00713C7E"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713C7E" w:rsidRDefault="00713C7E" w:rsidP="00EB4BC6">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412" w:type="dxa"/>
            <w:vAlign w:val="center"/>
          </w:tcPr>
          <w:p w:rsidR="00713C7E" w:rsidRDefault="00713C7E" w:rsidP="00EB4BC6">
            <w:pPr>
              <w:pStyle w:val="a0"/>
              <w:spacing w:line="360" w:lineRule="auto"/>
              <w:ind w:firstLine="0"/>
              <w:jc w:val="center"/>
              <w:rPr>
                <w:sz w:val="24"/>
                <w:szCs w:val="24"/>
              </w:rPr>
            </w:pPr>
            <w:proofErr w:type="gramStart"/>
            <w:r>
              <w:rPr>
                <w:rFonts w:hint="eastAsia"/>
                <w:sz w:val="24"/>
                <w:szCs w:val="24"/>
              </w:rPr>
              <w:t>点赞</w:t>
            </w:r>
            <w:proofErr w:type="gramEnd"/>
            <w:r>
              <w:rPr>
                <w:rFonts w:hint="eastAsia"/>
                <w:sz w:val="24"/>
                <w:szCs w:val="24"/>
              </w:rPr>
              <w:t>id</w:t>
            </w:r>
            <w:r>
              <w:rPr>
                <w:rFonts w:hint="eastAsia"/>
                <w:sz w:val="24"/>
                <w:szCs w:val="24"/>
              </w:rPr>
              <w:t>，主键</w:t>
            </w:r>
          </w:p>
        </w:tc>
      </w:tr>
      <w:tr w:rsidR="00713C7E" w:rsidTr="00713C7E">
        <w:trPr>
          <w:trHeight w:val="467"/>
        </w:trPr>
        <w:tc>
          <w:tcPr>
            <w:tcW w:w="1607" w:type="dxa"/>
            <w:vAlign w:val="center"/>
          </w:tcPr>
          <w:p w:rsidR="00713C7E" w:rsidRDefault="00713C7E" w:rsidP="00EB4BC6">
            <w:pPr>
              <w:pStyle w:val="a0"/>
              <w:spacing w:line="360" w:lineRule="auto"/>
              <w:ind w:firstLine="0"/>
              <w:jc w:val="center"/>
              <w:rPr>
                <w:sz w:val="24"/>
                <w:szCs w:val="24"/>
              </w:rPr>
            </w:pPr>
            <w:proofErr w:type="spellStart"/>
            <w:r>
              <w:rPr>
                <w:rFonts w:hint="eastAsia"/>
                <w:sz w:val="24"/>
                <w:szCs w:val="24"/>
              </w:rPr>
              <w:lastRenderedPageBreak/>
              <w:t>oa</w:t>
            </w:r>
            <w:r>
              <w:rPr>
                <w:sz w:val="24"/>
                <w:szCs w:val="24"/>
              </w:rPr>
              <w:t>id</w:t>
            </w:r>
            <w:proofErr w:type="spellEnd"/>
          </w:p>
        </w:tc>
        <w:tc>
          <w:tcPr>
            <w:tcW w:w="1740" w:type="dxa"/>
            <w:vAlign w:val="center"/>
          </w:tcPr>
          <w:p w:rsidR="00713C7E" w:rsidRDefault="00713C7E" w:rsidP="00EB4BC6">
            <w:pPr>
              <w:pStyle w:val="a0"/>
              <w:spacing w:line="360" w:lineRule="auto"/>
              <w:ind w:firstLine="0"/>
              <w:jc w:val="center"/>
              <w:rPr>
                <w:sz w:val="24"/>
                <w:szCs w:val="24"/>
              </w:rPr>
            </w:pPr>
            <w:r>
              <w:rPr>
                <w:rFonts w:hint="eastAsia"/>
                <w:sz w:val="24"/>
                <w:szCs w:val="24"/>
              </w:rPr>
              <w:t>I</w:t>
            </w:r>
            <w:r>
              <w:rPr>
                <w:sz w:val="24"/>
                <w:szCs w:val="24"/>
              </w:rPr>
              <w:t>NTEGER</w:t>
            </w:r>
          </w:p>
        </w:tc>
        <w:tc>
          <w:tcPr>
            <w:tcW w:w="1420" w:type="dxa"/>
            <w:vAlign w:val="center"/>
          </w:tcPr>
          <w:p w:rsidR="00713C7E" w:rsidRDefault="00713C7E"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713C7E" w:rsidRDefault="00713C7E" w:rsidP="00EB4BC6">
            <w:pPr>
              <w:pStyle w:val="a0"/>
              <w:spacing w:line="360" w:lineRule="auto"/>
              <w:ind w:firstLine="0"/>
              <w:jc w:val="center"/>
              <w:rPr>
                <w:sz w:val="24"/>
                <w:szCs w:val="24"/>
              </w:rPr>
            </w:pPr>
          </w:p>
        </w:tc>
        <w:tc>
          <w:tcPr>
            <w:tcW w:w="1412" w:type="dxa"/>
            <w:vAlign w:val="center"/>
          </w:tcPr>
          <w:p w:rsidR="00713C7E" w:rsidRDefault="00713C7E" w:rsidP="00EB4BC6">
            <w:pPr>
              <w:pStyle w:val="a0"/>
              <w:spacing w:line="360" w:lineRule="auto"/>
              <w:ind w:firstLine="0"/>
              <w:jc w:val="center"/>
              <w:rPr>
                <w:sz w:val="24"/>
                <w:szCs w:val="24"/>
              </w:rPr>
            </w:pPr>
            <w:r>
              <w:rPr>
                <w:rFonts w:hint="eastAsia"/>
                <w:sz w:val="24"/>
                <w:szCs w:val="24"/>
              </w:rPr>
              <w:t>原创文章</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713C7E" w:rsidTr="00713C7E">
        <w:trPr>
          <w:trHeight w:val="467"/>
        </w:trPr>
        <w:tc>
          <w:tcPr>
            <w:tcW w:w="1607" w:type="dxa"/>
            <w:vAlign w:val="center"/>
          </w:tcPr>
          <w:p w:rsidR="00713C7E" w:rsidRDefault="00713C7E" w:rsidP="00EB4BC6">
            <w:pPr>
              <w:pStyle w:val="a0"/>
              <w:spacing w:line="360" w:lineRule="auto"/>
              <w:ind w:firstLine="0"/>
              <w:jc w:val="center"/>
              <w:rPr>
                <w:sz w:val="24"/>
                <w:szCs w:val="24"/>
              </w:rPr>
            </w:pPr>
            <w:r>
              <w:rPr>
                <w:rFonts w:hint="eastAsia"/>
                <w:sz w:val="24"/>
                <w:szCs w:val="24"/>
              </w:rPr>
              <w:t>o</w:t>
            </w:r>
            <w:r>
              <w:rPr>
                <w:sz w:val="24"/>
                <w:szCs w:val="24"/>
              </w:rPr>
              <w:t>wner</w:t>
            </w:r>
          </w:p>
        </w:tc>
        <w:tc>
          <w:tcPr>
            <w:tcW w:w="1740" w:type="dxa"/>
            <w:vAlign w:val="center"/>
          </w:tcPr>
          <w:p w:rsidR="00713C7E" w:rsidRDefault="00713C7E" w:rsidP="00EB4BC6">
            <w:pPr>
              <w:pStyle w:val="a0"/>
              <w:spacing w:line="360" w:lineRule="auto"/>
              <w:ind w:firstLine="0"/>
              <w:jc w:val="center"/>
              <w:rPr>
                <w:sz w:val="24"/>
                <w:szCs w:val="24"/>
              </w:rPr>
            </w:pPr>
            <w:r>
              <w:rPr>
                <w:sz w:val="24"/>
                <w:szCs w:val="24"/>
              </w:rPr>
              <w:t>INTEGER</w:t>
            </w:r>
          </w:p>
        </w:tc>
        <w:tc>
          <w:tcPr>
            <w:tcW w:w="1420" w:type="dxa"/>
            <w:vAlign w:val="center"/>
          </w:tcPr>
          <w:p w:rsidR="00713C7E" w:rsidRDefault="00713C7E"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713C7E" w:rsidRDefault="00713C7E" w:rsidP="00EB4BC6">
            <w:pPr>
              <w:pStyle w:val="a0"/>
              <w:spacing w:line="360" w:lineRule="auto"/>
              <w:ind w:firstLine="0"/>
              <w:jc w:val="center"/>
              <w:rPr>
                <w:sz w:val="24"/>
                <w:szCs w:val="24"/>
              </w:rPr>
            </w:pPr>
          </w:p>
        </w:tc>
        <w:tc>
          <w:tcPr>
            <w:tcW w:w="1412" w:type="dxa"/>
            <w:vAlign w:val="center"/>
          </w:tcPr>
          <w:p w:rsidR="00713C7E" w:rsidRDefault="00713C7E" w:rsidP="00EB4BC6">
            <w:pPr>
              <w:pStyle w:val="a0"/>
              <w:spacing w:line="360" w:lineRule="auto"/>
              <w:ind w:firstLine="0"/>
              <w:jc w:val="center"/>
              <w:rPr>
                <w:sz w:val="24"/>
                <w:szCs w:val="24"/>
              </w:rPr>
            </w:pPr>
            <w:r>
              <w:rPr>
                <w:rFonts w:hint="eastAsia"/>
                <w:sz w:val="24"/>
                <w:szCs w:val="24"/>
              </w:rPr>
              <w:t>回复作者</w:t>
            </w:r>
            <w:r>
              <w:rPr>
                <w:rFonts w:hint="eastAsia"/>
                <w:sz w:val="24"/>
                <w:szCs w:val="24"/>
              </w:rPr>
              <w:t>i</w:t>
            </w:r>
            <w:r>
              <w:rPr>
                <w:sz w:val="24"/>
                <w:szCs w:val="24"/>
              </w:rPr>
              <w:t xml:space="preserve">d, </w:t>
            </w:r>
            <w:proofErr w:type="gramStart"/>
            <w:r>
              <w:rPr>
                <w:rFonts w:hint="eastAsia"/>
                <w:sz w:val="24"/>
                <w:szCs w:val="24"/>
              </w:rPr>
              <w:t>外键</w:t>
            </w:r>
            <w:proofErr w:type="gramEnd"/>
          </w:p>
        </w:tc>
      </w:tr>
      <w:tr w:rsidR="00713C7E" w:rsidTr="00713C7E">
        <w:trPr>
          <w:trHeight w:val="467"/>
        </w:trPr>
        <w:tc>
          <w:tcPr>
            <w:tcW w:w="1607" w:type="dxa"/>
            <w:vAlign w:val="center"/>
          </w:tcPr>
          <w:p w:rsidR="00713C7E" w:rsidRDefault="00713C7E" w:rsidP="00EB4BC6">
            <w:pPr>
              <w:pStyle w:val="a0"/>
              <w:spacing w:line="360" w:lineRule="auto"/>
              <w:ind w:firstLine="0"/>
              <w:jc w:val="center"/>
              <w:rPr>
                <w:sz w:val="24"/>
                <w:szCs w:val="24"/>
              </w:rPr>
            </w:pPr>
            <w:proofErr w:type="spellStart"/>
            <w:r>
              <w:rPr>
                <w:sz w:val="24"/>
                <w:szCs w:val="24"/>
              </w:rPr>
              <w:t>date_time</w:t>
            </w:r>
            <w:proofErr w:type="spellEnd"/>
          </w:p>
        </w:tc>
        <w:tc>
          <w:tcPr>
            <w:tcW w:w="1740" w:type="dxa"/>
            <w:vAlign w:val="center"/>
          </w:tcPr>
          <w:p w:rsidR="00713C7E" w:rsidRDefault="00713C7E" w:rsidP="00EB4BC6">
            <w:pPr>
              <w:pStyle w:val="a0"/>
              <w:spacing w:line="360" w:lineRule="auto"/>
              <w:ind w:firstLine="0"/>
              <w:jc w:val="center"/>
              <w:rPr>
                <w:sz w:val="24"/>
                <w:szCs w:val="24"/>
              </w:rPr>
            </w:pPr>
            <w:r>
              <w:rPr>
                <w:sz w:val="24"/>
                <w:szCs w:val="24"/>
              </w:rPr>
              <w:t>TIMESTAMP</w:t>
            </w:r>
          </w:p>
        </w:tc>
        <w:tc>
          <w:tcPr>
            <w:tcW w:w="1420" w:type="dxa"/>
            <w:vAlign w:val="center"/>
          </w:tcPr>
          <w:p w:rsidR="00713C7E" w:rsidRDefault="00713C7E" w:rsidP="00EB4BC6">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rsidR="00713C7E" w:rsidRDefault="00713C7E" w:rsidP="00EB4BC6">
            <w:pPr>
              <w:pStyle w:val="a0"/>
              <w:spacing w:line="360" w:lineRule="auto"/>
              <w:ind w:firstLine="0"/>
              <w:jc w:val="center"/>
              <w:rPr>
                <w:sz w:val="24"/>
                <w:szCs w:val="24"/>
              </w:rPr>
            </w:pPr>
            <w:r>
              <w:rPr>
                <w:rFonts w:hint="eastAsia"/>
                <w:sz w:val="24"/>
                <w:szCs w:val="24"/>
              </w:rPr>
              <w:t>C</w:t>
            </w:r>
            <w:r>
              <w:rPr>
                <w:sz w:val="24"/>
                <w:szCs w:val="24"/>
              </w:rPr>
              <w:t>URRENT_TIMESTAMP</w:t>
            </w:r>
          </w:p>
        </w:tc>
        <w:tc>
          <w:tcPr>
            <w:tcW w:w="1412" w:type="dxa"/>
            <w:vAlign w:val="center"/>
          </w:tcPr>
          <w:p w:rsidR="00713C7E" w:rsidRDefault="00713C7E" w:rsidP="00EB4BC6">
            <w:pPr>
              <w:pStyle w:val="a0"/>
              <w:spacing w:line="360" w:lineRule="auto"/>
              <w:ind w:firstLine="0"/>
              <w:jc w:val="center"/>
              <w:rPr>
                <w:sz w:val="24"/>
                <w:szCs w:val="24"/>
              </w:rPr>
            </w:pPr>
            <w:r>
              <w:rPr>
                <w:rFonts w:hint="eastAsia"/>
                <w:sz w:val="24"/>
                <w:szCs w:val="24"/>
              </w:rPr>
              <w:t>回复发布的时间戳</w:t>
            </w:r>
            <w:r>
              <w:rPr>
                <w:rFonts w:hint="eastAsia"/>
                <w:sz w:val="24"/>
                <w:szCs w:val="24"/>
              </w:rPr>
              <w:t xml:space="preserve"> </w:t>
            </w:r>
          </w:p>
        </w:tc>
      </w:tr>
    </w:tbl>
    <w:p w:rsidR="00713C7E" w:rsidRPr="006913C1" w:rsidRDefault="006913C1" w:rsidP="002F6F2F">
      <w:pPr>
        <w:pStyle w:val="a0"/>
        <w:spacing w:line="360" w:lineRule="auto"/>
        <w:ind w:firstLine="0"/>
        <w:jc w:val="center"/>
        <w:rPr>
          <w:sz w:val="24"/>
          <w:szCs w:val="24"/>
        </w:rPr>
      </w:pPr>
      <w:r>
        <w:rPr>
          <w:rFonts w:hint="eastAsia"/>
          <w:sz w:val="24"/>
          <w:szCs w:val="24"/>
        </w:rPr>
        <w:t>表</w:t>
      </w:r>
      <w:r>
        <w:rPr>
          <w:rFonts w:hint="eastAsia"/>
          <w:sz w:val="24"/>
          <w:szCs w:val="24"/>
        </w:rPr>
        <w:t>3-7</w:t>
      </w:r>
      <w:r>
        <w:rPr>
          <w:sz w:val="24"/>
          <w:szCs w:val="24"/>
        </w:rPr>
        <w:t xml:space="preserve"> </w:t>
      </w:r>
      <w:proofErr w:type="gramStart"/>
      <w:r>
        <w:rPr>
          <w:rFonts w:hint="eastAsia"/>
          <w:sz w:val="24"/>
          <w:szCs w:val="24"/>
        </w:rPr>
        <w:t>点赞数据表</w:t>
      </w:r>
      <w:proofErr w:type="gramEnd"/>
      <w:r>
        <w:rPr>
          <w:rFonts w:hint="eastAsia"/>
          <w:sz w:val="24"/>
          <w:szCs w:val="24"/>
        </w:rPr>
        <w:t>设计</w:t>
      </w:r>
    </w:p>
    <w:p w:rsidR="00713C7E" w:rsidRDefault="00713C7E" w:rsidP="000F4715">
      <w:pPr>
        <w:pStyle w:val="a0"/>
        <w:spacing w:line="360" w:lineRule="auto"/>
        <w:ind w:firstLine="0"/>
        <w:jc w:val="left"/>
        <w:rPr>
          <w:sz w:val="24"/>
          <w:szCs w:val="24"/>
        </w:rPr>
      </w:pPr>
      <w:r>
        <w:rPr>
          <w:rFonts w:hint="eastAsia"/>
          <w:sz w:val="24"/>
          <w:szCs w:val="24"/>
        </w:rPr>
        <w:t>表名：</w:t>
      </w:r>
      <w:r>
        <w:rPr>
          <w:rFonts w:hint="eastAsia"/>
          <w:sz w:val="24"/>
          <w:szCs w:val="24"/>
        </w:rPr>
        <w:t>messages</w:t>
      </w:r>
    </w:p>
    <w:tbl>
      <w:tblPr>
        <w:tblStyle w:val="af4"/>
        <w:tblW w:w="0" w:type="auto"/>
        <w:tblLook w:val="04A0" w:firstRow="1" w:lastRow="0" w:firstColumn="1" w:lastColumn="0" w:noHBand="0" w:noVBand="1"/>
      </w:tblPr>
      <w:tblGrid>
        <w:gridCol w:w="1494"/>
        <w:gridCol w:w="1759"/>
        <w:gridCol w:w="1229"/>
        <w:gridCol w:w="2824"/>
        <w:gridCol w:w="1216"/>
      </w:tblGrid>
      <w:tr w:rsidR="00EB4BC6" w:rsidTr="006913C1">
        <w:trPr>
          <w:trHeight w:val="467"/>
        </w:trPr>
        <w:tc>
          <w:tcPr>
            <w:tcW w:w="1602"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字段名</w:t>
            </w:r>
          </w:p>
        </w:tc>
        <w:tc>
          <w:tcPr>
            <w:tcW w:w="1759"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数据类型</w:t>
            </w:r>
          </w:p>
        </w:tc>
        <w:tc>
          <w:tcPr>
            <w:tcW w:w="1413"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是否可以为空</w:t>
            </w:r>
          </w:p>
        </w:tc>
        <w:tc>
          <w:tcPr>
            <w:tcW w:w="2824"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默认值</w:t>
            </w:r>
          </w:p>
        </w:tc>
        <w:tc>
          <w:tcPr>
            <w:tcW w:w="1405" w:type="dxa"/>
            <w:shd w:val="clear" w:color="auto" w:fill="D9D9D9" w:themeFill="background1" w:themeFillShade="D9"/>
            <w:vAlign w:val="center"/>
          </w:tcPr>
          <w:p w:rsidR="00713C7E" w:rsidRDefault="00713C7E" w:rsidP="00EB4BC6">
            <w:pPr>
              <w:pStyle w:val="a0"/>
              <w:spacing w:line="360" w:lineRule="auto"/>
              <w:ind w:firstLine="0"/>
              <w:jc w:val="center"/>
              <w:rPr>
                <w:sz w:val="24"/>
                <w:szCs w:val="24"/>
              </w:rPr>
            </w:pPr>
            <w:r>
              <w:rPr>
                <w:rFonts w:hint="eastAsia"/>
                <w:sz w:val="24"/>
                <w:szCs w:val="24"/>
              </w:rPr>
              <w:t>说明</w:t>
            </w:r>
          </w:p>
        </w:tc>
      </w:tr>
      <w:tr w:rsidR="00EB4BC6" w:rsidTr="006913C1">
        <w:trPr>
          <w:trHeight w:val="467"/>
        </w:trPr>
        <w:tc>
          <w:tcPr>
            <w:tcW w:w="1602" w:type="dxa"/>
            <w:vAlign w:val="center"/>
          </w:tcPr>
          <w:p w:rsidR="00713C7E" w:rsidRDefault="00713C7E" w:rsidP="00EB4BC6">
            <w:pPr>
              <w:pStyle w:val="a0"/>
              <w:spacing w:line="360" w:lineRule="auto"/>
              <w:ind w:firstLine="0"/>
              <w:jc w:val="center"/>
              <w:rPr>
                <w:sz w:val="24"/>
                <w:szCs w:val="24"/>
              </w:rPr>
            </w:pPr>
            <w:r>
              <w:rPr>
                <w:rFonts w:hint="eastAsia"/>
                <w:sz w:val="24"/>
                <w:szCs w:val="24"/>
              </w:rPr>
              <w:t>m</w:t>
            </w:r>
            <w:r>
              <w:rPr>
                <w:sz w:val="24"/>
                <w:szCs w:val="24"/>
              </w:rPr>
              <w:t>id</w:t>
            </w:r>
          </w:p>
        </w:tc>
        <w:tc>
          <w:tcPr>
            <w:tcW w:w="1759" w:type="dxa"/>
            <w:vAlign w:val="center"/>
          </w:tcPr>
          <w:p w:rsidR="00713C7E" w:rsidRDefault="00713C7E" w:rsidP="00EB4BC6">
            <w:pPr>
              <w:pStyle w:val="a0"/>
              <w:spacing w:line="360" w:lineRule="auto"/>
              <w:ind w:firstLine="0"/>
              <w:jc w:val="center"/>
              <w:rPr>
                <w:sz w:val="24"/>
                <w:szCs w:val="24"/>
              </w:rPr>
            </w:pPr>
            <w:r>
              <w:rPr>
                <w:rFonts w:hint="eastAsia"/>
                <w:sz w:val="24"/>
                <w:szCs w:val="24"/>
              </w:rPr>
              <w:t>S</w:t>
            </w:r>
            <w:r>
              <w:rPr>
                <w:sz w:val="24"/>
                <w:szCs w:val="24"/>
              </w:rPr>
              <w:t>ERIAL</w:t>
            </w:r>
          </w:p>
        </w:tc>
        <w:tc>
          <w:tcPr>
            <w:tcW w:w="1413" w:type="dxa"/>
            <w:vAlign w:val="center"/>
          </w:tcPr>
          <w:p w:rsidR="00713C7E" w:rsidRDefault="00713C7E"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713C7E" w:rsidRDefault="00713C7E" w:rsidP="00EB4BC6">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405" w:type="dxa"/>
            <w:vAlign w:val="center"/>
          </w:tcPr>
          <w:p w:rsidR="00713C7E" w:rsidRDefault="00EB4BC6" w:rsidP="00EB4BC6">
            <w:pPr>
              <w:pStyle w:val="a0"/>
              <w:spacing w:line="360" w:lineRule="auto"/>
              <w:ind w:firstLine="0"/>
              <w:jc w:val="center"/>
              <w:rPr>
                <w:sz w:val="24"/>
                <w:szCs w:val="24"/>
              </w:rPr>
            </w:pPr>
            <w:r>
              <w:rPr>
                <w:rFonts w:hint="eastAsia"/>
                <w:sz w:val="24"/>
                <w:szCs w:val="24"/>
              </w:rPr>
              <w:t>消息</w:t>
            </w:r>
            <w:r w:rsidR="00713C7E">
              <w:rPr>
                <w:rFonts w:hint="eastAsia"/>
                <w:sz w:val="24"/>
                <w:szCs w:val="24"/>
              </w:rPr>
              <w:t>id</w:t>
            </w:r>
            <w:r w:rsidR="00713C7E">
              <w:rPr>
                <w:rFonts w:hint="eastAsia"/>
                <w:sz w:val="24"/>
                <w:szCs w:val="24"/>
              </w:rPr>
              <w:t>，主键</w:t>
            </w:r>
          </w:p>
        </w:tc>
      </w:tr>
      <w:tr w:rsidR="00EB4BC6" w:rsidTr="006913C1">
        <w:trPr>
          <w:trHeight w:val="467"/>
        </w:trPr>
        <w:tc>
          <w:tcPr>
            <w:tcW w:w="1602" w:type="dxa"/>
            <w:vAlign w:val="center"/>
          </w:tcPr>
          <w:p w:rsidR="00713C7E" w:rsidRDefault="00713C7E" w:rsidP="00EB4BC6">
            <w:pPr>
              <w:pStyle w:val="a0"/>
              <w:spacing w:line="360" w:lineRule="auto"/>
              <w:ind w:firstLine="0"/>
              <w:jc w:val="center"/>
              <w:rPr>
                <w:sz w:val="24"/>
                <w:szCs w:val="24"/>
              </w:rPr>
            </w:pPr>
            <w:proofErr w:type="spellStart"/>
            <w:r>
              <w:rPr>
                <w:rFonts w:hint="eastAsia"/>
                <w:sz w:val="24"/>
                <w:szCs w:val="24"/>
              </w:rPr>
              <w:t>uid</w:t>
            </w:r>
            <w:proofErr w:type="spellEnd"/>
          </w:p>
        </w:tc>
        <w:tc>
          <w:tcPr>
            <w:tcW w:w="1759" w:type="dxa"/>
            <w:vAlign w:val="center"/>
          </w:tcPr>
          <w:p w:rsidR="00713C7E" w:rsidRDefault="00713C7E" w:rsidP="00EB4BC6">
            <w:pPr>
              <w:pStyle w:val="a0"/>
              <w:spacing w:line="360" w:lineRule="auto"/>
              <w:ind w:firstLine="0"/>
              <w:jc w:val="center"/>
              <w:rPr>
                <w:sz w:val="24"/>
                <w:szCs w:val="24"/>
              </w:rPr>
            </w:pPr>
            <w:r>
              <w:rPr>
                <w:rFonts w:hint="eastAsia"/>
                <w:sz w:val="24"/>
                <w:szCs w:val="24"/>
              </w:rPr>
              <w:t>I</w:t>
            </w:r>
            <w:r>
              <w:rPr>
                <w:sz w:val="24"/>
                <w:szCs w:val="24"/>
              </w:rPr>
              <w:t>NTEGER</w:t>
            </w:r>
          </w:p>
        </w:tc>
        <w:tc>
          <w:tcPr>
            <w:tcW w:w="1413" w:type="dxa"/>
            <w:vAlign w:val="center"/>
          </w:tcPr>
          <w:p w:rsidR="00713C7E" w:rsidRDefault="00713C7E"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713C7E" w:rsidRDefault="00713C7E" w:rsidP="00EB4BC6">
            <w:pPr>
              <w:pStyle w:val="a0"/>
              <w:spacing w:line="360" w:lineRule="auto"/>
              <w:ind w:firstLine="0"/>
              <w:jc w:val="center"/>
              <w:rPr>
                <w:sz w:val="24"/>
                <w:szCs w:val="24"/>
              </w:rPr>
            </w:pPr>
          </w:p>
        </w:tc>
        <w:tc>
          <w:tcPr>
            <w:tcW w:w="1405" w:type="dxa"/>
            <w:vAlign w:val="center"/>
          </w:tcPr>
          <w:p w:rsidR="00713C7E" w:rsidRDefault="00EB4BC6" w:rsidP="00EB4BC6">
            <w:pPr>
              <w:pStyle w:val="a0"/>
              <w:spacing w:line="360" w:lineRule="auto"/>
              <w:ind w:firstLine="0"/>
              <w:jc w:val="center"/>
              <w:rPr>
                <w:sz w:val="24"/>
                <w:szCs w:val="24"/>
              </w:rPr>
            </w:pPr>
            <w:r>
              <w:rPr>
                <w:rFonts w:hint="eastAsia"/>
                <w:sz w:val="24"/>
                <w:szCs w:val="24"/>
              </w:rPr>
              <w:t>要通知的用户</w:t>
            </w:r>
            <w:r w:rsidR="00713C7E">
              <w:rPr>
                <w:rFonts w:hint="eastAsia"/>
                <w:sz w:val="24"/>
                <w:szCs w:val="24"/>
              </w:rPr>
              <w:t>id</w:t>
            </w:r>
            <w:r w:rsidR="00713C7E">
              <w:rPr>
                <w:rFonts w:hint="eastAsia"/>
                <w:sz w:val="24"/>
                <w:szCs w:val="24"/>
              </w:rPr>
              <w:t>，</w:t>
            </w:r>
            <w:proofErr w:type="gramStart"/>
            <w:r w:rsidR="00713C7E">
              <w:rPr>
                <w:rFonts w:hint="eastAsia"/>
                <w:sz w:val="24"/>
                <w:szCs w:val="24"/>
              </w:rPr>
              <w:t>外键</w:t>
            </w:r>
            <w:proofErr w:type="gramEnd"/>
          </w:p>
        </w:tc>
      </w:tr>
      <w:tr w:rsidR="00EB4BC6" w:rsidTr="006913C1">
        <w:trPr>
          <w:trHeight w:val="467"/>
        </w:trPr>
        <w:tc>
          <w:tcPr>
            <w:tcW w:w="1602" w:type="dxa"/>
            <w:vAlign w:val="center"/>
          </w:tcPr>
          <w:p w:rsidR="00713C7E" w:rsidRDefault="00713C7E" w:rsidP="00EB4BC6">
            <w:pPr>
              <w:pStyle w:val="a0"/>
              <w:spacing w:line="360" w:lineRule="auto"/>
              <w:ind w:firstLine="0"/>
              <w:jc w:val="center"/>
              <w:rPr>
                <w:sz w:val="24"/>
                <w:szCs w:val="24"/>
              </w:rPr>
            </w:pPr>
            <w:proofErr w:type="spellStart"/>
            <w:r>
              <w:rPr>
                <w:rFonts w:hint="eastAsia"/>
                <w:sz w:val="24"/>
                <w:szCs w:val="24"/>
              </w:rPr>
              <w:t>o</w:t>
            </w:r>
            <w:r>
              <w:rPr>
                <w:sz w:val="24"/>
                <w:szCs w:val="24"/>
              </w:rPr>
              <w:t>aid</w:t>
            </w:r>
            <w:proofErr w:type="spellEnd"/>
          </w:p>
        </w:tc>
        <w:tc>
          <w:tcPr>
            <w:tcW w:w="1759" w:type="dxa"/>
            <w:vAlign w:val="center"/>
          </w:tcPr>
          <w:p w:rsidR="00713C7E" w:rsidRDefault="00713C7E" w:rsidP="00EB4BC6">
            <w:pPr>
              <w:pStyle w:val="a0"/>
              <w:spacing w:line="360" w:lineRule="auto"/>
              <w:ind w:firstLine="0"/>
              <w:jc w:val="center"/>
              <w:rPr>
                <w:sz w:val="24"/>
                <w:szCs w:val="24"/>
              </w:rPr>
            </w:pPr>
            <w:r>
              <w:rPr>
                <w:sz w:val="24"/>
                <w:szCs w:val="24"/>
              </w:rPr>
              <w:t>INTEGER</w:t>
            </w:r>
          </w:p>
        </w:tc>
        <w:tc>
          <w:tcPr>
            <w:tcW w:w="1413" w:type="dxa"/>
            <w:vAlign w:val="center"/>
          </w:tcPr>
          <w:p w:rsidR="00713C7E" w:rsidRDefault="00713C7E"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713C7E" w:rsidRDefault="00713C7E" w:rsidP="00EB4BC6">
            <w:pPr>
              <w:pStyle w:val="a0"/>
              <w:spacing w:line="360" w:lineRule="auto"/>
              <w:ind w:firstLine="0"/>
              <w:jc w:val="center"/>
              <w:rPr>
                <w:sz w:val="24"/>
                <w:szCs w:val="24"/>
              </w:rPr>
            </w:pPr>
          </w:p>
        </w:tc>
        <w:tc>
          <w:tcPr>
            <w:tcW w:w="1405" w:type="dxa"/>
            <w:vAlign w:val="center"/>
          </w:tcPr>
          <w:p w:rsidR="00713C7E" w:rsidRDefault="00EB4BC6" w:rsidP="00EB4BC6">
            <w:pPr>
              <w:pStyle w:val="a0"/>
              <w:spacing w:line="360" w:lineRule="auto"/>
              <w:ind w:firstLine="0"/>
              <w:jc w:val="center"/>
              <w:rPr>
                <w:sz w:val="24"/>
                <w:szCs w:val="24"/>
              </w:rPr>
            </w:pPr>
            <w:r>
              <w:rPr>
                <w:rFonts w:hint="eastAsia"/>
                <w:sz w:val="24"/>
                <w:szCs w:val="24"/>
              </w:rPr>
              <w:t>消息所属的原创文章</w:t>
            </w:r>
            <w:r w:rsidR="00713C7E">
              <w:rPr>
                <w:rFonts w:hint="eastAsia"/>
                <w:sz w:val="24"/>
                <w:szCs w:val="24"/>
              </w:rPr>
              <w:t>i</w:t>
            </w:r>
            <w:r w:rsidR="00713C7E">
              <w:rPr>
                <w:sz w:val="24"/>
                <w:szCs w:val="24"/>
              </w:rPr>
              <w:t xml:space="preserve">d, </w:t>
            </w:r>
            <w:proofErr w:type="gramStart"/>
            <w:r w:rsidR="00713C7E">
              <w:rPr>
                <w:rFonts w:hint="eastAsia"/>
                <w:sz w:val="24"/>
                <w:szCs w:val="24"/>
              </w:rPr>
              <w:t>外键</w:t>
            </w:r>
            <w:proofErr w:type="gramEnd"/>
          </w:p>
        </w:tc>
      </w:tr>
      <w:tr w:rsidR="00EB4BC6" w:rsidTr="006913C1">
        <w:trPr>
          <w:trHeight w:val="467"/>
        </w:trPr>
        <w:tc>
          <w:tcPr>
            <w:tcW w:w="1602" w:type="dxa"/>
            <w:vAlign w:val="center"/>
          </w:tcPr>
          <w:p w:rsidR="00713C7E" w:rsidRDefault="00713C7E" w:rsidP="00EB4BC6">
            <w:pPr>
              <w:pStyle w:val="a0"/>
              <w:spacing w:line="360" w:lineRule="auto"/>
              <w:ind w:firstLine="0"/>
              <w:jc w:val="center"/>
              <w:rPr>
                <w:sz w:val="24"/>
                <w:szCs w:val="24"/>
              </w:rPr>
            </w:pPr>
            <w:r>
              <w:rPr>
                <w:rFonts w:hint="eastAsia"/>
                <w:sz w:val="24"/>
                <w:szCs w:val="24"/>
              </w:rPr>
              <w:t>t</w:t>
            </w:r>
            <w:r>
              <w:rPr>
                <w:sz w:val="24"/>
                <w:szCs w:val="24"/>
              </w:rPr>
              <w:t>itle</w:t>
            </w:r>
          </w:p>
        </w:tc>
        <w:tc>
          <w:tcPr>
            <w:tcW w:w="1759" w:type="dxa"/>
            <w:vAlign w:val="center"/>
          </w:tcPr>
          <w:p w:rsidR="00713C7E" w:rsidRDefault="00713C7E" w:rsidP="00EB4BC6">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413" w:type="dxa"/>
            <w:vAlign w:val="center"/>
          </w:tcPr>
          <w:p w:rsidR="00713C7E" w:rsidRDefault="00713C7E" w:rsidP="00EB4BC6">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rsidR="00713C7E" w:rsidRDefault="00713C7E" w:rsidP="00EB4BC6">
            <w:pPr>
              <w:pStyle w:val="a0"/>
              <w:spacing w:line="360" w:lineRule="auto"/>
              <w:ind w:firstLine="0"/>
              <w:jc w:val="center"/>
              <w:rPr>
                <w:sz w:val="24"/>
                <w:szCs w:val="24"/>
              </w:rPr>
            </w:pPr>
          </w:p>
        </w:tc>
        <w:tc>
          <w:tcPr>
            <w:tcW w:w="1405" w:type="dxa"/>
            <w:vAlign w:val="center"/>
          </w:tcPr>
          <w:p w:rsidR="00713C7E" w:rsidRDefault="00EB4BC6" w:rsidP="00713C7E">
            <w:pPr>
              <w:pStyle w:val="a0"/>
              <w:spacing w:line="360" w:lineRule="auto"/>
              <w:ind w:firstLine="0"/>
              <w:jc w:val="center"/>
              <w:rPr>
                <w:sz w:val="24"/>
                <w:szCs w:val="24"/>
              </w:rPr>
            </w:pPr>
            <w:r>
              <w:rPr>
                <w:rFonts w:hint="eastAsia"/>
                <w:sz w:val="24"/>
                <w:szCs w:val="24"/>
              </w:rPr>
              <w:t>消息标题</w:t>
            </w:r>
            <w:r w:rsidR="00713C7E">
              <w:rPr>
                <w:rFonts w:hint="eastAsia"/>
                <w:sz w:val="24"/>
                <w:szCs w:val="24"/>
              </w:rPr>
              <w:t xml:space="preserve"> </w:t>
            </w:r>
          </w:p>
        </w:tc>
      </w:tr>
      <w:tr w:rsidR="00EB4BC6" w:rsidTr="006913C1">
        <w:trPr>
          <w:trHeight w:val="467"/>
        </w:trPr>
        <w:tc>
          <w:tcPr>
            <w:tcW w:w="1602" w:type="dxa"/>
            <w:vAlign w:val="center"/>
          </w:tcPr>
          <w:p w:rsidR="00713C7E" w:rsidRDefault="00713C7E" w:rsidP="00EB4BC6">
            <w:pPr>
              <w:pStyle w:val="a0"/>
              <w:spacing w:line="360" w:lineRule="auto"/>
              <w:ind w:firstLine="0"/>
              <w:jc w:val="center"/>
              <w:rPr>
                <w:sz w:val="24"/>
                <w:szCs w:val="24"/>
              </w:rPr>
            </w:pPr>
            <w:r>
              <w:rPr>
                <w:rFonts w:hint="eastAsia"/>
                <w:sz w:val="24"/>
                <w:szCs w:val="24"/>
              </w:rPr>
              <w:t>c</w:t>
            </w:r>
            <w:r>
              <w:rPr>
                <w:sz w:val="24"/>
                <w:szCs w:val="24"/>
              </w:rPr>
              <w:t>ontent</w:t>
            </w:r>
          </w:p>
        </w:tc>
        <w:tc>
          <w:tcPr>
            <w:tcW w:w="1759" w:type="dxa"/>
            <w:vAlign w:val="center"/>
          </w:tcPr>
          <w:p w:rsidR="00713C7E" w:rsidRDefault="00713C7E" w:rsidP="00EB4BC6">
            <w:pPr>
              <w:pStyle w:val="a0"/>
              <w:spacing w:line="360" w:lineRule="auto"/>
              <w:ind w:firstLine="0"/>
              <w:jc w:val="center"/>
              <w:rPr>
                <w:sz w:val="24"/>
                <w:szCs w:val="24"/>
              </w:rPr>
            </w:pPr>
            <w:r>
              <w:rPr>
                <w:rFonts w:hint="eastAsia"/>
                <w:sz w:val="24"/>
                <w:szCs w:val="24"/>
              </w:rPr>
              <w:t>T</w:t>
            </w:r>
            <w:r>
              <w:rPr>
                <w:sz w:val="24"/>
                <w:szCs w:val="24"/>
              </w:rPr>
              <w:t>EXT</w:t>
            </w:r>
          </w:p>
        </w:tc>
        <w:tc>
          <w:tcPr>
            <w:tcW w:w="1413" w:type="dxa"/>
            <w:vAlign w:val="center"/>
          </w:tcPr>
          <w:p w:rsidR="00713C7E" w:rsidRDefault="00EB4BC6" w:rsidP="00EB4BC6">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rsidR="00713C7E" w:rsidRDefault="00713C7E" w:rsidP="00EB4BC6">
            <w:pPr>
              <w:pStyle w:val="a0"/>
              <w:spacing w:line="360" w:lineRule="auto"/>
              <w:ind w:firstLine="0"/>
              <w:jc w:val="center"/>
              <w:rPr>
                <w:sz w:val="24"/>
                <w:szCs w:val="24"/>
              </w:rPr>
            </w:pPr>
          </w:p>
        </w:tc>
        <w:tc>
          <w:tcPr>
            <w:tcW w:w="1405" w:type="dxa"/>
            <w:vAlign w:val="center"/>
          </w:tcPr>
          <w:p w:rsidR="00713C7E" w:rsidRDefault="00EB4BC6" w:rsidP="00713C7E">
            <w:pPr>
              <w:pStyle w:val="a0"/>
              <w:spacing w:line="360" w:lineRule="auto"/>
              <w:ind w:firstLine="0"/>
              <w:jc w:val="center"/>
              <w:rPr>
                <w:sz w:val="24"/>
                <w:szCs w:val="24"/>
              </w:rPr>
            </w:pPr>
            <w:r>
              <w:rPr>
                <w:rFonts w:hint="eastAsia"/>
                <w:sz w:val="24"/>
                <w:szCs w:val="24"/>
              </w:rPr>
              <w:t>消息详情</w:t>
            </w:r>
          </w:p>
        </w:tc>
      </w:tr>
      <w:tr w:rsidR="00EB4BC6" w:rsidTr="006913C1">
        <w:trPr>
          <w:trHeight w:val="467"/>
        </w:trPr>
        <w:tc>
          <w:tcPr>
            <w:tcW w:w="1602" w:type="dxa"/>
            <w:vAlign w:val="center"/>
          </w:tcPr>
          <w:p w:rsidR="00713C7E" w:rsidRDefault="00713C7E" w:rsidP="00EB4BC6">
            <w:pPr>
              <w:pStyle w:val="a0"/>
              <w:spacing w:line="360" w:lineRule="auto"/>
              <w:ind w:firstLine="0"/>
              <w:jc w:val="center"/>
              <w:rPr>
                <w:sz w:val="24"/>
                <w:szCs w:val="24"/>
              </w:rPr>
            </w:pPr>
            <w:r>
              <w:rPr>
                <w:rFonts w:hint="eastAsia"/>
                <w:sz w:val="24"/>
                <w:szCs w:val="24"/>
              </w:rPr>
              <w:t>u</w:t>
            </w:r>
            <w:r>
              <w:rPr>
                <w:sz w:val="24"/>
                <w:szCs w:val="24"/>
              </w:rPr>
              <w:t>nread</w:t>
            </w:r>
          </w:p>
        </w:tc>
        <w:tc>
          <w:tcPr>
            <w:tcW w:w="1759" w:type="dxa"/>
            <w:vAlign w:val="center"/>
          </w:tcPr>
          <w:p w:rsidR="00713C7E" w:rsidRDefault="00713C7E" w:rsidP="00EB4BC6">
            <w:pPr>
              <w:pStyle w:val="a0"/>
              <w:spacing w:line="360" w:lineRule="auto"/>
              <w:ind w:firstLine="0"/>
              <w:jc w:val="center"/>
              <w:rPr>
                <w:sz w:val="24"/>
                <w:szCs w:val="24"/>
              </w:rPr>
            </w:pPr>
            <w:r>
              <w:rPr>
                <w:rFonts w:hint="eastAsia"/>
                <w:sz w:val="24"/>
                <w:szCs w:val="24"/>
              </w:rPr>
              <w:t>B</w:t>
            </w:r>
            <w:r>
              <w:rPr>
                <w:sz w:val="24"/>
                <w:szCs w:val="24"/>
              </w:rPr>
              <w:t>OOLEAN</w:t>
            </w:r>
          </w:p>
        </w:tc>
        <w:tc>
          <w:tcPr>
            <w:tcW w:w="1413" w:type="dxa"/>
            <w:vAlign w:val="center"/>
          </w:tcPr>
          <w:p w:rsidR="00713C7E" w:rsidRDefault="00EB4BC6" w:rsidP="00EB4BC6">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rsidR="00713C7E" w:rsidRDefault="00EB4BC6" w:rsidP="00EB4BC6">
            <w:pPr>
              <w:pStyle w:val="a0"/>
              <w:spacing w:line="360" w:lineRule="auto"/>
              <w:ind w:firstLine="0"/>
              <w:jc w:val="center"/>
              <w:rPr>
                <w:sz w:val="24"/>
                <w:szCs w:val="24"/>
              </w:rPr>
            </w:pPr>
            <w:r>
              <w:rPr>
                <w:rFonts w:hint="eastAsia"/>
                <w:sz w:val="24"/>
                <w:szCs w:val="24"/>
              </w:rPr>
              <w:t>T</w:t>
            </w:r>
            <w:r>
              <w:rPr>
                <w:sz w:val="24"/>
                <w:szCs w:val="24"/>
              </w:rPr>
              <w:t>RUE</w:t>
            </w:r>
          </w:p>
        </w:tc>
        <w:tc>
          <w:tcPr>
            <w:tcW w:w="1405" w:type="dxa"/>
            <w:vAlign w:val="center"/>
          </w:tcPr>
          <w:p w:rsidR="00713C7E" w:rsidRDefault="00EB4BC6" w:rsidP="00713C7E">
            <w:pPr>
              <w:pStyle w:val="a0"/>
              <w:spacing w:line="360" w:lineRule="auto"/>
              <w:ind w:firstLine="0"/>
              <w:jc w:val="center"/>
              <w:rPr>
                <w:sz w:val="24"/>
                <w:szCs w:val="24"/>
              </w:rPr>
            </w:pPr>
            <w:r>
              <w:rPr>
                <w:rFonts w:hint="eastAsia"/>
                <w:sz w:val="24"/>
                <w:szCs w:val="24"/>
              </w:rPr>
              <w:t>是否已读</w:t>
            </w:r>
          </w:p>
        </w:tc>
      </w:tr>
      <w:tr w:rsidR="00EB4BC6" w:rsidTr="006913C1">
        <w:trPr>
          <w:trHeight w:val="467"/>
        </w:trPr>
        <w:tc>
          <w:tcPr>
            <w:tcW w:w="1602" w:type="dxa"/>
            <w:vAlign w:val="center"/>
          </w:tcPr>
          <w:p w:rsidR="00713C7E" w:rsidRDefault="00713C7E" w:rsidP="00EB4BC6">
            <w:pPr>
              <w:pStyle w:val="a0"/>
              <w:spacing w:line="360" w:lineRule="auto"/>
              <w:ind w:firstLine="0"/>
              <w:jc w:val="center"/>
              <w:rPr>
                <w:sz w:val="24"/>
                <w:szCs w:val="24"/>
              </w:rPr>
            </w:pPr>
            <w:proofErr w:type="spellStart"/>
            <w:r>
              <w:rPr>
                <w:sz w:val="24"/>
                <w:szCs w:val="24"/>
              </w:rPr>
              <w:t>date_time</w:t>
            </w:r>
            <w:proofErr w:type="spellEnd"/>
          </w:p>
        </w:tc>
        <w:tc>
          <w:tcPr>
            <w:tcW w:w="1759" w:type="dxa"/>
            <w:vAlign w:val="center"/>
          </w:tcPr>
          <w:p w:rsidR="00713C7E" w:rsidRDefault="00713C7E" w:rsidP="00EB4BC6">
            <w:pPr>
              <w:pStyle w:val="a0"/>
              <w:spacing w:line="360" w:lineRule="auto"/>
              <w:ind w:firstLine="0"/>
              <w:jc w:val="center"/>
              <w:rPr>
                <w:sz w:val="24"/>
                <w:szCs w:val="24"/>
              </w:rPr>
            </w:pPr>
            <w:r>
              <w:rPr>
                <w:rFonts w:hint="eastAsia"/>
                <w:sz w:val="24"/>
                <w:szCs w:val="24"/>
              </w:rPr>
              <w:t>T</w:t>
            </w:r>
            <w:r>
              <w:rPr>
                <w:sz w:val="24"/>
                <w:szCs w:val="24"/>
              </w:rPr>
              <w:t>IMESTAMP</w:t>
            </w:r>
          </w:p>
        </w:tc>
        <w:tc>
          <w:tcPr>
            <w:tcW w:w="1413" w:type="dxa"/>
            <w:vAlign w:val="center"/>
          </w:tcPr>
          <w:p w:rsidR="00713C7E" w:rsidRDefault="00EB4BC6" w:rsidP="00EB4BC6">
            <w:pPr>
              <w:pStyle w:val="a0"/>
              <w:spacing w:line="360" w:lineRule="auto"/>
              <w:ind w:firstLine="0"/>
              <w:jc w:val="center"/>
              <w:rPr>
                <w:sz w:val="24"/>
                <w:szCs w:val="24"/>
              </w:rPr>
            </w:pPr>
            <w:r>
              <w:rPr>
                <w:sz w:val="24"/>
                <w:szCs w:val="24"/>
              </w:rPr>
              <w:t>YES</w:t>
            </w:r>
          </w:p>
        </w:tc>
        <w:tc>
          <w:tcPr>
            <w:tcW w:w="2824" w:type="dxa"/>
            <w:vAlign w:val="center"/>
          </w:tcPr>
          <w:p w:rsidR="00713C7E" w:rsidRDefault="00EB4BC6" w:rsidP="00EB4BC6">
            <w:pPr>
              <w:pStyle w:val="a0"/>
              <w:spacing w:line="360" w:lineRule="auto"/>
              <w:ind w:firstLine="0"/>
              <w:jc w:val="center"/>
              <w:rPr>
                <w:sz w:val="24"/>
                <w:szCs w:val="24"/>
              </w:rPr>
            </w:pPr>
            <w:r>
              <w:rPr>
                <w:rFonts w:hint="eastAsia"/>
                <w:sz w:val="24"/>
                <w:szCs w:val="24"/>
              </w:rPr>
              <w:t>C</w:t>
            </w:r>
            <w:r>
              <w:rPr>
                <w:sz w:val="24"/>
                <w:szCs w:val="24"/>
              </w:rPr>
              <w:t>URRENT_TIMESTAMP</w:t>
            </w:r>
          </w:p>
        </w:tc>
        <w:tc>
          <w:tcPr>
            <w:tcW w:w="1405" w:type="dxa"/>
            <w:vAlign w:val="center"/>
          </w:tcPr>
          <w:p w:rsidR="00713C7E" w:rsidRDefault="00EB4BC6" w:rsidP="00713C7E">
            <w:pPr>
              <w:pStyle w:val="a0"/>
              <w:spacing w:line="360" w:lineRule="auto"/>
              <w:ind w:firstLine="0"/>
              <w:jc w:val="center"/>
              <w:rPr>
                <w:sz w:val="24"/>
                <w:szCs w:val="24"/>
              </w:rPr>
            </w:pPr>
            <w:r>
              <w:rPr>
                <w:rFonts w:hint="eastAsia"/>
                <w:sz w:val="24"/>
                <w:szCs w:val="24"/>
              </w:rPr>
              <w:t>消息的时间戳</w:t>
            </w:r>
          </w:p>
        </w:tc>
      </w:tr>
    </w:tbl>
    <w:p w:rsidR="00DE7A83" w:rsidRDefault="006913C1" w:rsidP="002F6F2F">
      <w:pPr>
        <w:pStyle w:val="a0"/>
        <w:spacing w:line="360" w:lineRule="auto"/>
        <w:ind w:firstLine="0"/>
        <w:jc w:val="center"/>
        <w:rPr>
          <w:sz w:val="24"/>
          <w:szCs w:val="24"/>
        </w:rPr>
      </w:pPr>
      <w:r>
        <w:rPr>
          <w:rFonts w:hint="eastAsia"/>
          <w:sz w:val="24"/>
          <w:szCs w:val="24"/>
        </w:rPr>
        <w:t>表</w:t>
      </w:r>
      <w:r>
        <w:rPr>
          <w:rFonts w:hint="eastAsia"/>
          <w:sz w:val="24"/>
          <w:szCs w:val="24"/>
        </w:rPr>
        <w:t>3-8</w:t>
      </w:r>
      <w:r>
        <w:rPr>
          <w:sz w:val="24"/>
          <w:szCs w:val="24"/>
        </w:rPr>
        <w:t xml:space="preserve"> </w:t>
      </w:r>
      <w:r>
        <w:rPr>
          <w:rFonts w:hint="eastAsia"/>
          <w:sz w:val="24"/>
          <w:szCs w:val="24"/>
        </w:rPr>
        <w:t>通知消息数据表设计</w:t>
      </w:r>
    </w:p>
    <w:p w:rsidR="00DE7A83" w:rsidRPr="00DE7A83" w:rsidRDefault="00DE7A83" w:rsidP="00DE7A83">
      <w:pPr>
        <w:pStyle w:val="2"/>
        <w:jc w:val="both"/>
        <w:rPr>
          <w:rFonts w:ascii="黑体" w:eastAsia="黑体" w:hAnsi="黑体"/>
        </w:rPr>
      </w:pPr>
      <w:proofErr w:type="spellStart"/>
      <w:r w:rsidRPr="00DE7A83">
        <w:rPr>
          <w:rFonts w:ascii="黑体" w:eastAsia="黑体" w:hAnsi="黑体" w:hint="eastAsia"/>
        </w:rPr>
        <w:t>后端A</w:t>
      </w:r>
      <w:r w:rsidRPr="00DE7A83">
        <w:rPr>
          <w:rFonts w:ascii="黑体" w:eastAsia="黑体" w:hAnsi="黑体"/>
        </w:rPr>
        <w:t>PI</w:t>
      </w:r>
      <w:r w:rsidRPr="00DE7A83">
        <w:rPr>
          <w:rFonts w:ascii="黑体" w:eastAsia="黑体" w:hAnsi="黑体" w:hint="eastAsia"/>
        </w:rPr>
        <w:t>设计</w:t>
      </w:r>
      <w:proofErr w:type="spellEnd"/>
    </w:p>
    <w:p w:rsidR="00DE7A83" w:rsidRDefault="00DE7A83" w:rsidP="00DE7A83">
      <w:pPr>
        <w:pStyle w:val="a0"/>
        <w:spacing w:line="360" w:lineRule="auto"/>
        <w:rPr>
          <w:sz w:val="24"/>
          <w:szCs w:val="24"/>
        </w:rPr>
      </w:pPr>
      <w:r>
        <w:rPr>
          <w:rFonts w:hint="eastAsia"/>
          <w:sz w:val="24"/>
          <w:szCs w:val="24"/>
        </w:rPr>
        <w:t>因为前端</w:t>
      </w:r>
      <w:r>
        <w:rPr>
          <w:rFonts w:hint="eastAsia"/>
          <w:sz w:val="24"/>
          <w:szCs w:val="24"/>
        </w:rPr>
        <w:t>M</w:t>
      </w:r>
      <w:r>
        <w:rPr>
          <w:sz w:val="24"/>
          <w:szCs w:val="24"/>
        </w:rPr>
        <w:t>VVM</w:t>
      </w:r>
      <w:r>
        <w:rPr>
          <w:rFonts w:hint="eastAsia"/>
          <w:sz w:val="24"/>
          <w:szCs w:val="24"/>
        </w:rPr>
        <w:t>框架的出现，包括前端页面路由，页面渲染在内的大量的工作可以交给前端完成，在本系统中，后端服务可以只负责响应</w:t>
      </w:r>
      <w:proofErr w:type="spellStart"/>
      <w:r>
        <w:rPr>
          <w:rFonts w:hint="eastAsia"/>
          <w:sz w:val="24"/>
          <w:szCs w:val="24"/>
        </w:rPr>
        <w:t>R</w:t>
      </w:r>
      <w:r>
        <w:rPr>
          <w:sz w:val="24"/>
          <w:szCs w:val="24"/>
        </w:rPr>
        <w:t>ESTfult</w:t>
      </w:r>
      <w:proofErr w:type="spellEnd"/>
      <w:r>
        <w:rPr>
          <w:sz w:val="24"/>
          <w:szCs w:val="24"/>
        </w:rPr>
        <w:t xml:space="preserve"> API</w:t>
      </w:r>
      <w:r>
        <w:rPr>
          <w:rFonts w:hint="eastAsia"/>
          <w:sz w:val="24"/>
          <w:szCs w:val="24"/>
        </w:rPr>
        <w:t>，</w:t>
      </w:r>
      <w:r>
        <w:rPr>
          <w:rFonts w:hint="eastAsia"/>
          <w:sz w:val="24"/>
          <w:szCs w:val="24"/>
        </w:rPr>
        <w:lastRenderedPageBreak/>
        <w:t>前端和后端通过</w:t>
      </w:r>
      <w:r w:rsidR="00E71E0E">
        <w:rPr>
          <w:sz w:val="24"/>
          <w:szCs w:val="24"/>
        </w:rPr>
        <w:t>AJAX</w:t>
      </w:r>
      <w:r w:rsidR="0089253B">
        <w:rPr>
          <w:rFonts w:hint="eastAsia"/>
          <w:sz w:val="24"/>
          <w:szCs w:val="24"/>
        </w:rPr>
        <w:t>进行数据交互，因此</w:t>
      </w:r>
      <w:r w:rsidR="0089253B">
        <w:rPr>
          <w:rFonts w:hint="eastAsia"/>
          <w:sz w:val="24"/>
          <w:szCs w:val="24"/>
        </w:rPr>
        <w:t>A</w:t>
      </w:r>
      <w:r w:rsidR="0089253B">
        <w:rPr>
          <w:sz w:val="24"/>
          <w:szCs w:val="24"/>
        </w:rPr>
        <w:t>PI</w:t>
      </w:r>
      <w:r w:rsidR="0089253B">
        <w:rPr>
          <w:rFonts w:hint="eastAsia"/>
          <w:sz w:val="24"/>
          <w:szCs w:val="24"/>
        </w:rPr>
        <w:t>的设计是非常重要的。</w:t>
      </w:r>
    </w:p>
    <w:p w:rsidR="00E71E0E" w:rsidRDefault="00E71E0E" w:rsidP="00E71E0E">
      <w:pPr>
        <w:pStyle w:val="a0"/>
        <w:spacing w:line="360" w:lineRule="auto"/>
        <w:rPr>
          <w:sz w:val="24"/>
          <w:szCs w:val="24"/>
        </w:rPr>
      </w:pPr>
      <w:r>
        <w:rPr>
          <w:rFonts w:hint="eastAsia"/>
          <w:sz w:val="24"/>
          <w:szCs w:val="24"/>
        </w:rPr>
        <w:t>本系统</w:t>
      </w:r>
      <w:r w:rsidR="00E63556">
        <w:rPr>
          <w:rFonts w:hint="eastAsia"/>
          <w:sz w:val="24"/>
          <w:szCs w:val="24"/>
        </w:rPr>
        <w:t>的</w:t>
      </w:r>
      <w:r w:rsidR="00E63556">
        <w:rPr>
          <w:rFonts w:hint="eastAsia"/>
          <w:sz w:val="24"/>
          <w:szCs w:val="24"/>
        </w:rPr>
        <w:t>A</w:t>
      </w:r>
      <w:r w:rsidR="00E63556">
        <w:rPr>
          <w:sz w:val="24"/>
          <w:szCs w:val="24"/>
        </w:rPr>
        <w:t>PI</w:t>
      </w:r>
      <w:r w:rsidR="00E63556">
        <w:rPr>
          <w:rFonts w:hint="eastAsia"/>
          <w:sz w:val="24"/>
          <w:szCs w:val="24"/>
        </w:rPr>
        <w:t>，传递的数据统一为</w:t>
      </w:r>
      <w:r w:rsidR="00E63556">
        <w:rPr>
          <w:rFonts w:hint="eastAsia"/>
          <w:sz w:val="24"/>
          <w:szCs w:val="24"/>
        </w:rPr>
        <w:t>J</w:t>
      </w:r>
      <w:r w:rsidR="00E63556">
        <w:rPr>
          <w:sz w:val="24"/>
          <w:szCs w:val="24"/>
        </w:rPr>
        <w:t>SON</w:t>
      </w:r>
      <w:r w:rsidR="00E63556">
        <w:rPr>
          <w:rFonts w:hint="eastAsia"/>
          <w:sz w:val="24"/>
          <w:szCs w:val="24"/>
        </w:rPr>
        <w:t>格式</w:t>
      </w:r>
      <w:r>
        <w:rPr>
          <w:rFonts w:hint="eastAsia"/>
          <w:sz w:val="24"/>
          <w:szCs w:val="24"/>
        </w:rPr>
        <w:t>，因此前端发送的</w:t>
      </w:r>
      <w:r>
        <w:rPr>
          <w:rFonts w:hint="eastAsia"/>
          <w:sz w:val="24"/>
          <w:szCs w:val="24"/>
        </w:rPr>
        <w:t>http</w:t>
      </w:r>
      <w:r>
        <w:rPr>
          <w:rFonts w:hint="eastAsia"/>
          <w:sz w:val="24"/>
          <w:szCs w:val="24"/>
        </w:rPr>
        <w:t>请求需要添加</w:t>
      </w:r>
      <w:r>
        <w:rPr>
          <w:rFonts w:hint="eastAsia"/>
          <w:sz w:val="24"/>
          <w:szCs w:val="24"/>
        </w:rPr>
        <w:t>Content-Type</w:t>
      </w:r>
      <w:r>
        <w:rPr>
          <w:rFonts w:hint="eastAsia"/>
          <w:sz w:val="24"/>
          <w:szCs w:val="24"/>
        </w:rPr>
        <w:t>：</w:t>
      </w:r>
      <w:r>
        <w:rPr>
          <w:rFonts w:hint="eastAsia"/>
          <w:sz w:val="24"/>
          <w:szCs w:val="24"/>
        </w:rPr>
        <w:t>application/json</w:t>
      </w:r>
      <w:r>
        <w:rPr>
          <w:rFonts w:hint="eastAsia"/>
          <w:sz w:val="24"/>
          <w:szCs w:val="24"/>
        </w:rPr>
        <w:t>字段。后端返回的数据</w:t>
      </w:r>
      <w:r>
        <w:rPr>
          <w:rFonts w:hint="eastAsia"/>
          <w:sz w:val="24"/>
          <w:szCs w:val="24"/>
        </w:rPr>
        <w:t>J</w:t>
      </w:r>
      <w:r>
        <w:rPr>
          <w:sz w:val="24"/>
          <w:szCs w:val="24"/>
        </w:rPr>
        <w:t>SON</w:t>
      </w:r>
      <w:r>
        <w:rPr>
          <w:rFonts w:hint="eastAsia"/>
          <w:sz w:val="24"/>
          <w:szCs w:val="24"/>
        </w:rPr>
        <w:t>格式为：</w:t>
      </w:r>
    </w:p>
    <w:p w:rsidR="00E71E0E" w:rsidRPr="00E71E0E" w:rsidRDefault="00E71E0E" w:rsidP="00E71E0E">
      <w:pPr>
        <w:pStyle w:val="a0"/>
        <w:spacing w:line="360" w:lineRule="auto"/>
        <w:rPr>
          <w:sz w:val="24"/>
          <w:szCs w:val="24"/>
        </w:rPr>
      </w:pPr>
      <w:r w:rsidRPr="00E71E0E">
        <w:rPr>
          <w:sz w:val="24"/>
          <w:szCs w:val="24"/>
        </w:rPr>
        <w:t>{</w:t>
      </w:r>
    </w:p>
    <w:p w:rsidR="00E71E0E" w:rsidRPr="00E71E0E" w:rsidRDefault="00E71E0E" w:rsidP="00E71E0E">
      <w:pPr>
        <w:pStyle w:val="a0"/>
        <w:spacing w:line="360" w:lineRule="auto"/>
        <w:rPr>
          <w:sz w:val="24"/>
          <w:szCs w:val="24"/>
        </w:rPr>
      </w:pPr>
      <w:r w:rsidRPr="00E71E0E">
        <w:rPr>
          <w:sz w:val="24"/>
          <w:szCs w:val="24"/>
        </w:rPr>
        <w:t xml:space="preserve">      succeed: true,</w:t>
      </w:r>
    </w:p>
    <w:p w:rsidR="00E71E0E" w:rsidRPr="00E71E0E" w:rsidRDefault="00E71E0E" w:rsidP="00E71E0E">
      <w:pPr>
        <w:pStyle w:val="a0"/>
        <w:spacing w:line="360" w:lineRule="auto"/>
        <w:rPr>
          <w:sz w:val="24"/>
          <w:szCs w:val="24"/>
        </w:rPr>
      </w:pPr>
      <w:r w:rsidRPr="00E71E0E">
        <w:rPr>
          <w:sz w:val="24"/>
          <w:szCs w:val="24"/>
        </w:rPr>
        <w:t xml:space="preserve">      </w:t>
      </w:r>
      <w:proofErr w:type="spellStart"/>
      <w:r w:rsidRPr="00E71E0E">
        <w:rPr>
          <w:sz w:val="24"/>
          <w:szCs w:val="24"/>
        </w:rPr>
        <w:t>errorCode</w:t>
      </w:r>
      <w:proofErr w:type="spellEnd"/>
      <w:r w:rsidRPr="00E71E0E">
        <w:rPr>
          <w:sz w:val="24"/>
          <w:szCs w:val="24"/>
        </w:rPr>
        <w:t>: -1,</w:t>
      </w:r>
    </w:p>
    <w:p w:rsidR="00E71E0E" w:rsidRPr="00E71E0E" w:rsidRDefault="00E71E0E" w:rsidP="00E71E0E">
      <w:pPr>
        <w:pStyle w:val="a0"/>
        <w:spacing w:line="360" w:lineRule="auto"/>
        <w:rPr>
          <w:sz w:val="24"/>
          <w:szCs w:val="24"/>
        </w:rPr>
      </w:pPr>
      <w:r w:rsidRPr="00E71E0E">
        <w:rPr>
          <w:sz w:val="24"/>
          <w:szCs w:val="24"/>
        </w:rPr>
        <w:t xml:space="preserve">      message: null,</w:t>
      </w:r>
    </w:p>
    <w:p w:rsidR="00E71E0E" w:rsidRPr="00E71E0E" w:rsidRDefault="00E71E0E" w:rsidP="00E71E0E">
      <w:pPr>
        <w:pStyle w:val="a0"/>
        <w:spacing w:line="360" w:lineRule="auto"/>
        <w:rPr>
          <w:sz w:val="24"/>
          <w:szCs w:val="24"/>
        </w:rPr>
      </w:pPr>
      <w:r w:rsidRPr="00E71E0E">
        <w:rPr>
          <w:sz w:val="24"/>
          <w:szCs w:val="24"/>
        </w:rPr>
        <w:t xml:space="preserve">      data: {</w:t>
      </w:r>
    </w:p>
    <w:p w:rsidR="00E71E0E" w:rsidRPr="00E71E0E" w:rsidRDefault="00E71E0E" w:rsidP="00E71E0E">
      <w:pPr>
        <w:pStyle w:val="a0"/>
        <w:spacing w:line="360" w:lineRule="auto"/>
        <w:rPr>
          <w:sz w:val="24"/>
          <w:szCs w:val="24"/>
        </w:rPr>
      </w:pPr>
      <w:r w:rsidRPr="00E71E0E">
        <w:rPr>
          <w:rFonts w:hint="eastAsia"/>
          <w:sz w:val="24"/>
          <w:szCs w:val="24"/>
        </w:rPr>
        <w:t xml:space="preserve">        // </w:t>
      </w:r>
      <w:r w:rsidRPr="00E71E0E">
        <w:rPr>
          <w:rFonts w:hint="eastAsia"/>
          <w:sz w:val="24"/>
          <w:szCs w:val="24"/>
        </w:rPr>
        <w:t>响应</w:t>
      </w:r>
      <w:r>
        <w:rPr>
          <w:rFonts w:hint="eastAsia"/>
          <w:sz w:val="24"/>
          <w:szCs w:val="24"/>
        </w:rPr>
        <w:t>得到的数据</w:t>
      </w:r>
      <w:r w:rsidRPr="00E71E0E">
        <w:rPr>
          <w:rFonts w:hint="eastAsia"/>
          <w:sz w:val="24"/>
          <w:szCs w:val="24"/>
        </w:rPr>
        <w:t>，各个接口各不相同</w:t>
      </w:r>
    </w:p>
    <w:p w:rsidR="00E71E0E" w:rsidRPr="00E71E0E" w:rsidRDefault="00E71E0E" w:rsidP="00E71E0E">
      <w:pPr>
        <w:pStyle w:val="a0"/>
        <w:spacing w:line="360" w:lineRule="auto"/>
        <w:rPr>
          <w:sz w:val="24"/>
          <w:szCs w:val="24"/>
        </w:rPr>
      </w:pPr>
      <w:r w:rsidRPr="00E71E0E">
        <w:rPr>
          <w:sz w:val="24"/>
          <w:szCs w:val="24"/>
        </w:rPr>
        <w:t xml:space="preserve">      }</w:t>
      </w:r>
    </w:p>
    <w:p w:rsidR="00E71E0E" w:rsidRDefault="00E71E0E" w:rsidP="00E71E0E">
      <w:pPr>
        <w:pStyle w:val="a0"/>
        <w:spacing w:line="360" w:lineRule="auto"/>
        <w:ind w:firstLine="0"/>
        <w:rPr>
          <w:sz w:val="24"/>
          <w:szCs w:val="24"/>
        </w:rPr>
      </w:pPr>
      <w:r w:rsidRPr="00E71E0E">
        <w:rPr>
          <w:sz w:val="24"/>
          <w:szCs w:val="24"/>
        </w:rPr>
        <w:t xml:space="preserve">    }</w:t>
      </w:r>
    </w:p>
    <w:p w:rsidR="00E71E0E" w:rsidRDefault="00666CEF" w:rsidP="00E71E0E">
      <w:pPr>
        <w:pStyle w:val="a0"/>
        <w:spacing w:line="360" w:lineRule="auto"/>
        <w:ind w:firstLine="0"/>
        <w:rPr>
          <w:sz w:val="24"/>
          <w:szCs w:val="24"/>
        </w:rPr>
      </w:pPr>
      <w:r>
        <w:rPr>
          <w:rFonts w:hint="eastAsia"/>
          <w:sz w:val="24"/>
          <w:szCs w:val="24"/>
        </w:rPr>
        <w:t>API</w:t>
      </w:r>
      <w:r>
        <w:rPr>
          <w:rFonts w:hint="eastAsia"/>
          <w:sz w:val="24"/>
          <w:szCs w:val="24"/>
        </w:rPr>
        <w:t>设计满足</w:t>
      </w:r>
      <w:r>
        <w:rPr>
          <w:rFonts w:hint="eastAsia"/>
          <w:sz w:val="24"/>
          <w:szCs w:val="24"/>
        </w:rPr>
        <w:t>REST</w:t>
      </w:r>
      <w:r>
        <w:rPr>
          <w:rFonts w:hint="eastAsia"/>
          <w:sz w:val="24"/>
          <w:szCs w:val="24"/>
        </w:rPr>
        <w:t>规范，即</w:t>
      </w:r>
      <w:proofErr w:type="spellStart"/>
      <w:r>
        <w:rPr>
          <w:rFonts w:hint="eastAsia"/>
          <w:sz w:val="24"/>
          <w:szCs w:val="24"/>
        </w:rPr>
        <w:t>url</w:t>
      </w:r>
      <w:proofErr w:type="spellEnd"/>
      <w:r>
        <w:rPr>
          <w:rFonts w:hint="eastAsia"/>
          <w:sz w:val="24"/>
          <w:szCs w:val="24"/>
        </w:rPr>
        <w:t>代表资源，请求方法代表对资源的操作，其中资源种类包括</w:t>
      </w:r>
      <w:proofErr w:type="spellStart"/>
      <w:r>
        <w:rPr>
          <w:rFonts w:hint="eastAsia"/>
          <w:sz w:val="24"/>
          <w:szCs w:val="24"/>
        </w:rPr>
        <w:t>collected_</w:t>
      </w:r>
      <w:r>
        <w:rPr>
          <w:sz w:val="24"/>
          <w:szCs w:val="24"/>
        </w:rPr>
        <w:t>articles</w:t>
      </w:r>
      <w:proofErr w:type="spellEnd"/>
      <w:r>
        <w:rPr>
          <w:rFonts w:hint="eastAsia"/>
          <w:sz w:val="24"/>
          <w:szCs w:val="24"/>
        </w:rPr>
        <w:t>、</w:t>
      </w:r>
      <w:proofErr w:type="spellStart"/>
      <w:r>
        <w:rPr>
          <w:rFonts w:hint="eastAsia"/>
          <w:sz w:val="24"/>
          <w:szCs w:val="24"/>
        </w:rPr>
        <w:t>original</w:t>
      </w:r>
      <w:r>
        <w:rPr>
          <w:sz w:val="24"/>
          <w:szCs w:val="24"/>
        </w:rPr>
        <w:t>_articles</w:t>
      </w:r>
      <w:proofErr w:type="spellEnd"/>
      <w:r>
        <w:rPr>
          <w:rFonts w:hint="eastAsia"/>
          <w:sz w:val="24"/>
          <w:szCs w:val="24"/>
        </w:rPr>
        <w:t>、</w:t>
      </w:r>
      <w:r>
        <w:rPr>
          <w:rFonts w:hint="eastAsia"/>
          <w:sz w:val="24"/>
          <w:szCs w:val="24"/>
        </w:rPr>
        <w:t>u</w:t>
      </w:r>
      <w:r>
        <w:rPr>
          <w:sz w:val="24"/>
          <w:szCs w:val="24"/>
        </w:rPr>
        <w:t>ser</w:t>
      </w:r>
      <w:r>
        <w:rPr>
          <w:rFonts w:hint="eastAsia"/>
          <w:sz w:val="24"/>
          <w:szCs w:val="24"/>
        </w:rPr>
        <w:t>s</w:t>
      </w:r>
      <w:r>
        <w:rPr>
          <w:rFonts w:hint="eastAsia"/>
          <w:sz w:val="24"/>
          <w:szCs w:val="24"/>
        </w:rPr>
        <w:t>三种，原创文章下评论、点赞、回复资源包含在</w:t>
      </w:r>
      <w:proofErr w:type="spellStart"/>
      <w:r>
        <w:rPr>
          <w:rFonts w:hint="eastAsia"/>
          <w:sz w:val="24"/>
          <w:szCs w:val="24"/>
        </w:rPr>
        <w:t>original</w:t>
      </w:r>
      <w:r>
        <w:rPr>
          <w:sz w:val="24"/>
          <w:szCs w:val="24"/>
        </w:rPr>
        <w:t>_articles</w:t>
      </w:r>
      <w:proofErr w:type="spellEnd"/>
      <w:r>
        <w:rPr>
          <w:rFonts w:hint="eastAsia"/>
          <w:sz w:val="24"/>
          <w:szCs w:val="24"/>
        </w:rPr>
        <w:t>下，与用户相关的消息包含在</w:t>
      </w:r>
      <w:r>
        <w:rPr>
          <w:rFonts w:hint="eastAsia"/>
          <w:sz w:val="24"/>
          <w:szCs w:val="24"/>
        </w:rPr>
        <w:t>users</w:t>
      </w:r>
      <w:r>
        <w:rPr>
          <w:rFonts w:hint="eastAsia"/>
          <w:sz w:val="24"/>
          <w:szCs w:val="24"/>
        </w:rPr>
        <w:t>下。</w:t>
      </w:r>
      <w:r w:rsidR="002F6F2F">
        <w:rPr>
          <w:rFonts w:hint="eastAsia"/>
          <w:sz w:val="24"/>
          <w:szCs w:val="24"/>
        </w:rPr>
        <w:t>具体</w:t>
      </w:r>
      <w:r w:rsidR="00E71E0E">
        <w:rPr>
          <w:rFonts w:hint="eastAsia"/>
          <w:sz w:val="24"/>
          <w:szCs w:val="24"/>
        </w:rPr>
        <w:t>A</w:t>
      </w:r>
      <w:r w:rsidR="00E71E0E">
        <w:rPr>
          <w:sz w:val="24"/>
          <w:szCs w:val="24"/>
        </w:rPr>
        <w:t>PI</w:t>
      </w:r>
      <w:r>
        <w:rPr>
          <w:rFonts w:hint="eastAsia"/>
          <w:sz w:val="24"/>
          <w:szCs w:val="24"/>
        </w:rPr>
        <w:t>设计</w:t>
      </w:r>
      <w:r w:rsidR="002F6F2F">
        <w:rPr>
          <w:rFonts w:hint="eastAsia"/>
          <w:sz w:val="24"/>
          <w:szCs w:val="24"/>
        </w:rPr>
        <w:t>如下</w:t>
      </w:r>
      <w:r w:rsidR="00E71E0E">
        <w:rPr>
          <w:rFonts w:hint="eastAsia"/>
          <w:sz w:val="24"/>
          <w:szCs w:val="24"/>
        </w:rPr>
        <w:t>：</w:t>
      </w:r>
    </w:p>
    <w:tbl>
      <w:tblPr>
        <w:tblStyle w:val="af4"/>
        <w:tblW w:w="10808" w:type="dxa"/>
        <w:jc w:val="center"/>
        <w:tblLook w:val="04A0" w:firstRow="1" w:lastRow="0" w:firstColumn="1" w:lastColumn="0" w:noHBand="0" w:noVBand="1"/>
      </w:tblPr>
      <w:tblGrid>
        <w:gridCol w:w="1123"/>
        <w:gridCol w:w="4139"/>
        <w:gridCol w:w="1116"/>
        <w:gridCol w:w="2709"/>
        <w:gridCol w:w="1721"/>
      </w:tblGrid>
      <w:tr w:rsidR="00FD6E18" w:rsidTr="001A27BF">
        <w:trPr>
          <w:jc w:val="center"/>
        </w:trPr>
        <w:tc>
          <w:tcPr>
            <w:tcW w:w="1123" w:type="dxa"/>
            <w:shd w:val="clear" w:color="auto" w:fill="D9D9D9" w:themeFill="background1" w:themeFillShade="D9"/>
            <w:vAlign w:val="center"/>
          </w:tcPr>
          <w:p w:rsidR="00E71E0E" w:rsidRPr="00753CD4" w:rsidRDefault="00E71E0E" w:rsidP="00E71E0E">
            <w:pPr>
              <w:pStyle w:val="a0"/>
              <w:spacing w:line="360" w:lineRule="auto"/>
              <w:ind w:firstLine="0"/>
              <w:jc w:val="center"/>
              <w:rPr>
                <w:b/>
                <w:sz w:val="24"/>
                <w:szCs w:val="24"/>
              </w:rPr>
            </w:pPr>
            <w:r w:rsidRPr="00753CD4">
              <w:rPr>
                <w:rFonts w:hint="eastAsia"/>
                <w:b/>
                <w:sz w:val="24"/>
                <w:szCs w:val="24"/>
              </w:rPr>
              <w:t>请求方法</w:t>
            </w:r>
          </w:p>
        </w:tc>
        <w:tc>
          <w:tcPr>
            <w:tcW w:w="4139" w:type="dxa"/>
            <w:shd w:val="clear" w:color="auto" w:fill="D9D9D9" w:themeFill="background1" w:themeFillShade="D9"/>
            <w:vAlign w:val="center"/>
          </w:tcPr>
          <w:p w:rsidR="00E71E0E" w:rsidRPr="00753CD4" w:rsidRDefault="00E71E0E" w:rsidP="00E71E0E">
            <w:pPr>
              <w:pStyle w:val="a0"/>
              <w:spacing w:line="360" w:lineRule="auto"/>
              <w:ind w:firstLine="0"/>
              <w:jc w:val="center"/>
              <w:rPr>
                <w:b/>
                <w:sz w:val="24"/>
                <w:szCs w:val="24"/>
              </w:rPr>
            </w:pPr>
            <w:r w:rsidRPr="00753CD4">
              <w:rPr>
                <w:rFonts w:hint="eastAsia"/>
                <w:b/>
                <w:sz w:val="24"/>
                <w:szCs w:val="24"/>
              </w:rPr>
              <w:t>请求</w:t>
            </w:r>
            <w:r w:rsidRPr="00753CD4">
              <w:rPr>
                <w:rFonts w:hint="eastAsia"/>
                <w:b/>
                <w:sz w:val="24"/>
                <w:szCs w:val="24"/>
              </w:rPr>
              <w:t>U</w:t>
            </w:r>
            <w:r w:rsidRPr="00753CD4">
              <w:rPr>
                <w:b/>
                <w:sz w:val="24"/>
                <w:szCs w:val="24"/>
              </w:rPr>
              <w:t>RL</w:t>
            </w:r>
          </w:p>
        </w:tc>
        <w:tc>
          <w:tcPr>
            <w:tcW w:w="1116" w:type="dxa"/>
            <w:shd w:val="clear" w:color="auto" w:fill="D9D9D9" w:themeFill="background1" w:themeFillShade="D9"/>
            <w:vAlign w:val="center"/>
          </w:tcPr>
          <w:p w:rsidR="00E71E0E" w:rsidRPr="00753CD4" w:rsidRDefault="00E71E0E" w:rsidP="00E71E0E">
            <w:pPr>
              <w:pStyle w:val="a0"/>
              <w:spacing w:line="360" w:lineRule="auto"/>
              <w:ind w:firstLine="0"/>
              <w:jc w:val="center"/>
              <w:rPr>
                <w:b/>
                <w:sz w:val="24"/>
                <w:szCs w:val="24"/>
              </w:rPr>
            </w:pPr>
            <w:r w:rsidRPr="00753CD4">
              <w:rPr>
                <w:rFonts w:hint="eastAsia"/>
                <w:b/>
                <w:sz w:val="24"/>
                <w:szCs w:val="24"/>
              </w:rPr>
              <w:t>查询参数</w:t>
            </w:r>
          </w:p>
        </w:tc>
        <w:tc>
          <w:tcPr>
            <w:tcW w:w="2256" w:type="dxa"/>
            <w:shd w:val="clear" w:color="auto" w:fill="D9D9D9" w:themeFill="background1" w:themeFillShade="D9"/>
            <w:vAlign w:val="center"/>
          </w:tcPr>
          <w:p w:rsidR="00E71E0E" w:rsidRPr="00753CD4" w:rsidRDefault="00E71E0E" w:rsidP="00E71E0E">
            <w:pPr>
              <w:pStyle w:val="a0"/>
              <w:spacing w:line="360" w:lineRule="auto"/>
              <w:ind w:firstLine="0"/>
              <w:jc w:val="center"/>
              <w:rPr>
                <w:b/>
                <w:sz w:val="24"/>
                <w:szCs w:val="24"/>
              </w:rPr>
            </w:pPr>
            <w:r w:rsidRPr="00753CD4">
              <w:rPr>
                <w:rFonts w:hint="eastAsia"/>
                <w:b/>
                <w:sz w:val="24"/>
                <w:szCs w:val="24"/>
              </w:rPr>
              <w:t>请求</w:t>
            </w:r>
            <w:r w:rsidR="00753CD4">
              <w:rPr>
                <w:rFonts w:hint="eastAsia"/>
                <w:b/>
                <w:sz w:val="24"/>
                <w:szCs w:val="24"/>
              </w:rPr>
              <w:t>内容所需字段</w:t>
            </w:r>
          </w:p>
        </w:tc>
        <w:tc>
          <w:tcPr>
            <w:tcW w:w="2174" w:type="dxa"/>
            <w:shd w:val="clear" w:color="auto" w:fill="D9D9D9" w:themeFill="background1" w:themeFillShade="D9"/>
            <w:vAlign w:val="center"/>
          </w:tcPr>
          <w:p w:rsidR="00E71E0E" w:rsidRPr="00753CD4" w:rsidRDefault="00E71E0E" w:rsidP="00E71E0E">
            <w:pPr>
              <w:pStyle w:val="a0"/>
              <w:spacing w:line="360" w:lineRule="auto"/>
              <w:ind w:firstLine="0"/>
              <w:jc w:val="center"/>
              <w:rPr>
                <w:b/>
                <w:sz w:val="24"/>
                <w:szCs w:val="24"/>
              </w:rPr>
            </w:pPr>
            <w:r w:rsidRPr="00753CD4">
              <w:rPr>
                <w:rFonts w:hint="eastAsia"/>
                <w:b/>
                <w:sz w:val="24"/>
                <w:szCs w:val="24"/>
              </w:rPr>
              <w:t>说明</w:t>
            </w:r>
          </w:p>
        </w:tc>
      </w:tr>
      <w:tr w:rsidR="00FD6E18" w:rsidTr="001A27BF">
        <w:trPr>
          <w:jc w:val="center"/>
        </w:trPr>
        <w:tc>
          <w:tcPr>
            <w:tcW w:w="1123" w:type="dxa"/>
            <w:vAlign w:val="center"/>
          </w:tcPr>
          <w:p w:rsidR="00E71E0E" w:rsidRDefault="00E71E0E" w:rsidP="00E71E0E">
            <w:pPr>
              <w:pStyle w:val="a0"/>
              <w:spacing w:line="360" w:lineRule="auto"/>
              <w:ind w:firstLine="0"/>
              <w:jc w:val="center"/>
              <w:rPr>
                <w:sz w:val="24"/>
                <w:szCs w:val="24"/>
              </w:rPr>
            </w:pPr>
            <w:r>
              <w:rPr>
                <w:rFonts w:hint="eastAsia"/>
                <w:sz w:val="24"/>
                <w:szCs w:val="24"/>
              </w:rPr>
              <w:t>G</w:t>
            </w:r>
            <w:r>
              <w:rPr>
                <w:sz w:val="24"/>
                <w:szCs w:val="24"/>
              </w:rPr>
              <w:t>ET</w:t>
            </w:r>
          </w:p>
        </w:tc>
        <w:tc>
          <w:tcPr>
            <w:tcW w:w="4139" w:type="dxa"/>
            <w:vAlign w:val="center"/>
          </w:tcPr>
          <w:p w:rsidR="00E71E0E" w:rsidRDefault="00E71E0E" w:rsidP="00E71E0E">
            <w:pPr>
              <w:pStyle w:val="a0"/>
              <w:spacing w:line="360" w:lineRule="auto"/>
              <w:ind w:firstLine="0"/>
              <w:jc w:val="center"/>
              <w:rPr>
                <w:sz w:val="24"/>
                <w:szCs w:val="24"/>
              </w:rPr>
            </w:pPr>
            <w:r w:rsidRPr="00E71E0E">
              <w:rPr>
                <w:sz w:val="24"/>
                <w:szCs w:val="24"/>
              </w:rPr>
              <w:t>/</w:t>
            </w:r>
            <w:proofErr w:type="spellStart"/>
            <w:r w:rsidRPr="00E71E0E">
              <w:rPr>
                <w:sz w:val="24"/>
                <w:szCs w:val="24"/>
              </w:rPr>
              <w:t>collected_articles</w:t>
            </w:r>
            <w:proofErr w:type="spellEnd"/>
            <w:r w:rsidRPr="00E71E0E">
              <w:rPr>
                <w:sz w:val="24"/>
                <w:szCs w:val="24"/>
              </w:rPr>
              <w:t>/{tag}</w:t>
            </w:r>
          </w:p>
        </w:tc>
        <w:tc>
          <w:tcPr>
            <w:tcW w:w="1116" w:type="dxa"/>
            <w:vAlign w:val="center"/>
          </w:tcPr>
          <w:p w:rsidR="00E71E0E" w:rsidRDefault="00E71E0E" w:rsidP="00E71E0E">
            <w:pPr>
              <w:pStyle w:val="a0"/>
              <w:spacing w:line="360" w:lineRule="auto"/>
              <w:ind w:firstLine="0"/>
              <w:jc w:val="center"/>
              <w:rPr>
                <w:sz w:val="24"/>
                <w:szCs w:val="24"/>
              </w:rPr>
            </w:pPr>
            <w:proofErr w:type="spellStart"/>
            <w:proofErr w:type="gramStart"/>
            <w:r>
              <w:rPr>
                <w:sz w:val="24"/>
                <w:szCs w:val="24"/>
              </w:rPr>
              <w:t>s</w:t>
            </w:r>
            <w:r>
              <w:rPr>
                <w:rFonts w:hint="eastAsia"/>
                <w:sz w:val="24"/>
                <w:szCs w:val="24"/>
              </w:rPr>
              <w:t>tart</w:t>
            </w:r>
            <w:r>
              <w:rPr>
                <w:sz w:val="24"/>
                <w:szCs w:val="24"/>
              </w:rPr>
              <w:t>,num</w:t>
            </w:r>
            <w:proofErr w:type="spellEnd"/>
            <w:proofErr w:type="gramEnd"/>
          </w:p>
        </w:tc>
        <w:tc>
          <w:tcPr>
            <w:tcW w:w="2256" w:type="dxa"/>
            <w:vAlign w:val="center"/>
          </w:tcPr>
          <w:p w:rsidR="00E71E0E" w:rsidRDefault="00E71E0E" w:rsidP="00E71E0E">
            <w:pPr>
              <w:pStyle w:val="a0"/>
              <w:spacing w:line="360" w:lineRule="auto"/>
              <w:ind w:firstLine="0"/>
              <w:jc w:val="center"/>
              <w:rPr>
                <w:sz w:val="24"/>
                <w:szCs w:val="24"/>
              </w:rPr>
            </w:pPr>
          </w:p>
        </w:tc>
        <w:tc>
          <w:tcPr>
            <w:tcW w:w="2174" w:type="dxa"/>
            <w:vAlign w:val="center"/>
          </w:tcPr>
          <w:p w:rsidR="00E71E0E" w:rsidRDefault="00753CD4" w:rsidP="00E71E0E">
            <w:pPr>
              <w:pStyle w:val="a0"/>
              <w:spacing w:line="360" w:lineRule="auto"/>
              <w:ind w:firstLine="0"/>
              <w:jc w:val="center"/>
              <w:rPr>
                <w:sz w:val="24"/>
                <w:szCs w:val="24"/>
              </w:rPr>
            </w:pPr>
            <w:r>
              <w:rPr>
                <w:rFonts w:hint="eastAsia"/>
                <w:sz w:val="24"/>
                <w:szCs w:val="24"/>
              </w:rPr>
              <w:t>获取收藏的文章列表</w:t>
            </w:r>
          </w:p>
        </w:tc>
      </w:tr>
      <w:tr w:rsidR="00FD6E18" w:rsidTr="001A27BF">
        <w:trPr>
          <w:jc w:val="center"/>
        </w:trPr>
        <w:tc>
          <w:tcPr>
            <w:tcW w:w="1123" w:type="dxa"/>
            <w:vAlign w:val="center"/>
          </w:tcPr>
          <w:p w:rsidR="00E71E0E" w:rsidRDefault="00753CD4" w:rsidP="00E71E0E">
            <w:pPr>
              <w:pStyle w:val="a0"/>
              <w:spacing w:line="360" w:lineRule="auto"/>
              <w:ind w:firstLine="0"/>
              <w:jc w:val="center"/>
              <w:rPr>
                <w:sz w:val="24"/>
                <w:szCs w:val="24"/>
              </w:rPr>
            </w:pPr>
            <w:r>
              <w:rPr>
                <w:rFonts w:hint="eastAsia"/>
                <w:sz w:val="24"/>
                <w:szCs w:val="24"/>
              </w:rPr>
              <w:t>G</w:t>
            </w:r>
            <w:r>
              <w:rPr>
                <w:sz w:val="24"/>
                <w:szCs w:val="24"/>
              </w:rPr>
              <w:t>ET</w:t>
            </w:r>
          </w:p>
        </w:tc>
        <w:tc>
          <w:tcPr>
            <w:tcW w:w="4139" w:type="dxa"/>
            <w:vAlign w:val="center"/>
          </w:tcPr>
          <w:p w:rsidR="00E71E0E" w:rsidRDefault="00753CD4" w:rsidP="00E71E0E">
            <w:pPr>
              <w:pStyle w:val="a0"/>
              <w:spacing w:line="360" w:lineRule="auto"/>
              <w:ind w:firstLine="0"/>
              <w:jc w:val="center"/>
              <w:rPr>
                <w:sz w:val="24"/>
                <w:szCs w:val="24"/>
              </w:rPr>
            </w:pPr>
            <w:r w:rsidRPr="00753CD4">
              <w:rPr>
                <w:sz w:val="24"/>
                <w:szCs w:val="24"/>
              </w:rPr>
              <w:t>/</w:t>
            </w:r>
            <w:proofErr w:type="spellStart"/>
            <w:r w:rsidRPr="00753CD4">
              <w:rPr>
                <w:sz w:val="24"/>
                <w:szCs w:val="24"/>
              </w:rPr>
              <w:t>collected_articles</w:t>
            </w:r>
            <w:proofErr w:type="spellEnd"/>
            <w:r w:rsidRPr="00753CD4">
              <w:rPr>
                <w:sz w:val="24"/>
                <w:szCs w:val="24"/>
              </w:rPr>
              <w:t>/a/{</w:t>
            </w:r>
            <w:proofErr w:type="spellStart"/>
            <w:r>
              <w:rPr>
                <w:sz w:val="24"/>
                <w:szCs w:val="24"/>
              </w:rPr>
              <w:t>cai</w:t>
            </w:r>
            <w:r w:rsidRPr="00753CD4">
              <w:rPr>
                <w:sz w:val="24"/>
                <w:szCs w:val="24"/>
              </w:rPr>
              <w:t>d</w:t>
            </w:r>
            <w:proofErr w:type="spellEnd"/>
            <w:r w:rsidRPr="00753CD4">
              <w:rPr>
                <w:sz w:val="24"/>
                <w:szCs w:val="24"/>
              </w:rPr>
              <w:t>}</w:t>
            </w:r>
          </w:p>
        </w:tc>
        <w:tc>
          <w:tcPr>
            <w:tcW w:w="1116" w:type="dxa"/>
            <w:vAlign w:val="center"/>
          </w:tcPr>
          <w:p w:rsidR="00E71E0E" w:rsidRDefault="00E71E0E" w:rsidP="00E71E0E">
            <w:pPr>
              <w:pStyle w:val="a0"/>
              <w:spacing w:line="360" w:lineRule="auto"/>
              <w:ind w:firstLine="0"/>
              <w:jc w:val="center"/>
              <w:rPr>
                <w:sz w:val="24"/>
                <w:szCs w:val="24"/>
              </w:rPr>
            </w:pPr>
          </w:p>
        </w:tc>
        <w:tc>
          <w:tcPr>
            <w:tcW w:w="2256" w:type="dxa"/>
            <w:vAlign w:val="center"/>
          </w:tcPr>
          <w:p w:rsidR="00E71E0E" w:rsidRDefault="00E71E0E" w:rsidP="00E71E0E">
            <w:pPr>
              <w:pStyle w:val="a0"/>
              <w:spacing w:line="360" w:lineRule="auto"/>
              <w:ind w:firstLine="0"/>
              <w:jc w:val="center"/>
              <w:rPr>
                <w:sz w:val="24"/>
                <w:szCs w:val="24"/>
              </w:rPr>
            </w:pPr>
          </w:p>
        </w:tc>
        <w:tc>
          <w:tcPr>
            <w:tcW w:w="2174" w:type="dxa"/>
            <w:vAlign w:val="center"/>
          </w:tcPr>
          <w:p w:rsidR="00E71E0E" w:rsidRDefault="00753CD4" w:rsidP="00E71E0E">
            <w:pPr>
              <w:pStyle w:val="a0"/>
              <w:spacing w:line="360" w:lineRule="auto"/>
              <w:ind w:firstLine="0"/>
              <w:jc w:val="center"/>
              <w:rPr>
                <w:sz w:val="24"/>
                <w:szCs w:val="24"/>
              </w:rPr>
            </w:pPr>
            <w:r>
              <w:rPr>
                <w:rFonts w:hint="eastAsia"/>
                <w:sz w:val="24"/>
                <w:szCs w:val="24"/>
              </w:rPr>
              <w:t>获取收藏的文章内容</w:t>
            </w:r>
          </w:p>
        </w:tc>
      </w:tr>
      <w:tr w:rsidR="00FD6E18" w:rsidTr="001A27BF">
        <w:trPr>
          <w:jc w:val="center"/>
        </w:trPr>
        <w:tc>
          <w:tcPr>
            <w:tcW w:w="1123" w:type="dxa"/>
            <w:vAlign w:val="center"/>
          </w:tcPr>
          <w:p w:rsidR="00753CD4" w:rsidRDefault="00753CD4" w:rsidP="00E71E0E">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rsidR="00753CD4" w:rsidRDefault="00753CD4" w:rsidP="00E71E0E">
            <w:pPr>
              <w:pStyle w:val="a0"/>
              <w:spacing w:line="360" w:lineRule="auto"/>
              <w:ind w:firstLine="0"/>
              <w:jc w:val="center"/>
              <w:rPr>
                <w:sz w:val="24"/>
                <w:szCs w:val="24"/>
              </w:rPr>
            </w:pPr>
            <w:r w:rsidRPr="00753CD4">
              <w:rPr>
                <w:sz w:val="24"/>
                <w:szCs w:val="24"/>
              </w:rPr>
              <w:t>/</w:t>
            </w:r>
            <w:proofErr w:type="spellStart"/>
            <w:r w:rsidRPr="00753CD4">
              <w:rPr>
                <w:sz w:val="24"/>
                <w:szCs w:val="24"/>
              </w:rPr>
              <w:t>original_articles</w:t>
            </w:r>
            <w:proofErr w:type="spellEnd"/>
          </w:p>
        </w:tc>
        <w:tc>
          <w:tcPr>
            <w:tcW w:w="1116" w:type="dxa"/>
            <w:vAlign w:val="center"/>
          </w:tcPr>
          <w:p w:rsidR="00753CD4" w:rsidRDefault="00753CD4" w:rsidP="00E71E0E">
            <w:pPr>
              <w:pStyle w:val="a0"/>
              <w:spacing w:line="360" w:lineRule="auto"/>
              <w:ind w:firstLine="0"/>
              <w:jc w:val="center"/>
              <w:rPr>
                <w:sz w:val="24"/>
                <w:szCs w:val="24"/>
              </w:rPr>
            </w:pPr>
            <w:proofErr w:type="spellStart"/>
            <w:proofErr w:type="gramStart"/>
            <w:r>
              <w:rPr>
                <w:sz w:val="24"/>
                <w:szCs w:val="24"/>
              </w:rPr>
              <w:t>s</w:t>
            </w:r>
            <w:r>
              <w:rPr>
                <w:rFonts w:hint="eastAsia"/>
                <w:sz w:val="24"/>
                <w:szCs w:val="24"/>
              </w:rPr>
              <w:t>tart</w:t>
            </w:r>
            <w:r>
              <w:rPr>
                <w:sz w:val="24"/>
                <w:szCs w:val="24"/>
              </w:rPr>
              <w:t>,num</w:t>
            </w:r>
            <w:proofErr w:type="spellEnd"/>
            <w:proofErr w:type="gramEnd"/>
          </w:p>
        </w:tc>
        <w:tc>
          <w:tcPr>
            <w:tcW w:w="2256" w:type="dxa"/>
            <w:vAlign w:val="center"/>
          </w:tcPr>
          <w:p w:rsidR="00753CD4" w:rsidRDefault="00753CD4" w:rsidP="00E71E0E">
            <w:pPr>
              <w:pStyle w:val="a0"/>
              <w:spacing w:line="360" w:lineRule="auto"/>
              <w:ind w:firstLine="0"/>
              <w:jc w:val="center"/>
              <w:rPr>
                <w:sz w:val="24"/>
                <w:szCs w:val="24"/>
              </w:rPr>
            </w:pPr>
          </w:p>
        </w:tc>
        <w:tc>
          <w:tcPr>
            <w:tcW w:w="2174" w:type="dxa"/>
            <w:vAlign w:val="center"/>
          </w:tcPr>
          <w:p w:rsidR="00753CD4" w:rsidRDefault="00753CD4" w:rsidP="00E71E0E">
            <w:pPr>
              <w:pStyle w:val="a0"/>
              <w:spacing w:line="360" w:lineRule="auto"/>
              <w:ind w:firstLine="0"/>
              <w:jc w:val="center"/>
              <w:rPr>
                <w:sz w:val="24"/>
                <w:szCs w:val="24"/>
              </w:rPr>
            </w:pPr>
            <w:r>
              <w:rPr>
                <w:rFonts w:hint="eastAsia"/>
                <w:sz w:val="24"/>
                <w:szCs w:val="24"/>
              </w:rPr>
              <w:t>获取原创文章列表</w:t>
            </w:r>
          </w:p>
        </w:tc>
      </w:tr>
      <w:tr w:rsidR="00FD6E18" w:rsidTr="001A27BF">
        <w:trPr>
          <w:jc w:val="center"/>
        </w:trPr>
        <w:tc>
          <w:tcPr>
            <w:tcW w:w="1123" w:type="dxa"/>
            <w:vAlign w:val="center"/>
          </w:tcPr>
          <w:p w:rsidR="00753CD4" w:rsidRDefault="00753CD4" w:rsidP="00E71E0E">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Merge/>
            <w:vAlign w:val="center"/>
          </w:tcPr>
          <w:p w:rsidR="00753CD4" w:rsidRDefault="00753CD4" w:rsidP="00E71E0E">
            <w:pPr>
              <w:pStyle w:val="a0"/>
              <w:spacing w:line="360" w:lineRule="auto"/>
              <w:ind w:firstLine="0"/>
              <w:jc w:val="center"/>
              <w:rPr>
                <w:sz w:val="24"/>
                <w:szCs w:val="24"/>
              </w:rPr>
            </w:pPr>
          </w:p>
        </w:tc>
        <w:tc>
          <w:tcPr>
            <w:tcW w:w="1116" w:type="dxa"/>
            <w:vAlign w:val="center"/>
          </w:tcPr>
          <w:p w:rsidR="00753CD4" w:rsidRDefault="00753CD4" w:rsidP="00E71E0E">
            <w:pPr>
              <w:pStyle w:val="a0"/>
              <w:spacing w:line="360" w:lineRule="auto"/>
              <w:ind w:firstLine="0"/>
              <w:jc w:val="center"/>
              <w:rPr>
                <w:sz w:val="24"/>
                <w:szCs w:val="24"/>
              </w:rPr>
            </w:pPr>
          </w:p>
        </w:tc>
        <w:tc>
          <w:tcPr>
            <w:tcW w:w="2256" w:type="dxa"/>
            <w:vAlign w:val="center"/>
          </w:tcPr>
          <w:p w:rsidR="00753CD4" w:rsidRDefault="00753CD4" w:rsidP="00E71E0E">
            <w:pPr>
              <w:pStyle w:val="a0"/>
              <w:spacing w:line="360" w:lineRule="auto"/>
              <w:ind w:firstLine="0"/>
              <w:jc w:val="center"/>
              <w:rPr>
                <w:sz w:val="24"/>
                <w:szCs w:val="24"/>
              </w:rPr>
            </w:pPr>
            <w:proofErr w:type="spellStart"/>
            <w:proofErr w:type="gramStart"/>
            <w:r>
              <w:rPr>
                <w:rFonts w:hint="eastAsia"/>
                <w:sz w:val="24"/>
                <w:szCs w:val="24"/>
              </w:rPr>
              <w:t>title</w:t>
            </w:r>
            <w:r>
              <w:rPr>
                <w:sz w:val="24"/>
                <w:szCs w:val="24"/>
              </w:rPr>
              <w:t>,author</w:t>
            </w:r>
            <w:proofErr w:type="gramEnd"/>
            <w:r>
              <w:rPr>
                <w:sz w:val="24"/>
                <w:szCs w:val="24"/>
              </w:rPr>
              <w:t>,content</w:t>
            </w:r>
            <w:proofErr w:type="spellEnd"/>
          </w:p>
        </w:tc>
        <w:tc>
          <w:tcPr>
            <w:tcW w:w="2174" w:type="dxa"/>
            <w:vAlign w:val="center"/>
          </w:tcPr>
          <w:p w:rsidR="00753CD4" w:rsidRDefault="00753CD4" w:rsidP="00E71E0E">
            <w:pPr>
              <w:pStyle w:val="a0"/>
              <w:spacing w:line="360" w:lineRule="auto"/>
              <w:ind w:firstLine="0"/>
              <w:jc w:val="center"/>
              <w:rPr>
                <w:sz w:val="24"/>
                <w:szCs w:val="24"/>
              </w:rPr>
            </w:pPr>
            <w:r>
              <w:rPr>
                <w:rFonts w:hint="eastAsia"/>
                <w:sz w:val="24"/>
                <w:szCs w:val="24"/>
              </w:rPr>
              <w:t>发布原创文章</w:t>
            </w:r>
          </w:p>
        </w:tc>
      </w:tr>
      <w:tr w:rsidR="00FD6E18" w:rsidTr="001A27BF">
        <w:trPr>
          <w:jc w:val="center"/>
        </w:trPr>
        <w:tc>
          <w:tcPr>
            <w:tcW w:w="1123" w:type="dxa"/>
            <w:vAlign w:val="center"/>
          </w:tcPr>
          <w:p w:rsidR="00CF341B" w:rsidRDefault="00CF341B" w:rsidP="00CF341B">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rsidR="00CF341B" w:rsidRDefault="00CF341B" w:rsidP="00CF341B">
            <w:pPr>
              <w:pStyle w:val="a0"/>
              <w:spacing w:line="360" w:lineRule="auto"/>
              <w:ind w:firstLine="0"/>
              <w:jc w:val="center"/>
              <w:rPr>
                <w:sz w:val="24"/>
                <w:szCs w:val="24"/>
              </w:rPr>
            </w:pPr>
            <w:r w:rsidRPr="00753CD4">
              <w:rPr>
                <w:sz w:val="24"/>
                <w:szCs w:val="24"/>
              </w:rPr>
              <w:t>/</w:t>
            </w:r>
            <w:proofErr w:type="spellStart"/>
            <w:r w:rsidRPr="00753CD4">
              <w:rPr>
                <w:sz w:val="24"/>
                <w:szCs w:val="24"/>
              </w:rPr>
              <w:t>original_articles</w:t>
            </w:r>
            <w:proofErr w:type="spellEnd"/>
            <w:r>
              <w:rPr>
                <w:sz w:val="24"/>
                <w:szCs w:val="24"/>
              </w:rPr>
              <w:t>/{</w:t>
            </w:r>
            <w:proofErr w:type="spellStart"/>
            <w:r>
              <w:rPr>
                <w:sz w:val="24"/>
                <w:szCs w:val="24"/>
              </w:rPr>
              <w:t>oaid</w:t>
            </w:r>
            <w:proofErr w:type="spellEnd"/>
            <w:r>
              <w:rPr>
                <w:sz w:val="24"/>
                <w:szCs w:val="24"/>
              </w:rPr>
              <w:t>}</w:t>
            </w:r>
          </w:p>
        </w:tc>
        <w:tc>
          <w:tcPr>
            <w:tcW w:w="1116" w:type="dxa"/>
            <w:vAlign w:val="center"/>
          </w:tcPr>
          <w:p w:rsidR="00CF341B" w:rsidRDefault="00CF341B" w:rsidP="00CF341B">
            <w:pPr>
              <w:pStyle w:val="a0"/>
              <w:spacing w:line="360" w:lineRule="auto"/>
              <w:ind w:firstLine="0"/>
              <w:jc w:val="center"/>
              <w:rPr>
                <w:sz w:val="24"/>
                <w:szCs w:val="24"/>
              </w:rPr>
            </w:pPr>
          </w:p>
        </w:tc>
        <w:tc>
          <w:tcPr>
            <w:tcW w:w="2256" w:type="dxa"/>
            <w:vAlign w:val="center"/>
          </w:tcPr>
          <w:p w:rsidR="00CF341B" w:rsidRDefault="00CF341B" w:rsidP="00CF341B">
            <w:pPr>
              <w:pStyle w:val="a0"/>
              <w:spacing w:line="360" w:lineRule="auto"/>
              <w:ind w:firstLine="0"/>
              <w:jc w:val="center"/>
              <w:rPr>
                <w:sz w:val="24"/>
                <w:szCs w:val="24"/>
              </w:rPr>
            </w:pPr>
          </w:p>
        </w:tc>
        <w:tc>
          <w:tcPr>
            <w:tcW w:w="2174" w:type="dxa"/>
            <w:vAlign w:val="center"/>
          </w:tcPr>
          <w:p w:rsidR="00CF341B" w:rsidRDefault="00CF341B" w:rsidP="00CF341B">
            <w:pPr>
              <w:pStyle w:val="a0"/>
              <w:spacing w:line="360" w:lineRule="auto"/>
              <w:ind w:firstLine="0"/>
              <w:jc w:val="center"/>
              <w:rPr>
                <w:sz w:val="24"/>
                <w:szCs w:val="24"/>
              </w:rPr>
            </w:pPr>
            <w:r>
              <w:rPr>
                <w:rFonts w:hint="eastAsia"/>
                <w:sz w:val="24"/>
                <w:szCs w:val="24"/>
              </w:rPr>
              <w:t>获取原创文章内容</w:t>
            </w:r>
          </w:p>
        </w:tc>
      </w:tr>
      <w:tr w:rsidR="00FD6E18" w:rsidTr="001A27BF">
        <w:trPr>
          <w:jc w:val="center"/>
        </w:trPr>
        <w:tc>
          <w:tcPr>
            <w:tcW w:w="1123" w:type="dxa"/>
            <w:vAlign w:val="center"/>
          </w:tcPr>
          <w:p w:rsidR="00CF341B" w:rsidRDefault="00CF341B" w:rsidP="00CF341B">
            <w:pPr>
              <w:pStyle w:val="a0"/>
              <w:spacing w:line="360" w:lineRule="auto"/>
              <w:ind w:firstLine="0"/>
              <w:jc w:val="center"/>
              <w:rPr>
                <w:sz w:val="24"/>
                <w:szCs w:val="24"/>
              </w:rPr>
            </w:pPr>
            <w:r>
              <w:rPr>
                <w:rFonts w:hint="eastAsia"/>
                <w:sz w:val="24"/>
                <w:szCs w:val="24"/>
              </w:rPr>
              <w:t>P</w:t>
            </w:r>
            <w:r>
              <w:rPr>
                <w:sz w:val="24"/>
                <w:szCs w:val="24"/>
              </w:rPr>
              <w:t>UT</w:t>
            </w:r>
          </w:p>
        </w:tc>
        <w:tc>
          <w:tcPr>
            <w:tcW w:w="4139" w:type="dxa"/>
            <w:vMerge/>
            <w:vAlign w:val="center"/>
          </w:tcPr>
          <w:p w:rsidR="00CF341B" w:rsidRDefault="00CF341B" w:rsidP="00CF341B">
            <w:pPr>
              <w:pStyle w:val="a0"/>
              <w:spacing w:line="360" w:lineRule="auto"/>
              <w:ind w:firstLine="0"/>
              <w:jc w:val="center"/>
              <w:rPr>
                <w:sz w:val="24"/>
                <w:szCs w:val="24"/>
              </w:rPr>
            </w:pPr>
          </w:p>
        </w:tc>
        <w:tc>
          <w:tcPr>
            <w:tcW w:w="1116" w:type="dxa"/>
            <w:vAlign w:val="center"/>
          </w:tcPr>
          <w:p w:rsidR="00CF341B" w:rsidRDefault="00CF341B" w:rsidP="00CF341B">
            <w:pPr>
              <w:pStyle w:val="a0"/>
              <w:spacing w:line="360" w:lineRule="auto"/>
              <w:ind w:firstLine="0"/>
              <w:jc w:val="center"/>
              <w:rPr>
                <w:sz w:val="24"/>
                <w:szCs w:val="24"/>
              </w:rPr>
            </w:pPr>
          </w:p>
        </w:tc>
        <w:tc>
          <w:tcPr>
            <w:tcW w:w="2256" w:type="dxa"/>
            <w:vAlign w:val="center"/>
          </w:tcPr>
          <w:p w:rsidR="00CF341B" w:rsidRDefault="00CF341B" w:rsidP="00CF341B">
            <w:pPr>
              <w:pStyle w:val="a0"/>
              <w:spacing w:line="360" w:lineRule="auto"/>
              <w:ind w:firstLine="0"/>
              <w:jc w:val="center"/>
              <w:rPr>
                <w:sz w:val="24"/>
                <w:szCs w:val="24"/>
              </w:rPr>
            </w:pPr>
            <w:proofErr w:type="spellStart"/>
            <w:proofErr w:type="gramStart"/>
            <w:r>
              <w:rPr>
                <w:rFonts w:hint="eastAsia"/>
                <w:sz w:val="24"/>
                <w:szCs w:val="24"/>
              </w:rPr>
              <w:t>title</w:t>
            </w:r>
            <w:r>
              <w:rPr>
                <w:sz w:val="24"/>
                <w:szCs w:val="24"/>
              </w:rPr>
              <w:t>,content</w:t>
            </w:r>
            <w:proofErr w:type="spellEnd"/>
            <w:proofErr w:type="gramEnd"/>
          </w:p>
        </w:tc>
        <w:tc>
          <w:tcPr>
            <w:tcW w:w="2174" w:type="dxa"/>
            <w:vAlign w:val="center"/>
          </w:tcPr>
          <w:p w:rsidR="00CF341B" w:rsidRDefault="00CF341B" w:rsidP="00CF341B">
            <w:pPr>
              <w:pStyle w:val="a0"/>
              <w:spacing w:line="360" w:lineRule="auto"/>
              <w:ind w:firstLine="0"/>
              <w:jc w:val="center"/>
              <w:rPr>
                <w:sz w:val="24"/>
                <w:szCs w:val="24"/>
              </w:rPr>
            </w:pPr>
            <w:r>
              <w:rPr>
                <w:rFonts w:hint="eastAsia"/>
                <w:sz w:val="24"/>
                <w:szCs w:val="24"/>
              </w:rPr>
              <w:t>修改原创文章内容</w:t>
            </w:r>
          </w:p>
        </w:tc>
      </w:tr>
      <w:tr w:rsidR="00FD6E18" w:rsidTr="001A27BF">
        <w:trPr>
          <w:jc w:val="center"/>
        </w:trPr>
        <w:tc>
          <w:tcPr>
            <w:tcW w:w="1123" w:type="dxa"/>
            <w:vAlign w:val="center"/>
          </w:tcPr>
          <w:p w:rsidR="00CF341B" w:rsidRDefault="00CF341B" w:rsidP="00CF341B">
            <w:pPr>
              <w:pStyle w:val="a0"/>
              <w:spacing w:line="360" w:lineRule="auto"/>
              <w:ind w:firstLine="0"/>
              <w:jc w:val="center"/>
              <w:rPr>
                <w:sz w:val="24"/>
                <w:szCs w:val="24"/>
              </w:rPr>
            </w:pPr>
            <w:r>
              <w:rPr>
                <w:rFonts w:hint="eastAsia"/>
                <w:sz w:val="24"/>
                <w:szCs w:val="24"/>
              </w:rPr>
              <w:t>D</w:t>
            </w:r>
            <w:r>
              <w:rPr>
                <w:sz w:val="24"/>
                <w:szCs w:val="24"/>
              </w:rPr>
              <w:t>ELETE</w:t>
            </w:r>
          </w:p>
        </w:tc>
        <w:tc>
          <w:tcPr>
            <w:tcW w:w="4139" w:type="dxa"/>
            <w:vMerge/>
            <w:vAlign w:val="center"/>
          </w:tcPr>
          <w:p w:rsidR="00CF341B" w:rsidRDefault="00CF341B" w:rsidP="00CF341B">
            <w:pPr>
              <w:pStyle w:val="a0"/>
              <w:spacing w:line="360" w:lineRule="auto"/>
              <w:ind w:firstLine="0"/>
              <w:jc w:val="center"/>
              <w:rPr>
                <w:sz w:val="24"/>
                <w:szCs w:val="24"/>
              </w:rPr>
            </w:pPr>
          </w:p>
        </w:tc>
        <w:tc>
          <w:tcPr>
            <w:tcW w:w="1116" w:type="dxa"/>
            <w:vAlign w:val="center"/>
          </w:tcPr>
          <w:p w:rsidR="00CF341B" w:rsidRDefault="00CF341B" w:rsidP="00CF341B">
            <w:pPr>
              <w:pStyle w:val="a0"/>
              <w:spacing w:line="360" w:lineRule="auto"/>
              <w:ind w:firstLine="0"/>
              <w:jc w:val="center"/>
              <w:rPr>
                <w:sz w:val="24"/>
                <w:szCs w:val="24"/>
              </w:rPr>
            </w:pPr>
          </w:p>
        </w:tc>
        <w:tc>
          <w:tcPr>
            <w:tcW w:w="2256" w:type="dxa"/>
            <w:vAlign w:val="center"/>
          </w:tcPr>
          <w:p w:rsidR="00CF341B" w:rsidRDefault="00CF341B" w:rsidP="00CF341B">
            <w:pPr>
              <w:pStyle w:val="a0"/>
              <w:spacing w:line="360" w:lineRule="auto"/>
              <w:ind w:firstLine="0"/>
              <w:jc w:val="center"/>
              <w:rPr>
                <w:sz w:val="24"/>
                <w:szCs w:val="24"/>
              </w:rPr>
            </w:pPr>
          </w:p>
        </w:tc>
        <w:tc>
          <w:tcPr>
            <w:tcW w:w="2174" w:type="dxa"/>
            <w:vAlign w:val="center"/>
          </w:tcPr>
          <w:p w:rsidR="00CF341B" w:rsidRDefault="00CF341B" w:rsidP="00CF341B">
            <w:pPr>
              <w:pStyle w:val="a0"/>
              <w:spacing w:line="360" w:lineRule="auto"/>
              <w:ind w:firstLine="0"/>
              <w:jc w:val="center"/>
              <w:rPr>
                <w:sz w:val="24"/>
                <w:szCs w:val="24"/>
              </w:rPr>
            </w:pPr>
            <w:r>
              <w:rPr>
                <w:rFonts w:hint="eastAsia"/>
                <w:sz w:val="24"/>
                <w:szCs w:val="24"/>
              </w:rPr>
              <w:t>删除原创文章</w:t>
            </w:r>
          </w:p>
        </w:tc>
      </w:tr>
      <w:tr w:rsidR="00FD6E18" w:rsidTr="001A27BF">
        <w:trPr>
          <w:jc w:val="center"/>
        </w:trPr>
        <w:tc>
          <w:tcPr>
            <w:tcW w:w="1123" w:type="dxa"/>
            <w:vAlign w:val="center"/>
          </w:tcPr>
          <w:p w:rsidR="00CF341B" w:rsidRDefault="00CF341B" w:rsidP="00CF341B">
            <w:pPr>
              <w:pStyle w:val="a0"/>
              <w:spacing w:line="360" w:lineRule="auto"/>
              <w:ind w:firstLine="0"/>
              <w:jc w:val="center"/>
              <w:rPr>
                <w:sz w:val="24"/>
                <w:szCs w:val="24"/>
              </w:rPr>
            </w:pPr>
            <w:r>
              <w:rPr>
                <w:rFonts w:hint="eastAsia"/>
                <w:sz w:val="24"/>
                <w:szCs w:val="24"/>
              </w:rPr>
              <w:lastRenderedPageBreak/>
              <w:t>G</w:t>
            </w:r>
            <w:r>
              <w:rPr>
                <w:sz w:val="24"/>
                <w:szCs w:val="24"/>
              </w:rPr>
              <w:t>ET</w:t>
            </w:r>
          </w:p>
        </w:tc>
        <w:tc>
          <w:tcPr>
            <w:tcW w:w="4139" w:type="dxa"/>
            <w:vMerge w:val="restart"/>
            <w:vAlign w:val="center"/>
          </w:tcPr>
          <w:p w:rsidR="00CF341B" w:rsidRDefault="00CF341B" w:rsidP="00CF341B">
            <w:pPr>
              <w:pStyle w:val="a0"/>
              <w:spacing w:line="360" w:lineRule="auto"/>
              <w:ind w:firstLine="0"/>
              <w:jc w:val="center"/>
              <w:rPr>
                <w:sz w:val="24"/>
                <w:szCs w:val="24"/>
              </w:rPr>
            </w:pPr>
            <w:r w:rsidRPr="00CF341B">
              <w:rPr>
                <w:sz w:val="24"/>
                <w:szCs w:val="24"/>
              </w:rPr>
              <w:t>/</w:t>
            </w:r>
            <w:proofErr w:type="spellStart"/>
            <w:r w:rsidRPr="00CF341B">
              <w:rPr>
                <w:sz w:val="24"/>
                <w:szCs w:val="24"/>
              </w:rPr>
              <w:t>original_articles</w:t>
            </w:r>
            <w:proofErr w:type="spellEnd"/>
            <w:r w:rsidRPr="00CF341B">
              <w:rPr>
                <w:sz w:val="24"/>
                <w:szCs w:val="24"/>
              </w:rPr>
              <w:t>/{</w:t>
            </w:r>
            <w:proofErr w:type="spellStart"/>
            <w:r>
              <w:rPr>
                <w:sz w:val="24"/>
                <w:szCs w:val="24"/>
              </w:rPr>
              <w:t>oaid</w:t>
            </w:r>
            <w:proofErr w:type="spellEnd"/>
            <w:r w:rsidRPr="00CF341B">
              <w:rPr>
                <w:sz w:val="24"/>
                <w:szCs w:val="24"/>
              </w:rPr>
              <w:t>}/comments</w:t>
            </w:r>
          </w:p>
        </w:tc>
        <w:tc>
          <w:tcPr>
            <w:tcW w:w="1116" w:type="dxa"/>
            <w:vAlign w:val="center"/>
          </w:tcPr>
          <w:p w:rsidR="00CF341B" w:rsidRDefault="00CF341B" w:rsidP="00CF341B">
            <w:pPr>
              <w:pStyle w:val="a0"/>
              <w:spacing w:line="360" w:lineRule="auto"/>
              <w:ind w:firstLine="0"/>
              <w:jc w:val="center"/>
              <w:rPr>
                <w:sz w:val="24"/>
                <w:szCs w:val="24"/>
              </w:rPr>
            </w:pPr>
            <w:proofErr w:type="spellStart"/>
            <w:proofErr w:type="gramStart"/>
            <w:r>
              <w:rPr>
                <w:sz w:val="24"/>
                <w:szCs w:val="24"/>
              </w:rPr>
              <w:t>start,num</w:t>
            </w:r>
            <w:proofErr w:type="spellEnd"/>
            <w:proofErr w:type="gramEnd"/>
          </w:p>
        </w:tc>
        <w:tc>
          <w:tcPr>
            <w:tcW w:w="2256" w:type="dxa"/>
            <w:vAlign w:val="center"/>
          </w:tcPr>
          <w:p w:rsidR="00CF341B" w:rsidRDefault="00CF341B" w:rsidP="00CF341B">
            <w:pPr>
              <w:pStyle w:val="a0"/>
              <w:spacing w:line="360" w:lineRule="auto"/>
              <w:ind w:firstLine="0"/>
              <w:jc w:val="center"/>
              <w:rPr>
                <w:sz w:val="24"/>
                <w:szCs w:val="24"/>
              </w:rPr>
            </w:pPr>
          </w:p>
        </w:tc>
        <w:tc>
          <w:tcPr>
            <w:tcW w:w="2174" w:type="dxa"/>
            <w:vAlign w:val="center"/>
          </w:tcPr>
          <w:p w:rsidR="00CF341B" w:rsidRDefault="00666CEF" w:rsidP="00CF341B">
            <w:pPr>
              <w:pStyle w:val="a0"/>
              <w:spacing w:line="360" w:lineRule="auto"/>
              <w:ind w:firstLine="0"/>
              <w:jc w:val="center"/>
              <w:rPr>
                <w:sz w:val="24"/>
                <w:szCs w:val="24"/>
              </w:rPr>
            </w:pPr>
            <w:r>
              <w:rPr>
                <w:rFonts w:hint="eastAsia"/>
                <w:sz w:val="24"/>
                <w:szCs w:val="24"/>
              </w:rPr>
              <w:t>获取评论列表</w:t>
            </w:r>
          </w:p>
        </w:tc>
      </w:tr>
      <w:tr w:rsidR="00FD6E18" w:rsidTr="001A27BF">
        <w:trPr>
          <w:jc w:val="center"/>
        </w:trPr>
        <w:tc>
          <w:tcPr>
            <w:tcW w:w="1123" w:type="dxa"/>
            <w:vAlign w:val="center"/>
          </w:tcPr>
          <w:p w:rsidR="00CF341B" w:rsidRDefault="00CF341B" w:rsidP="00CF341B">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Merge/>
            <w:vAlign w:val="center"/>
          </w:tcPr>
          <w:p w:rsidR="00CF341B" w:rsidRDefault="00CF341B" w:rsidP="00CF341B">
            <w:pPr>
              <w:pStyle w:val="a0"/>
              <w:spacing w:line="360" w:lineRule="auto"/>
              <w:ind w:firstLine="0"/>
              <w:jc w:val="center"/>
              <w:rPr>
                <w:sz w:val="24"/>
                <w:szCs w:val="24"/>
              </w:rPr>
            </w:pPr>
          </w:p>
        </w:tc>
        <w:tc>
          <w:tcPr>
            <w:tcW w:w="1116" w:type="dxa"/>
            <w:vAlign w:val="center"/>
          </w:tcPr>
          <w:p w:rsidR="00CF341B" w:rsidRDefault="00CF341B" w:rsidP="00CF341B">
            <w:pPr>
              <w:pStyle w:val="a0"/>
              <w:spacing w:line="360" w:lineRule="auto"/>
              <w:ind w:firstLine="0"/>
              <w:jc w:val="center"/>
              <w:rPr>
                <w:sz w:val="24"/>
                <w:szCs w:val="24"/>
              </w:rPr>
            </w:pPr>
          </w:p>
        </w:tc>
        <w:tc>
          <w:tcPr>
            <w:tcW w:w="2256" w:type="dxa"/>
            <w:vAlign w:val="center"/>
          </w:tcPr>
          <w:p w:rsidR="00CF341B" w:rsidRDefault="00666CEF" w:rsidP="00CF341B">
            <w:pPr>
              <w:pStyle w:val="a0"/>
              <w:spacing w:line="360" w:lineRule="auto"/>
              <w:ind w:firstLine="0"/>
              <w:jc w:val="center"/>
              <w:rPr>
                <w:sz w:val="24"/>
                <w:szCs w:val="24"/>
              </w:rPr>
            </w:pPr>
            <w:proofErr w:type="spellStart"/>
            <w:proofErr w:type="gramStart"/>
            <w:r>
              <w:rPr>
                <w:rFonts w:hint="eastAsia"/>
                <w:sz w:val="24"/>
                <w:szCs w:val="24"/>
              </w:rPr>
              <w:t>owner</w:t>
            </w:r>
            <w:r>
              <w:rPr>
                <w:sz w:val="24"/>
                <w:szCs w:val="24"/>
              </w:rPr>
              <w:t>,content</w:t>
            </w:r>
            <w:proofErr w:type="spellEnd"/>
            <w:proofErr w:type="gramEnd"/>
          </w:p>
        </w:tc>
        <w:tc>
          <w:tcPr>
            <w:tcW w:w="2174" w:type="dxa"/>
            <w:vAlign w:val="center"/>
          </w:tcPr>
          <w:p w:rsidR="00CF341B" w:rsidRDefault="00666CEF" w:rsidP="00CF341B">
            <w:pPr>
              <w:pStyle w:val="a0"/>
              <w:spacing w:line="360" w:lineRule="auto"/>
              <w:ind w:firstLine="0"/>
              <w:jc w:val="center"/>
              <w:rPr>
                <w:sz w:val="24"/>
                <w:szCs w:val="24"/>
              </w:rPr>
            </w:pPr>
            <w:r>
              <w:rPr>
                <w:rFonts w:hint="eastAsia"/>
                <w:sz w:val="24"/>
                <w:szCs w:val="24"/>
              </w:rPr>
              <w:t>发布评论</w:t>
            </w:r>
          </w:p>
        </w:tc>
      </w:tr>
      <w:tr w:rsidR="001A27BF" w:rsidTr="001A27BF">
        <w:trPr>
          <w:jc w:val="center"/>
        </w:trPr>
        <w:tc>
          <w:tcPr>
            <w:tcW w:w="1123" w:type="dxa"/>
            <w:vAlign w:val="center"/>
          </w:tcPr>
          <w:p w:rsidR="001A27BF" w:rsidRDefault="001A27BF" w:rsidP="00CF341B">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rsidR="001A27BF" w:rsidRDefault="001A27BF" w:rsidP="00CF341B">
            <w:pPr>
              <w:pStyle w:val="a0"/>
              <w:spacing w:line="360" w:lineRule="auto"/>
              <w:ind w:firstLine="0"/>
              <w:jc w:val="center"/>
              <w:rPr>
                <w:sz w:val="24"/>
                <w:szCs w:val="24"/>
              </w:rPr>
            </w:pPr>
            <w:r>
              <w:rPr>
                <w:rFonts w:hint="eastAsia"/>
                <w:sz w:val="24"/>
                <w:szCs w:val="24"/>
              </w:rPr>
              <w:t>/</w:t>
            </w:r>
            <w:proofErr w:type="spellStart"/>
            <w:r>
              <w:rPr>
                <w:rFonts w:hint="eastAsia"/>
                <w:sz w:val="24"/>
                <w:szCs w:val="24"/>
              </w:rPr>
              <w:t>original_</w:t>
            </w:r>
            <w:r>
              <w:rPr>
                <w:sz w:val="24"/>
                <w:szCs w:val="24"/>
              </w:rPr>
              <w:t>articles</w:t>
            </w:r>
            <w:proofErr w:type="spellEnd"/>
            <w:r>
              <w:rPr>
                <w:rFonts w:hint="eastAsia"/>
                <w:sz w:val="24"/>
                <w:szCs w:val="24"/>
              </w:rPr>
              <w:t>/</w:t>
            </w:r>
            <w:r>
              <w:rPr>
                <w:sz w:val="24"/>
                <w:szCs w:val="24"/>
              </w:rPr>
              <w:t>comments/{</w:t>
            </w:r>
            <w:proofErr w:type="spellStart"/>
            <w:r>
              <w:rPr>
                <w:sz w:val="24"/>
                <w:szCs w:val="24"/>
              </w:rPr>
              <w:t>cid</w:t>
            </w:r>
            <w:proofErr w:type="spellEnd"/>
            <w:r>
              <w:rPr>
                <w:sz w:val="24"/>
                <w:szCs w:val="24"/>
              </w:rPr>
              <w:t>}/</w:t>
            </w:r>
            <w:proofErr w:type="spellStart"/>
            <w:r>
              <w:rPr>
                <w:sz w:val="24"/>
                <w:szCs w:val="24"/>
              </w:rPr>
              <w:t>replys</w:t>
            </w:r>
            <w:proofErr w:type="spellEnd"/>
          </w:p>
        </w:tc>
        <w:tc>
          <w:tcPr>
            <w:tcW w:w="1116" w:type="dxa"/>
            <w:vAlign w:val="center"/>
          </w:tcPr>
          <w:p w:rsidR="001A27BF" w:rsidRPr="001A27BF" w:rsidRDefault="001A27BF" w:rsidP="00CF341B">
            <w:pPr>
              <w:pStyle w:val="a0"/>
              <w:spacing w:line="360" w:lineRule="auto"/>
              <w:ind w:firstLine="0"/>
              <w:jc w:val="center"/>
              <w:rPr>
                <w:sz w:val="24"/>
                <w:szCs w:val="24"/>
              </w:rPr>
            </w:pPr>
            <w:proofErr w:type="spellStart"/>
            <w:proofErr w:type="gramStart"/>
            <w:r>
              <w:rPr>
                <w:sz w:val="24"/>
                <w:szCs w:val="24"/>
              </w:rPr>
              <w:t>start,num</w:t>
            </w:r>
            <w:proofErr w:type="spellEnd"/>
            <w:proofErr w:type="gramEnd"/>
          </w:p>
        </w:tc>
        <w:tc>
          <w:tcPr>
            <w:tcW w:w="2256" w:type="dxa"/>
            <w:vAlign w:val="center"/>
          </w:tcPr>
          <w:p w:rsidR="001A27BF" w:rsidRDefault="001A27BF" w:rsidP="00CF341B">
            <w:pPr>
              <w:pStyle w:val="a0"/>
              <w:spacing w:line="360" w:lineRule="auto"/>
              <w:ind w:firstLine="0"/>
              <w:jc w:val="center"/>
              <w:rPr>
                <w:sz w:val="24"/>
                <w:szCs w:val="24"/>
              </w:rPr>
            </w:pPr>
          </w:p>
        </w:tc>
        <w:tc>
          <w:tcPr>
            <w:tcW w:w="2174" w:type="dxa"/>
            <w:vAlign w:val="center"/>
          </w:tcPr>
          <w:p w:rsidR="001A27BF" w:rsidRDefault="001A27BF" w:rsidP="00CF341B">
            <w:pPr>
              <w:pStyle w:val="a0"/>
              <w:spacing w:line="360" w:lineRule="auto"/>
              <w:ind w:firstLine="0"/>
              <w:jc w:val="center"/>
              <w:rPr>
                <w:sz w:val="24"/>
                <w:szCs w:val="24"/>
              </w:rPr>
            </w:pPr>
            <w:r>
              <w:rPr>
                <w:rFonts w:hint="eastAsia"/>
                <w:sz w:val="24"/>
                <w:szCs w:val="24"/>
              </w:rPr>
              <w:t>获取回复列表</w:t>
            </w:r>
          </w:p>
        </w:tc>
      </w:tr>
      <w:tr w:rsidR="001A27BF" w:rsidTr="001A27BF">
        <w:trPr>
          <w:jc w:val="center"/>
        </w:trPr>
        <w:tc>
          <w:tcPr>
            <w:tcW w:w="1123" w:type="dxa"/>
            <w:vAlign w:val="center"/>
          </w:tcPr>
          <w:p w:rsidR="001A27BF" w:rsidRDefault="001A27BF" w:rsidP="00CF341B">
            <w:pPr>
              <w:pStyle w:val="a0"/>
              <w:spacing w:line="360" w:lineRule="auto"/>
              <w:ind w:firstLine="0"/>
              <w:jc w:val="center"/>
              <w:rPr>
                <w:sz w:val="24"/>
                <w:szCs w:val="24"/>
              </w:rPr>
            </w:pPr>
            <w:r>
              <w:rPr>
                <w:rFonts w:hint="eastAsia"/>
                <w:sz w:val="24"/>
                <w:szCs w:val="24"/>
              </w:rPr>
              <w:t>POST</w:t>
            </w:r>
          </w:p>
        </w:tc>
        <w:tc>
          <w:tcPr>
            <w:tcW w:w="4139" w:type="dxa"/>
            <w:vMerge/>
            <w:vAlign w:val="center"/>
          </w:tcPr>
          <w:p w:rsidR="001A27BF" w:rsidRDefault="001A27BF" w:rsidP="00CF341B">
            <w:pPr>
              <w:pStyle w:val="a0"/>
              <w:spacing w:line="360" w:lineRule="auto"/>
              <w:ind w:firstLine="0"/>
              <w:jc w:val="center"/>
              <w:rPr>
                <w:sz w:val="24"/>
                <w:szCs w:val="24"/>
              </w:rPr>
            </w:pPr>
          </w:p>
        </w:tc>
        <w:tc>
          <w:tcPr>
            <w:tcW w:w="1116" w:type="dxa"/>
            <w:vAlign w:val="center"/>
          </w:tcPr>
          <w:p w:rsidR="001A27BF" w:rsidRDefault="001A27BF" w:rsidP="00CF341B">
            <w:pPr>
              <w:pStyle w:val="a0"/>
              <w:spacing w:line="360" w:lineRule="auto"/>
              <w:ind w:firstLine="0"/>
              <w:jc w:val="center"/>
              <w:rPr>
                <w:sz w:val="24"/>
                <w:szCs w:val="24"/>
              </w:rPr>
            </w:pPr>
          </w:p>
        </w:tc>
        <w:tc>
          <w:tcPr>
            <w:tcW w:w="2256" w:type="dxa"/>
            <w:vAlign w:val="center"/>
          </w:tcPr>
          <w:p w:rsidR="001A27BF" w:rsidRDefault="001A27BF" w:rsidP="00CF341B">
            <w:pPr>
              <w:pStyle w:val="a0"/>
              <w:spacing w:line="360" w:lineRule="auto"/>
              <w:ind w:firstLine="0"/>
              <w:jc w:val="center"/>
              <w:rPr>
                <w:sz w:val="24"/>
                <w:szCs w:val="24"/>
              </w:rPr>
            </w:pPr>
            <w:r>
              <w:rPr>
                <w:sz w:val="24"/>
                <w:szCs w:val="24"/>
              </w:rPr>
              <w:t>r</w:t>
            </w:r>
            <w:r>
              <w:rPr>
                <w:rFonts w:hint="eastAsia"/>
                <w:sz w:val="24"/>
                <w:szCs w:val="24"/>
              </w:rPr>
              <w:t>esponder</w:t>
            </w:r>
            <w:r>
              <w:rPr>
                <w:sz w:val="24"/>
                <w:szCs w:val="24"/>
              </w:rPr>
              <w:t>, owner, content</w:t>
            </w:r>
          </w:p>
        </w:tc>
        <w:tc>
          <w:tcPr>
            <w:tcW w:w="2174" w:type="dxa"/>
            <w:vAlign w:val="center"/>
          </w:tcPr>
          <w:p w:rsidR="001A27BF" w:rsidRDefault="001A27BF" w:rsidP="00CF341B">
            <w:pPr>
              <w:pStyle w:val="a0"/>
              <w:spacing w:line="360" w:lineRule="auto"/>
              <w:ind w:firstLine="0"/>
              <w:jc w:val="center"/>
              <w:rPr>
                <w:sz w:val="24"/>
                <w:szCs w:val="24"/>
              </w:rPr>
            </w:pPr>
            <w:r>
              <w:rPr>
                <w:rFonts w:hint="eastAsia"/>
                <w:sz w:val="24"/>
                <w:szCs w:val="24"/>
              </w:rPr>
              <w:t>发表回复</w:t>
            </w:r>
          </w:p>
        </w:tc>
      </w:tr>
      <w:tr w:rsidR="001A27BF" w:rsidTr="001A27BF">
        <w:trPr>
          <w:jc w:val="center"/>
        </w:trPr>
        <w:tc>
          <w:tcPr>
            <w:tcW w:w="1123" w:type="dxa"/>
            <w:vAlign w:val="center"/>
          </w:tcPr>
          <w:p w:rsidR="001A27BF" w:rsidRDefault="001A27BF" w:rsidP="00CF341B">
            <w:pPr>
              <w:pStyle w:val="a0"/>
              <w:spacing w:line="360" w:lineRule="auto"/>
              <w:ind w:firstLine="0"/>
              <w:jc w:val="center"/>
              <w:rPr>
                <w:sz w:val="24"/>
                <w:szCs w:val="24"/>
              </w:rPr>
            </w:pPr>
            <w:r>
              <w:rPr>
                <w:rFonts w:hint="eastAsia"/>
                <w:sz w:val="24"/>
                <w:szCs w:val="24"/>
              </w:rPr>
              <w:t>GET</w:t>
            </w:r>
          </w:p>
        </w:tc>
        <w:tc>
          <w:tcPr>
            <w:tcW w:w="4139" w:type="dxa"/>
            <w:vMerge w:val="restart"/>
            <w:vAlign w:val="center"/>
          </w:tcPr>
          <w:p w:rsidR="001A27BF" w:rsidRDefault="001A27BF" w:rsidP="00CF341B">
            <w:pPr>
              <w:pStyle w:val="a0"/>
              <w:spacing w:line="360" w:lineRule="auto"/>
              <w:ind w:firstLine="0"/>
              <w:jc w:val="center"/>
              <w:rPr>
                <w:sz w:val="24"/>
                <w:szCs w:val="24"/>
              </w:rPr>
            </w:pPr>
            <w:r>
              <w:rPr>
                <w:rFonts w:hint="eastAsia"/>
                <w:sz w:val="24"/>
                <w:szCs w:val="24"/>
              </w:rPr>
              <w:t>/</w:t>
            </w:r>
            <w:proofErr w:type="spellStart"/>
            <w:r>
              <w:rPr>
                <w:rFonts w:hint="eastAsia"/>
                <w:sz w:val="24"/>
                <w:szCs w:val="24"/>
              </w:rPr>
              <w:t>original</w:t>
            </w:r>
            <w:r>
              <w:rPr>
                <w:sz w:val="24"/>
                <w:szCs w:val="24"/>
              </w:rPr>
              <w:t>_articles</w:t>
            </w:r>
            <w:proofErr w:type="spellEnd"/>
            <w:r>
              <w:rPr>
                <w:sz w:val="24"/>
                <w:szCs w:val="24"/>
              </w:rPr>
              <w:t>/{</w:t>
            </w:r>
            <w:proofErr w:type="spellStart"/>
            <w:r>
              <w:rPr>
                <w:sz w:val="24"/>
                <w:szCs w:val="24"/>
              </w:rPr>
              <w:t>oaid</w:t>
            </w:r>
            <w:proofErr w:type="spellEnd"/>
            <w:r>
              <w:rPr>
                <w:sz w:val="24"/>
                <w:szCs w:val="24"/>
              </w:rPr>
              <w:t>}/like</w:t>
            </w:r>
          </w:p>
        </w:tc>
        <w:tc>
          <w:tcPr>
            <w:tcW w:w="1116" w:type="dxa"/>
            <w:vAlign w:val="center"/>
          </w:tcPr>
          <w:p w:rsidR="001A27BF" w:rsidRDefault="001A27BF" w:rsidP="00CF341B">
            <w:pPr>
              <w:pStyle w:val="a0"/>
              <w:spacing w:line="360" w:lineRule="auto"/>
              <w:ind w:firstLine="0"/>
              <w:jc w:val="center"/>
              <w:rPr>
                <w:sz w:val="24"/>
                <w:szCs w:val="24"/>
              </w:rPr>
            </w:pPr>
          </w:p>
        </w:tc>
        <w:tc>
          <w:tcPr>
            <w:tcW w:w="2256" w:type="dxa"/>
            <w:vAlign w:val="center"/>
          </w:tcPr>
          <w:p w:rsidR="001A27BF" w:rsidRDefault="001A27BF" w:rsidP="00CF341B">
            <w:pPr>
              <w:pStyle w:val="a0"/>
              <w:spacing w:line="360" w:lineRule="auto"/>
              <w:ind w:firstLine="0"/>
              <w:jc w:val="center"/>
              <w:rPr>
                <w:sz w:val="24"/>
                <w:szCs w:val="24"/>
              </w:rPr>
            </w:pPr>
          </w:p>
        </w:tc>
        <w:tc>
          <w:tcPr>
            <w:tcW w:w="2174" w:type="dxa"/>
            <w:vAlign w:val="center"/>
          </w:tcPr>
          <w:p w:rsidR="001A27BF" w:rsidRDefault="001A27BF" w:rsidP="00CF341B">
            <w:pPr>
              <w:pStyle w:val="a0"/>
              <w:spacing w:line="360" w:lineRule="auto"/>
              <w:ind w:firstLine="0"/>
              <w:jc w:val="center"/>
              <w:rPr>
                <w:sz w:val="24"/>
                <w:szCs w:val="24"/>
              </w:rPr>
            </w:pPr>
            <w:r>
              <w:rPr>
                <w:rFonts w:hint="eastAsia"/>
                <w:sz w:val="24"/>
                <w:szCs w:val="24"/>
              </w:rPr>
              <w:t>获取</w:t>
            </w:r>
            <w:proofErr w:type="gramStart"/>
            <w:r>
              <w:rPr>
                <w:rFonts w:hint="eastAsia"/>
                <w:sz w:val="24"/>
                <w:szCs w:val="24"/>
              </w:rPr>
              <w:t>点赞数</w:t>
            </w:r>
            <w:proofErr w:type="gramEnd"/>
          </w:p>
        </w:tc>
      </w:tr>
      <w:tr w:rsidR="001A27BF" w:rsidTr="001A27BF">
        <w:trPr>
          <w:jc w:val="center"/>
        </w:trPr>
        <w:tc>
          <w:tcPr>
            <w:tcW w:w="1123" w:type="dxa"/>
            <w:vAlign w:val="center"/>
          </w:tcPr>
          <w:p w:rsidR="001A27BF" w:rsidRDefault="001A27BF" w:rsidP="00CF341B">
            <w:pPr>
              <w:pStyle w:val="a0"/>
              <w:spacing w:line="360" w:lineRule="auto"/>
              <w:ind w:firstLine="0"/>
              <w:jc w:val="center"/>
              <w:rPr>
                <w:sz w:val="24"/>
                <w:szCs w:val="24"/>
              </w:rPr>
            </w:pPr>
            <w:r>
              <w:rPr>
                <w:rFonts w:hint="eastAsia"/>
                <w:sz w:val="24"/>
                <w:szCs w:val="24"/>
              </w:rPr>
              <w:t>POST</w:t>
            </w:r>
          </w:p>
        </w:tc>
        <w:tc>
          <w:tcPr>
            <w:tcW w:w="4139" w:type="dxa"/>
            <w:vMerge/>
            <w:vAlign w:val="center"/>
          </w:tcPr>
          <w:p w:rsidR="001A27BF" w:rsidRDefault="001A27BF" w:rsidP="00CF341B">
            <w:pPr>
              <w:pStyle w:val="a0"/>
              <w:spacing w:line="360" w:lineRule="auto"/>
              <w:ind w:firstLine="0"/>
              <w:jc w:val="center"/>
              <w:rPr>
                <w:sz w:val="24"/>
                <w:szCs w:val="24"/>
              </w:rPr>
            </w:pPr>
          </w:p>
        </w:tc>
        <w:tc>
          <w:tcPr>
            <w:tcW w:w="1116" w:type="dxa"/>
            <w:vAlign w:val="center"/>
          </w:tcPr>
          <w:p w:rsidR="001A27BF" w:rsidRDefault="001A27BF" w:rsidP="00CF341B">
            <w:pPr>
              <w:pStyle w:val="a0"/>
              <w:spacing w:line="360" w:lineRule="auto"/>
              <w:ind w:firstLine="0"/>
              <w:jc w:val="center"/>
              <w:rPr>
                <w:sz w:val="24"/>
                <w:szCs w:val="24"/>
              </w:rPr>
            </w:pPr>
          </w:p>
        </w:tc>
        <w:tc>
          <w:tcPr>
            <w:tcW w:w="2256" w:type="dxa"/>
            <w:vAlign w:val="center"/>
          </w:tcPr>
          <w:p w:rsidR="001A27BF" w:rsidRDefault="001A27BF" w:rsidP="00CF341B">
            <w:pPr>
              <w:pStyle w:val="a0"/>
              <w:spacing w:line="360" w:lineRule="auto"/>
              <w:ind w:firstLine="0"/>
              <w:jc w:val="center"/>
              <w:rPr>
                <w:sz w:val="24"/>
                <w:szCs w:val="24"/>
              </w:rPr>
            </w:pPr>
            <w:r>
              <w:rPr>
                <w:rFonts w:hint="eastAsia"/>
                <w:sz w:val="24"/>
                <w:szCs w:val="24"/>
              </w:rPr>
              <w:t>owner</w:t>
            </w:r>
          </w:p>
        </w:tc>
        <w:tc>
          <w:tcPr>
            <w:tcW w:w="2174" w:type="dxa"/>
            <w:vAlign w:val="center"/>
          </w:tcPr>
          <w:p w:rsidR="001A27BF" w:rsidRDefault="001A27BF" w:rsidP="00CF341B">
            <w:pPr>
              <w:pStyle w:val="a0"/>
              <w:spacing w:line="360" w:lineRule="auto"/>
              <w:ind w:firstLine="0"/>
              <w:jc w:val="center"/>
              <w:rPr>
                <w:sz w:val="24"/>
                <w:szCs w:val="24"/>
              </w:rPr>
            </w:pPr>
            <w:r>
              <w:rPr>
                <w:rFonts w:hint="eastAsia"/>
                <w:sz w:val="24"/>
                <w:szCs w:val="24"/>
              </w:rPr>
              <w:t>给</w:t>
            </w:r>
            <w:proofErr w:type="gramStart"/>
            <w:r>
              <w:rPr>
                <w:rFonts w:hint="eastAsia"/>
                <w:sz w:val="24"/>
                <w:szCs w:val="24"/>
              </w:rPr>
              <w:t>文章点赞</w:t>
            </w:r>
            <w:proofErr w:type="gramEnd"/>
          </w:p>
        </w:tc>
      </w:tr>
      <w:tr w:rsidR="001A27BF" w:rsidTr="001A27BF">
        <w:trPr>
          <w:jc w:val="center"/>
        </w:trPr>
        <w:tc>
          <w:tcPr>
            <w:tcW w:w="1123" w:type="dxa"/>
            <w:vAlign w:val="center"/>
          </w:tcPr>
          <w:p w:rsidR="001A27BF" w:rsidRDefault="001A27BF" w:rsidP="00CF341B">
            <w:pPr>
              <w:pStyle w:val="a0"/>
              <w:spacing w:line="360" w:lineRule="auto"/>
              <w:ind w:firstLine="0"/>
              <w:jc w:val="center"/>
              <w:rPr>
                <w:sz w:val="24"/>
                <w:szCs w:val="24"/>
              </w:rPr>
            </w:pPr>
            <w:r>
              <w:rPr>
                <w:rFonts w:hint="eastAsia"/>
                <w:sz w:val="24"/>
                <w:szCs w:val="24"/>
              </w:rPr>
              <w:t>DELETE</w:t>
            </w:r>
          </w:p>
        </w:tc>
        <w:tc>
          <w:tcPr>
            <w:tcW w:w="4139" w:type="dxa"/>
            <w:vMerge/>
            <w:vAlign w:val="center"/>
          </w:tcPr>
          <w:p w:rsidR="001A27BF" w:rsidRDefault="001A27BF" w:rsidP="00CF341B">
            <w:pPr>
              <w:pStyle w:val="a0"/>
              <w:spacing w:line="360" w:lineRule="auto"/>
              <w:ind w:firstLine="0"/>
              <w:jc w:val="center"/>
              <w:rPr>
                <w:sz w:val="24"/>
                <w:szCs w:val="24"/>
              </w:rPr>
            </w:pPr>
          </w:p>
        </w:tc>
        <w:tc>
          <w:tcPr>
            <w:tcW w:w="1116" w:type="dxa"/>
            <w:vAlign w:val="center"/>
          </w:tcPr>
          <w:p w:rsidR="001A27BF" w:rsidRDefault="001A27BF" w:rsidP="00CF341B">
            <w:pPr>
              <w:pStyle w:val="a0"/>
              <w:spacing w:line="360" w:lineRule="auto"/>
              <w:ind w:firstLine="0"/>
              <w:jc w:val="center"/>
              <w:rPr>
                <w:sz w:val="24"/>
                <w:szCs w:val="24"/>
              </w:rPr>
            </w:pPr>
          </w:p>
        </w:tc>
        <w:tc>
          <w:tcPr>
            <w:tcW w:w="2256" w:type="dxa"/>
            <w:vAlign w:val="center"/>
          </w:tcPr>
          <w:p w:rsidR="001A27BF" w:rsidRDefault="001A27BF" w:rsidP="00CF341B">
            <w:pPr>
              <w:pStyle w:val="a0"/>
              <w:spacing w:line="360" w:lineRule="auto"/>
              <w:ind w:firstLine="0"/>
              <w:jc w:val="center"/>
              <w:rPr>
                <w:sz w:val="24"/>
                <w:szCs w:val="24"/>
              </w:rPr>
            </w:pPr>
            <w:r>
              <w:rPr>
                <w:rFonts w:hint="eastAsia"/>
                <w:sz w:val="24"/>
                <w:szCs w:val="24"/>
              </w:rPr>
              <w:t>owner</w:t>
            </w:r>
          </w:p>
        </w:tc>
        <w:tc>
          <w:tcPr>
            <w:tcW w:w="2174" w:type="dxa"/>
            <w:vAlign w:val="center"/>
          </w:tcPr>
          <w:p w:rsidR="001A27BF" w:rsidRDefault="001A27BF" w:rsidP="00CF341B">
            <w:pPr>
              <w:pStyle w:val="a0"/>
              <w:spacing w:line="360" w:lineRule="auto"/>
              <w:ind w:firstLine="0"/>
              <w:jc w:val="center"/>
              <w:rPr>
                <w:sz w:val="24"/>
                <w:szCs w:val="24"/>
              </w:rPr>
            </w:pPr>
            <w:r>
              <w:rPr>
                <w:rFonts w:hint="eastAsia"/>
                <w:sz w:val="24"/>
                <w:szCs w:val="24"/>
              </w:rPr>
              <w:t>给文章</w:t>
            </w:r>
            <w:proofErr w:type="gramStart"/>
            <w:r>
              <w:rPr>
                <w:rFonts w:hint="eastAsia"/>
                <w:sz w:val="24"/>
                <w:szCs w:val="24"/>
              </w:rPr>
              <w:t>取消点赞</w:t>
            </w:r>
            <w:proofErr w:type="gramEnd"/>
          </w:p>
        </w:tc>
      </w:tr>
      <w:tr w:rsidR="001A27BF" w:rsidTr="001A27BF">
        <w:trPr>
          <w:jc w:val="center"/>
        </w:trPr>
        <w:tc>
          <w:tcPr>
            <w:tcW w:w="1123" w:type="dxa"/>
            <w:vAlign w:val="center"/>
          </w:tcPr>
          <w:p w:rsidR="001A27BF" w:rsidRDefault="001A27BF" w:rsidP="00CF341B">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Align w:val="center"/>
          </w:tcPr>
          <w:p w:rsidR="001A27BF" w:rsidRDefault="001A27BF" w:rsidP="00CF341B">
            <w:pPr>
              <w:pStyle w:val="a0"/>
              <w:spacing w:line="360" w:lineRule="auto"/>
              <w:ind w:firstLine="0"/>
              <w:jc w:val="center"/>
              <w:rPr>
                <w:sz w:val="24"/>
                <w:szCs w:val="24"/>
              </w:rPr>
            </w:pPr>
            <w:r>
              <w:rPr>
                <w:rFonts w:hint="eastAsia"/>
                <w:sz w:val="24"/>
                <w:szCs w:val="24"/>
              </w:rPr>
              <w:t>/user</w:t>
            </w:r>
            <w:r w:rsidR="00D655B9">
              <w:rPr>
                <w:sz w:val="24"/>
                <w:szCs w:val="24"/>
              </w:rPr>
              <w:t>/</w:t>
            </w:r>
            <w:r w:rsidR="002F6F2F">
              <w:rPr>
                <w:rFonts w:hint="eastAsia"/>
                <w:sz w:val="24"/>
                <w:szCs w:val="24"/>
              </w:rPr>
              <w:t>login</w:t>
            </w:r>
          </w:p>
        </w:tc>
        <w:tc>
          <w:tcPr>
            <w:tcW w:w="1116" w:type="dxa"/>
            <w:vAlign w:val="center"/>
          </w:tcPr>
          <w:p w:rsidR="001A27BF" w:rsidRDefault="001A27BF" w:rsidP="00CF341B">
            <w:pPr>
              <w:pStyle w:val="a0"/>
              <w:spacing w:line="360" w:lineRule="auto"/>
              <w:ind w:firstLine="0"/>
              <w:jc w:val="center"/>
              <w:rPr>
                <w:sz w:val="24"/>
                <w:szCs w:val="24"/>
              </w:rPr>
            </w:pPr>
          </w:p>
        </w:tc>
        <w:tc>
          <w:tcPr>
            <w:tcW w:w="2256" w:type="dxa"/>
            <w:vAlign w:val="center"/>
          </w:tcPr>
          <w:p w:rsidR="001A27BF" w:rsidRDefault="001A27BF" w:rsidP="00CF341B">
            <w:pPr>
              <w:pStyle w:val="a0"/>
              <w:spacing w:line="360" w:lineRule="auto"/>
              <w:ind w:firstLine="0"/>
              <w:jc w:val="center"/>
              <w:rPr>
                <w:sz w:val="24"/>
                <w:szCs w:val="24"/>
              </w:rPr>
            </w:pPr>
            <w:r>
              <w:rPr>
                <w:sz w:val="24"/>
                <w:szCs w:val="24"/>
              </w:rPr>
              <w:t>user, password</w:t>
            </w:r>
          </w:p>
        </w:tc>
        <w:tc>
          <w:tcPr>
            <w:tcW w:w="2174" w:type="dxa"/>
            <w:vAlign w:val="center"/>
          </w:tcPr>
          <w:p w:rsidR="001A27BF" w:rsidRDefault="001A27BF" w:rsidP="00CF341B">
            <w:pPr>
              <w:pStyle w:val="a0"/>
              <w:spacing w:line="360" w:lineRule="auto"/>
              <w:ind w:firstLine="0"/>
              <w:jc w:val="center"/>
              <w:rPr>
                <w:sz w:val="24"/>
                <w:szCs w:val="24"/>
              </w:rPr>
            </w:pPr>
            <w:r>
              <w:rPr>
                <w:rFonts w:hint="eastAsia"/>
                <w:sz w:val="24"/>
                <w:szCs w:val="24"/>
              </w:rPr>
              <w:t>登录</w:t>
            </w:r>
            <w:r w:rsidR="00D655B9">
              <w:rPr>
                <w:rFonts w:hint="eastAsia"/>
                <w:sz w:val="24"/>
                <w:szCs w:val="24"/>
              </w:rPr>
              <w:t>接口</w:t>
            </w:r>
          </w:p>
        </w:tc>
      </w:tr>
      <w:tr w:rsidR="00D655B9" w:rsidTr="001A27BF">
        <w:trPr>
          <w:jc w:val="center"/>
        </w:trPr>
        <w:tc>
          <w:tcPr>
            <w:tcW w:w="1123" w:type="dxa"/>
            <w:vAlign w:val="center"/>
          </w:tcPr>
          <w:p w:rsidR="00D655B9" w:rsidRDefault="00D655B9" w:rsidP="00CF341B">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Align w:val="center"/>
          </w:tcPr>
          <w:p w:rsidR="00D655B9" w:rsidRDefault="00D655B9" w:rsidP="00CF341B">
            <w:pPr>
              <w:pStyle w:val="a0"/>
              <w:spacing w:line="360" w:lineRule="auto"/>
              <w:ind w:firstLine="0"/>
              <w:jc w:val="center"/>
              <w:rPr>
                <w:sz w:val="24"/>
                <w:szCs w:val="24"/>
              </w:rPr>
            </w:pPr>
            <w:r>
              <w:rPr>
                <w:rFonts w:hint="eastAsia"/>
                <w:sz w:val="24"/>
                <w:szCs w:val="24"/>
              </w:rPr>
              <w:t>/user</w:t>
            </w:r>
            <w:r w:rsidR="002F6F2F">
              <w:rPr>
                <w:rFonts w:hint="eastAsia"/>
                <w:sz w:val="24"/>
                <w:szCs w:val="24"/>
              </w:rPr>
              <w:t>/register</w:t>
            </w:r>
          </w:p>
        </w:tc>
        <w:tc>
          <w:tcPr>
            <w:tcW w:w="1116" w:type="dxa"/>
            <w:vAlign w:val="center"/>
          </w:tcPr>
          <w:p w:rsidR="00D655B9" w:rsidRDefault="00D655B9" w:rsidP="00CF341B">
            <w:pPr>
              <w:pStyle w:val="a0"/>
              <w:spacing w:line="360" w:lineRule="auto"/>
              <w:ind w:firstLine="0"/>
              <w:jc w:val="center"/>
              <w:rPr>
                <w:sz w:val="24"/>
                <w:szCs w:val="24"/>
              </w:rPr>
            </w:pPr>
          </w:p>
        </w:tc>
        <w:tc>
          <w:tcPr>
            <w:tcW w:w="2256" w:type="dxa"/>
            <w:vAlign w:val="center"/>
          </w:tcPr>
          <w:p w:rsidR="00D655B9" w:rsidRDefault="002F6F2F" w:rsidP="00CF341B">
            <w:pPr>
              <w:pStyle w:val="a0"/>
              <w:spacing w:line="360" w:lineRule="auto"/>
              <w:ind w:firstLine="0"/>
              <w:jc w:val="center"/>
              <w:rPr>
                <w:sz w:val="24"/>
                <w:szCs w:val="24"/>
              </w:rPr>
            </w:pPr>
            <w:proofErr w:type="spellStart"/>
            <w:proofErr w:type="gramStart"/>
            <w:r>
              <w:rPr>
                <w:sz w:val="24"/>
                <w:szCs w:val="24"/>
              </w:rPr>
              <w:t>nickname,</w:t>
            </w:r>
            <w:r>
              <w:rPr>
                <w:rFonts w:hint="eastAsia"/>
                <w:sz w:val="24"/>
                <w:szCs w:val="24"/>
              </w:rPr>
              <w:t>password</w:t>
            </w:r>
            <w:proofErr w:type="gramEnd"/>
            <w:r>
              <w:rPr>
                <w:sz w:val="24"/>
                <w:szCs w:val="24"/>
              </w:rPr>
              <w:t>,email</w:t>
            </w:r>
            <w:proofErr w:type="spellEnd"/>
          </w:p>
        </w:tc>
        <w:tc>
          <w:tcPr>
            <w:tcW w:w="2174" w:type="dxa"/>
            <w:vAlign w:val="center"/>
          </w:tcPr>
          <w:p w:rsidR="00D655B9" w:rsidRDefault="002F6F2F" w:rsidP="00CF341B">
            <w:pPr>
              <w:pStyle w:val="a0"/>
              <w:spacing w:line="360" w:lineRule="auto"/>
              <w:ind w:firstLine="0"/>
              <w:jc w:val="center"/>
              <w:rPr>
                <w:sz w:val="24"/>
                <w:szCs w:val="24"/>
              </w:rPr>
            </w:pPr>
            <w:r>
              <w:rPr>
                <w:rFonts w:hint="eastAsia"/>
                <w:sz w:val="24"/>
                <w:szCs w:val="24"/>
              </w:rPr>
              <w:t>注册接口</w:t>
            </w:r>
          </w:p>
        </w:tc>
      </w:tr>
      <w:tr w:rsidR="00FD6E18" w:rsidTr="001A27BF">
        <w:trPr>
          <w:jc w:val="center"/>
        </w:trPr>
        <w:tc>
          <w:tcPr>
            <w:tcW w:w="1123" w:type="dxa"/>
            <w:vAlign w:val="center"/>
          </w:tcPr>
          <w:p w:rsidR="00BC1F58" w:rsidRDefault="00BC1F58" w:rsidP="00CF341B">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rsidR="00BC1F58" w:rsidRDefault="00FD6E18" w:rsidP="00CF341B">
            <w:pPr>
              <w:pStyle w:val="a0"/>
              <w:spacing w:line="360" w:lineRule="auto"/>
              <w:ind w:firstLine="0"/>
              <w:jc w:val="center"/>
              <w:rPr>
                <w:sz w:val="24"/>
                <w:szCs w:val="24"/>
              </w:rPr>
            </w:pPr>
            <w:r>
              <w:rPr>
                <w:sz w:val="24"/>
                <w:szCs w:val="24"/>
              </w:rPr>
              <w:t>/</w:t>
            </w:r>
            <w:r w:rsidR="00BC1F58">
              <w:rPr>
                <w:rFonts w:hint="eastAsia"/>
                <w:sz w:val="24"/>
                <w:szCs w:val="24"/>
              </w:rPr>
              <w:t>u</w:t>
            </w:r>
            <w:r w:rsidR="00BC1F58">
              <w:rPr>
                <w:sz w:val="24"/>
                <w:szCs w:val="24"/>
              </w:rPr>
              <w:t>ser</w:t>
            </w:r>
            <w:r w:rsidR="00BC1F58">
              <w:rPr>
                <w:rFonts w:hint="eastAsia"/>
                <w:sz w:val="24"/>
                <w:szCs w:val="24"/>
              </w:rPr>
              <w:t>s/</w:t>
            </w:r>
            <w:r w:rsidR="00BC1F58">
              <w:rPr>
                <w:sz w:val="24"/>
                <w:szCs w:val="24"/>
              </w:rPr>
              <w:t>{</w:t>
            </w:r>
            <w:proofErr w:type="spellStart"/>
            <w:r w:rsidR="00BC1F58">
              <w:rPr>
                <w:sz w:val="24"/>
                <w:szCs w:val="24"/>
              </w:rPr>
              <w:t>uid</w:t>
            </w:r>
            <w:proofErr w:type="spellEnd"/>
            <w:r w:rsidR="00BC1F58">
              <w:rPr>
                <w:sz w:val="24"/>
                <w:szCs w:val="24"/>
              </w:rPr>
              <w:t>}/messages</w:t>
            </w:r>
          </w:p>
        </w:tc>
        <w:tc>
          <w:tcPr>
            <w:tcW w:w="1116" w:type="dxa"/>
            <w:vAlign w:val="center"/>
          </w:tcPr>
          <w:p w:rsidR="00BC1F58" w:rsidRDefault="00BC1F58" w:rsidP="00CF341B">
            <w:pPr>
              <w:pStyle w:val="a0"/>
              <w:spacing w:line="360" w:lineRule="auto"/>
              <w:ind w:firstLine="0"/>
              <w:jc w:val="center"/>
              <w:rPr>
                <w:sz w:val="24"/>
                <w:szCs w:val="24"/>
              </w:rPr>
            </w:pPr>
            <w:proofErr w:type="spellStart"/>
            <w:proofErr w:type="gramStart"/>
            <w:r>
              <w:rPr>
                <w:sz w:val="24"/>
                <w:szCs w:val="24"/>
              </w:rPr>
              <w:t>start,num</w:t>
            </w:r>
            <w:proofErr w:type="spellEnd"/>
            <w:proofErr w:type="gramEnd"/>
          </w:p>
        </w:tc>
        <w:tc>
          <w:tcPr>
            <w:tcW w:w="2256" w:type="dxa"/>
            <w:vAlign w:val="center"/>
          </w:tcPr>
          <w:p w:rsidR="00BC1F58" w:rsidRDefault="00BC1F58" w:rsidP="00CF341B">
            <w:pPr>
              <w:pStyle w:val="a0"/>
              <w:spacing w:line="360" w:lineRule="auto"/>
              <w:ind w:firstLine="0"/>
              <w:jc w:val="center"/>
              <w:rPr>
                <w:sz w:val="24"/>
                <w:szCs w:val="24"/>
              </w:rPr>
            </w:pPr>
          </w:p>
        </w:tc>
        <w:tc>
          <w:tcPr>
            <w:tcW w:w="2174" w:type="dxa"/>
            <w:vAlign w:val="center"/>
          </w:tcPr>
          <w:p w:rsidR="00BC1F58" w:rsidRDefault="00BC1F58" w:rsidP="00CF341B">
            <w:pPr>
              <w:pStyle w:val="a0"/>
              <w:spacing w:line="360" w:lineRule="auto"/>
              <w:ind w:firstLine="0"/>
              <w:jc w:val="center"/>
              <w:rPr>
                <w:sz w:val="24"/>
                <w:szCs w:val="24"/>
              </w:rPr>
            </w:pPr>
            <w:r>
              <w:rPr>
                <w:rFonts w:hint="eastAsia"/>
                <w:sz w:val="24"/>
                <w:szCs w:val="24"/>
              </w:rPr>
              <w:t>获取用户相关消息</w:t>
            </w:r>
          </w:p>
        </w:tc>
      </w:tr>
      <w:tr w:rsidR="00FD6E18" w:rsidTr="001A27BF">
        <w:trPr>
          <w:jc w:val="center"/>
        </w:trPr>
        <w:tc>
          <w:tcPr>
            <w:tcW w:w="1123" w:type="dxa"/>
            <w:vAlign w:val="center"/>
          </w:tcPr>
          <w:p w:rsidR="00BC1F58" w:rsidRDefault="00BC1F58" w:rsidP="00CF341B">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Merge/>
            <w:vAlign w:val="center"/>
          </w:tcPr>
          <w:p w:rsidR="00BC1F58" w:rsidRDefault="00BC1F58" w:rsidP="00CF341B">
            <w:pPr>
              <w:pStyle w:val="a0"/>
              <w:spacing w:line="360" w:lineRule="auto"/>
              <w:ind w:firstLine="0"/>
              <w:jc w:val="center"/>
              <w:rPr>
                <w:sz w:val="24"/>
                <w:szCs w:val="24"/>
              </w:rPr>
            </w:pPr>
          </w:p>
        </w:tc>
        <w:tc>
          <w:tcPr>
            <w:tcW w:w="1116" w:type="dxa"/>
            <w:vAlign w:val="center"/>
          </w:tcPr>
          <w:p w:rsidR="00BC1F58" w:rsidRDefault="00BC1F58" w:rsidP="00CF341B">
            <w:pPr>
              <w:pStyle w:val="a0"/>
              <w:spacing w:line="360" w:lineRule="auto"/>
              <w:ind w:firstLine="0"/>
              <w:jc w:val="center"/>
              <w:rPr>
                <w:sz w:val="24"/>
                <w:szCs w:val="24"/>
              </w:rPr>
            </w:pPr>
          </w:p>
        </w:tc>
        <w:tc>
          <w:tcPr>
            <w:tcW w:w="2256" w:type="dxa"/>
            <w:vAlign w:val="center"/>
          </w:tcPr>
          <w:p w:rsidR="00BC1F58" w:rsidRDefault="00FD6E18" w:rsidP="00FD6E18">
            <w:pPr>
              <w:pStyle w:val="a0"/>
              <w:spacing w:line="360" w:lineRule="auto"/>
              <w:ind w:firstLine="0"/>
              <w:jc w:val="center"/>
              <w:rPr>
                <w:sz w:val="24"/>
                <w:szCs w:val="24"/>
              </w:rPr>
            </w:pPr>
            <w:proofErr w:type="spellStart"/>
            <w:proofErr w:type="gramStart"/>
            <w:r>
              <w:rPr>
                <w:sz w:val="24"/>
                <w:szCs w:val="24"/>
              </w:rPr>
              <w:t>uid</w:t>
            </w:r>
            <w:r>
              <w:rPr>
                <w:rFonts w:hint="eastAsia"/>
                <w:sz w:val="24"/>
                <w:szCs w:val="24"/>
              </w:rPr>
              <w:t>,</w:t>
            </w:r>
            <w:r>
              <w:rPr>
                <w:sz w:val="24"/>
                <w:szCs w:val="24"/>
              </w:rPr>
              <w:t>oaid</w:t>
            </w:r>
            <w:proofErr w:type="gramEnd"/>
            <w:r>
              <w:rPr>
                <w:sz w:val="24"/>
                <w:szCs w:val="24"/>
              </w:rPr>
              <w:t>,</w:t>
            </w:r>
            <w:r w:rsidR="00BC1F58">
              <w:rPr>
                <w:rFonts w:hint="eastAsia"/>
                <w:sz w:val="24"/>
                <w:szCs w:val="24"/>
              </w:rPr>
              <w:t>title</w:t>
            </w:r>
            <w:r w:rsidR="00BC1F58">
              <w:rPr>
                <w:sz w:val="24"/>
                <w:szCs w:val="24"/>
              </w:rPr>
              <w:t>,content</w:t>
            </w:r>
            <w:proofErr w:type="spellEnd"/>
            <w:r w:rsidR="00BC1F58">
              <w:rPr>
                <w:sz w:val="24"/>
                <w:szCs w:val="24"/>
              </w:rPr>
              <w:t>,</w:t>
            </w:r>
          </w:p>
        </w:tc>
        <w:tc>
          <w:tcPr>
            <w:tcW w:w="2174" w:type="dxa"/>
            <w:vAlign w:val="center"/>
          </w:tcPr>
          <w:p w:rsidR="00BC1F58" w:rsidRDefault="00FD6E18" w:rsidP="00CF341B">
            <w:pPr>
              <w:pStyle w:val="a0"/>
              <w:spacing w:line="360" w:lineRule="auto"/>
              <w:ind w:firstLine="0"/>
              <w:jc w:val="center"/>
              <w:rPr>
                <w:sz w:val="24"/>
                <w:szCs w:val="24"/>
              </w:rPr>
            </w:pPr>
            <w:r>
              <w:rPr>
                <w:rFonts w:hint="eastAsia"/>
                <w:sz w:val="24"/>
                <w:szCs w:val="24"/>
              </w:rPr>
              <w:t>添加新消息</w:t>
            </w:r>
          </w:p>
        </w:tc>
      </w:tr>
      <w:tr w:rsidR="00FD6E18" w:rsidTr="001A27BF">
        <w:trPr>
          <w:jc w:val="center"/>
        </w:trPr>
        <w:tc>
          <w:tcPr>
            <w:tcW w:w="1123" w:type="dxa"/>
            <w:vAlign w:val="center"/>
          </w:tcPr>
          <w:p w:rsidR="00753CD4" w:rsidRDefault="002F6F2F" w:rsidP="00CF341B">
            <w:pPr>
              <w:pStyle w:val="a0"/>
              <w:spacing w:line="360" w:lineRule="auto"/>
              <w:ind w:firstLine="0"/>
              <w:jc w:val="center"/>
              <w:rPr>
                <w:sz w:val="24"/>
                <w:szCs w:val="24"/>
              </w:rPr>
            </w:pPr>
            <w:r>
              <w:rPr>
                <w:rFonts w:hint="eastAsia"/>
                <w:sz w:val="24"/>
                <w:szCs w:val="24"/>
              </w:rPr>
              <w:t>P</w:t>
            </w:r>
            <w:r>
              <w:rPr>
                <w:sz w:val="24"/>
                <w:szCs w:val="24"/>
              </w:rPr>
              <w:t>UT</w:t>
            </w:r>
          </w:p>
        </w:tc>
        <w:tc>
          <w:tcPr>
            <w:tcW w:w="4139" w:type="dxa"/>
            <w:vAlign w:val="center"/>
          </w:tcPr>
          <w:p w:rsidR="00753CD4" w:rsidRDefault="00FD6E18" w:rsidP="00CF341B">
            <w:pPr>
              <w:pStyle w:val="a0"/>
              <w:spacing w:line="360" w:lineRule="auto"/>
              <w:ind w:firstLine="0"/>
              <w:jc w:val="center"/>
              <w:rPr>
                <w:sz w:val="24"/>
                <w:szCs w:val="24"/>
              </w:rPr>
            </w:pPr>
            <w:r>
              <w:rPr>
                <w:sz w:val="24"/>
                <w:szCs w:val="24"/>
              </w:rPr>
              <w:t>/</w:t>
            </w:r>
            <w:r>
              <w:rPr>
                <w:rFonts w:hint="eastAsia"/>
                <w:sz w:val="24"/>
                <w:szCs w:val="24"/>
              </w:rPr>
              <w:t>u</w:t>
            </w:r>
            <w:r>
              <w:rPr>
                <w:sz w:val="24"/>
                <w:szCs w:val="24"/>
              </w:rPr>
              <w:t>sers/messages/</w:t>
            </w:r>
            <w:r w:rsidR="002F6F2F">
              <w:rPr>
                <w:rFonts w:hint="eastAsia"/>
                <w:sz w:val="24"/>
                <w:szCs w:val="24"/>
              </w:rPr>
              <w:t>:</w:t>
            </w:r>
            <w:r w:rsidR="002F6F2F">
              <w:rPr>
                <w:sz w:val="24"/>
                <w:szCs w:val="24"/>
              </w:rPr>
              <w:t>mid</w:t>
            </w:r>
          </w:p>
        </w:tc>
        <w:tc>
          <w:tcPr>
            <w:tcW w:w="1116" w:type="dxa"/>
            <w:vAlign w:val="center"/>
          </w:tcPr>
          <w:p w:rsidR="00753CD4" w:rsidRDefault="00753CD4" w:rsidP="00CF341B">
            <w:pPr>
              <w:pStyle w:val="a0"/>
              <w:spacing w:line="360" w:lineRule="auto"/>
              <w:ind w:firstLine="0"/>
              <w:jc w:val="center"/>
              <w:rPr>
                <w:sz w:val="24"/>
                <w:szCs w:val="24"/>
              </w:rPr>
            </w:pPr>
          </w:p>
        </w:tc>
        <w:tc>
          <w:tcPr>
            <w:tcW w:w="2256" w:type="dxa"/>
            <w:vAlign w:val="center"/>
          </w:tcPr>
          <w:p w:rsidR="00753CD4" w:rsidRDefault="00753CD4" w:rsidP="00CF341B">
            <w:pPr>
              <w:pStyle w:val="a0"/>
              <w:spacing w:line="360" w:lineRule="auto"/>
              <w:ind w:firstLine="0"/>
              <w:jc w:val="center"/>
              <w:rPr>
                <w:sz w:val="24"/>
                <w:szCs w:val="24"/>
              </w:rPr>
            </w:pPr>
          </w:p>
        </w:tc>
        <w:tc>
          <w:tcPr>
            <w:tcW w:w="2174" w:type="dxa"/>
            <w:vAlign w:val="center"/>
          </w:tcPr>
          <w:p w:rsidR="00753CD4" w:rsidRDefault="002F6F2F" w:rsidP="00CF341B">
            <w:pPr>
              <w:pStyle w:val="a0"/>
              <w:spacing w:line="360" w:lineRule="auto"/>
              <w:ind w:firstLine="0"/>
              <w:jc w:val="center"/>
              <w:rPr>
                <w:sz w:val="24"/>
                <w:szCs w:val="24"/>
              </w:rPr>
            </w:pPr>
            <w:r>
              <w:rPr>
                <w:rFonts w:hint="eastAsia"/>
                <w:sz w:val="24"/>
                <w:szCs w:val="24"/>
              </w:rPr>
              <w:t>修改消息已读状态</w:t>
            </w:r>
          </w:p>
        </w:tc>
      </w:tr>
      <w:tr w:rsidR="002F6F2F" w:rsidTr="001A27BF">
        <w:trPr>
          <w:jc w:val="center"/>
        </w:trPr>
        <w:tc>
          <w:tcPr>
            <w:tcW w:w="1123" w:type="dxa"/>
            <w:vAlign w:val="center"/>
          </w:tcPr>
          <w:p w:rsidR="002F6F2F" w:rsidRDefault="002F6F2F" w:rsidP="00CF341B">
            <w:pPr>
              <w:pStyle w:val="a0"/>
              <w:spacing w:line="360" w:lineRule="auto"/>
              <w:ind w:firstLine="0"/>
              <w:jc w:val="center"/>
              <w:rPr>
                <w:sz w:val="24"/>
                <w:szCs w:val="24"/>
              </w:rPr>
            </w:pPr>
            <w:r>
              <w:rPr>
                <w:rFonts w:hint="eastAsia"/>
                <w:sz w:val="24"/>
                <w:szCs w:val="24"/>
              </w:rPr>
              <w:t>G</w:t>
            </w:r>
            <w:r>
              <w:rPr>
                <w:sz w:val="24"/>
                <w:szCs w:val="24"/>
              </w:rPr>
              <w:t>ET</w:t>
            </w:r>
          </w:p>
        </w:tc>
        <w:tc>
          <w:tcPr>
            <w:tcW w:w="4139" w:type="dxa"/>
            <w:vAlign w:val="center"/>
          </w:tcPr>
          <w:p w:rsidR="002F6F2F" w:rsidRDefault="002F6F2F" w:rsidP="00CF341B">
            <w:pPr>
              <w:pStyle w:val="a0"/>
              <w:spacing w:line="360" w:lineRule="auto"/>
              <w:ind w:firstLine="0"/>
              <w:jc w:val="center"/>
              <w:rPr>
                <w:sz w:val="24"/>
                <w:szCs w:val="24"/>
              </w:rPr>
            </w:pPr>
            <w:r>
              <w:rPr>
                <w:rFonts w:hint="eastAsia"/>
                <w:sz w:val="24"/>
                <w:szCs w:val="24"/>
              </w:rPr>
              <w:t>/users</w:t>
            </w:r>
            <w:r>
              <w:rPr>
                <w:sz w:val="24"/>
                <w:szCs w:val="24"/>
              </w:rPr>
              <w:t>{</w:t>
            </w:r>
            <w:proofErr w:type="spellStart"/>
            <w:r>
              <w:rPr>
                <w:sz w:val="24"/>
                <w:szCs w:val="24"/>
              </w:rPr>
              <w:t>uid</w:t>
            </w:r>
            <w:proofErr w:type="spellEnd"/>
            <w:r>
              <w:rPr>
                <w:sz w:val="24"/>
                <w:szCs w:val="24"/>
              </w:rPr>
              <w:t>}/like/{</w:t>
            </w:r>
            <w:proofErr w:type="spellStart"/>
            <w:r>
              <w:rPr>
                <w:sz w:val="24"/>
                <w:szCs w:val="24"/>
              </w:rPr>
              <w:t>oaid</w:t>
            </w:r>
            <w:proofErr w:type="spellEnd"/>
            <w:r>
              <w:rPr>
                <w:sz w:val="24"/>
                <w:szCs w:val="24"/>
              </w:rPr>
              <w:t>}</w:t>
            </w:r>
          </w:p>
        </w:tc>
        <w:tc>
          <w:tcPr>
            <w:tcW w:w="1116" w:type="dxa"/>
            <w:vAlign w:val="center"/>
          </w:tcPr>
          <w:p w:rsidR="002F6F2F" w:rsidRDefault="002F6F2F" w:rsidP="00CF341B">
            <w:pPr>
              <w:pStyle w:val="a0"/>
              <w:spacing w:line="360" w:lineRule="auto"/>
              <w:ind w:firstLine="0"/>
              <w:jc w:val="center"/>
              <w:rPr>
                <w:sz w:val="24"/>
                <w:szCs w:val="24"/>
              </w:rPr>
            </w:pPr>
          </w:p>
        </w:tc>
        <w:tc>
          <w:tcPr>
            <w:tcW w:w="2256" w:type="dxa"/>
            <w:vAlign w:val="center"/>
          </w:tcPr>
          <w:p w:rsidR="002F6F2F" w:rsidRDefault="002F6F2F" w:rsidP="00CF341B">
            <w:pPr>
              <w:pStyle w:val="a0"/>
              <w:spacing w:line="360" w:lineRule="auto"/>
              <w:ind w:firstLine="0"/>
              <w:jc w:val="center"/>
              <w:rPr>
                <w:sz w:val="24"/>
                <w:szCs w:val="24"/>
              </w:rPr>
            </w:pPr>
          </w:p>
        </w:tc>
        <w:tc>
          <w:tcPr>
            <w:tcW w:w="2174" w:type="dxa"/>
            <w:vAlign w:val="center"/>
          </w:tcPr>
          <w:p w:rsidR="002F6F2F" w:rsidRDefault="002F6F2F" w:rsidP="00CF341B">
            <w:pPr>
              <w:pStyle w:val="a0"/>
              <w:spacing w:line="360" w:lineRule="auto"/>
              <w:ind w:firstLine="0"/>
              <w:jc w:val="center"/>
              <w:rPr>
                <w:sz w:val="24"/>
                <w:szCs w:val="24"/>
              </w:rPr>
            </w:pPr>
            <w:r>
              <w:rPr>
                <w:rFonts w:hint="eastAsia"/>
                <w:sz w:val="24"/>
                <w:szCs w:val="24"/>
              </w:rPr>
              <w:t>获取用户是否给文章</w:t>
            </w:r>
            <w:proofErr w:type="gramStart"/>
            <w:r>
              <w:rPr>
                <w:rFonts w:hint="eastAsia"/>
                <w:sz w:val="24"/>
                <w:szCs w:val="24"/>
              </w:rPr>
              <w:t>点过赞</w:t>
            </w:r>
            <w:proofErr w:type="gramEnd"/>
          </w:p>
        </w:tc>
      </w:tr>
    </w:tbl>
    <w:p w:rsidR="00456C1A" w:rsidRDefault="006913C1" w:rsidP="00534237">
      <w:pPr>
        <w:pStyle w:val="a0"/>
        <w:spacing w:line="360" w:lineRule="auto"/>
        <w:ind w:firstLine="0"/>
        <w:jc w:val="center"/>
        <w:rPr>
          <w:sz w:val="24"/>
          <w:szCs w:val="24"/>
        </w:rPr>
      </w:pPr>
      <w:r>
        <w:rPr>
          <w:rFonts w:hint="eastAsia"/>
          <w:sz w:val="24"/>
          <w:szCs w:val="24"/>
        </w:rPr>
        <w:t>表</w:t>
      </w:r>
      <w:r>
        <w:rPr>
          <w:rFonts w:hint="eastAsia"/>
          <w:sz w:val="24"/>
          <w:szCs w:val="24"/>
        </w:rPr>
        <w:t>3-9</w:t>
      </w:r>
      <w:r>
        <w:rPr>
          <w:sz w:val="24"/>
          <w:szCs w:val="24"/>
        </w:rPr>
        <w:t xml:space="preserve"> </w:t>
      </w:r>
      <w:r w:rsidR="00534237">
        <w:rPr>
          <w:rFonts w:hint="eastAsia"/>
          <w:sz w:val="24"/>
          <w:szCs w:val="24"/>
        </w:rPr>
        <w:t>后端</w:t>
      </w:r>
      <w:r w:rsidR="00534237">
        <w:rPr>
          <w:rFonts w:hint="eastAsia"/>
          <w:sz w:val="24"/>
          <w:szCs w:val="24"/>
        </w:rPr>
        <w:t>RESTf</w:t>
      </w:r>
      <w:r w:rsidR="00534237">
        <w:rPr>
          <w:sz w:val="24"/>
          <w:szCs w:val="24"/>
        </w:rPr>
        <w:t>ul API</w:t>
      </w:r>
      <w:r w:rsidR="00534237">
        <w:rPr>
          <w:rFonts w:hint="eastAsia"/>
          <w:sz w:val="24"/>
          <w:szCs w:val="24"/>
        </w:rPr>
        <w:t>设计</w:t>
      </w:r>
    </w:p>
    <w:p w:rsidR="00456C1A" w:rsidRPr="00316571" w:rsidRDefault="00456C1A" w:rsidP="00456C1A">
      <w:pPr>
        <w:pStyle w:val="2"/>
        <w:jc w:val="both"/>
        <w:rPr>
          <w:rFonts w:ascii="黑体" w:eastAsia="黑体" w:hAnsi="黑体"/>
        </w:rPr>
      </w:pPr>
      <w:proofErr w:type="spellStart"/>
      <w:r w:rsidRPr="00316571">
        <w:rPr>
          <w:rFonts w:ascii="黑体" w:eastAsia="黑体" w:hAnsi="黑体" w:hint="eastAsia"/>
        </w:rPr>
        <w:t>前端路由设计</w:t>
      </w:r>
      <w:proofErr w:type="spellEnd"/>
    </w:p>
    <w:p w:rsidR="00456C1A" w:rsidRDefault="00A16E59" w:rsidP="00A16E59">
      <w:pPr>
        <w:pStyle w:val="a0"/>
        <w:spacing w:line="360" w:lineRule="auto"/>
        <w:rPr>
          <w:sz w:val="24"/>
          <w:szCs w:val="24"/>
        </w:rPr>
      </w:pPr>
      <w:r>
        <w:rPr>
          <w:rFonts w:hint="eastAsia"/>
          <w:sz w:val="24"/>
          <w:szCs w:val="24"/>
        </w:rPr>
        <w:t>根据不同</w:t>
      </w:r>
      <w:r>
        <w:rPr>
          <w:rFonts w:hint="eastAsia"/>
          <w:sz w:val="24"/>
          <w:szCs w:val="24"/>
        </w:rPr>
        <w:t>U</w:t>
      </w:r>
      <w:r>
        <w:rPr>
          <w:sz w:val="24"/>
          <w:szCs w:val="24"/>
        </w:rPr>
        <w:t>RL</w:t>
      </w:r>
      <w:r>
        <w:rPr>
          <w:rFonts w:hint="eastAsia"/>
          <w:sz w:val="24"/>
          <w:szCs w:val="24"/>
        </w:rPr>
        <w:t>地址来显示不同的内容或页面称之为路由。过去，这一任务交由后端来实现，每次</w:t>
      </w:r>
      <w:r>
        <w:rPr>
          <w:rFonts w:hint="eastAsia"/>
          <w:sz w:val="24"/>
          <w:szCs w:val="24"/>
        </w:rPr>
        <w:t>U</w:t>
      </w:r>
      <w:r>
        <w:rPr>
          <w:sz w:val="24"/>
          <w:szCs w:val="24"/>
        </w:rPr>
        <w:t>RL</w:t>
      </w:r>
      <w:r>
        <w:rPr>
          <w:rFonts w:hint="eastAsia"/>
          <w:sz w:val="24"/>
          <w:szCs w:val="24"/>
        </w:rPr>
        <w:t>变化，后端都要发送一次完整的</w:t>
      </w:r>
      <w:r>
        <w:rPr>
          <w:rFonts w:hint="eastAsia"/>
          <w:sz w:val="24"/>
          <w:szCs w:val="24"/>
        </w:rPr>
        <w:t>H</w:t>
      </w:r>
      <w:r>
        <w:rPr>
          <w:sz w:val="24"/>
          <w:szCs w:val="24"/>
        </w:rPr>
        <w:t>TML</w:t>
      </w:r>
      <w:r>
        <w:rPr>
          <w:rFonts w:hint="eastAsia"/>
          <w:sz w:val="24"/>
          <w:szCs w:val="24"/>
        </w:rPr>
        <w:t>给前端进行展示。有了</w:t>
      </w:r>
      <w:r>
        <w:rPr>
          <w:rFonts w:hint="eastAsia"/>
          <w:sz w:val="24"/>
          <w:szCs w:val="24"/>
        </w:rPr>
        <w:t>AJAX</w:t>
      </w:r>
      <w:r>
        <w:rPr>
          <w:rFonts w:hint="eastAsia"/>
          <w:sz w:val="24"/>
          <w:szCs w:val="24"/>
        </w:rPr>
        <w:t>之后，前后端数据交互可以不再刷新页面，</w:t>
      </w:r>
      <w:r w:rsidRPr="00A16E59">
        <w:rPr>
          <w:rFonts w:hint="eastAsia"/>
          <w:sz w:val="24"/>
          <w:szCs w:val="24"/>
        </w:rPr>
        <w:t>路由的映射通常是进行一些</w:t>
      </w:r>
      <w:r w:rsidRPr="00A16E59">
        <w:rPr>
          <w:rFonts w:hint="eastAsia"/>
          <w:sz w:val="24"/>
          <w:szCs w:val="24"/>
        </w:rPr>
        <w:t>DOM</w:t>
      </w:r>
      <w:r w:rsidRPr="00A16E59">
        <w:rPr>
          <w:rFonts w:hint="eastAsia"/>
          <w:sz w:val="24"/>
          <w:szCs w:val="24"/>
        </w:rPr>
        <w:t>的显示和隐藏操</w:t>
      </w:r>
      <w:r w:rsidR="00F35648">
        <w:rPr>
          <w:rFonts w:hint="eastAsia"/>
          <w:sz w:val="24"/>
          <w:szCs w:val="24"/>
        </w:rPr>
        <w:t>作</w:t>
      </w:r>
      <w:r w:rsidR="00B64C20">
        <w:rPr>
          <w:rFonts w:hint="eastAsia"/>
          <w:sz w:val="24"/>
          <w:szCs w:val="24"/>
        </w:rPr>
        <w:t>，</w:t>
      </w:r>
      <w:r w:rsidRPr="00A16E59">
        <w:rPr>
          <w:rFonts w:hint="eastAsia"/>
          <w:sz w:val="24"/>
          <w:szCs w:val="24"/>
        </w:rPr>
        <w:t>当访问不同路径的时候，会显示不同的页面组件。</w:t>
      </w:r>
      <w:r w:rsidR="00B64C20">
        <w:rPr>
          <w:rFonts w:hint="eastAsia"/>
          <w:sz w:val="24"/>
          <w:szCs w:val="24"/>
        </w:rPr>
        <w:t>这样一来</w:t>
      </w:r>
      <w:r>
        <w:rPr>
          <w:rFonts w:hint="eastAsia"/>
          <w:sz w:val="24"/>
          <w:szCs w:val="24"/>
        </w:rPr>
        <w:t>，服务端只用给前端发送一次</w:t>
      </w:r>
      <w:r>
        <w:rPr>
          <w:rFonts w:hint="eastAsia"/>
          <w:sz w:val="24"/>
          <w:szCs w:val="24"/>
        </w:rPr>
        <w:t>H</w:t>
      </w:r>
      <w:r>
        <w:rPr>
          <w:sz w:val="24"/>
          <w:szCs w:val="24"/>
        </w:rPr>
        <w:t>TML</w:t>
      </w:r>
      <w:r w:rsidR="00B64C20">
        <w:rPr>
          <w:rFonts w:hint="eastAsia"/>
          <w:sz w:val="24"/>
          <w:szCs w:val="24"/>
        </w:rPr>
        <w:t>文件</w:t>
      </w:r>
      <w:r>
        <w:rPr>
          <w:rFonts w:hint="eastAsia"/>
          <w:sz w:val="24"/>
          <w:szCs w:val="24"/>
        </w:rPr>
        <w:t>，</w:t>
      </w:r>
      <w:r w:rsidR="00B64C20">
        <w:rPr>
          <w:rFonts w:hint="eastAsia"/>
          <w:sz w:val="24"/>
          <w:szCs w:val="24"/>
        </w:rPr>
        <w:t>这样的应用我们称之为</w:t>
      </w:r>
      <w:r w:rsidR="00B64C20">
        <w:rPr>
          <w:rFonts w:hint="eastAsia"/>
          <w:sz w:val="24"/>
          <w:szCs w:val="24"/>
        </w:rPr>
        <w:t>S</w:t>
      </w:r>
      <w:r w:rsidR="00B64C20">
        <w:rPr>
          <w:sz w:val="24"/>
          <w:szCs w:val="24"/>
        </w:rPr>
        <w:t>PA(</w:t>
      </w:r>
      <w:r w:rsidR="00B64C20">
        <w:rPr>
          <w:rFonts w:hint="eastAsia"/>
          <w:sz w:val="24"/>
          <w:szCs w:val="24"/>
        </w:rPr>
        <w:t>Single</w:t>
      </w:r>
      <w:r w:rsidR="00B64C20">
        <w:rPr>
          <w:sz w:val="24"/>
          <w:szCs w:val="24"/>
        </w:rPr>
        <w:t xml:space="preserve"> </w:t>
      </w:r>
      <w:r w:rsidR="00B64C20">
        <w:rPr>
          <w:rFonts w:hint="eastAsia"/>
          <w:sz w:val="24"/>
          <w:szCs w:val="24"/>
        </w:rPr>
        <w:t>Page</w:t>
      </w:r>
      <w:r w:rsidR="00B64C20">
        <w:rPr>
          <w:sz w:val="24"/>
          <w:szCs w:val="24"/>
        </w:rPr>
        <w:t xml:space="preserve"> </w:t>
      </w:r>
      <w:r w:rsidR="00B64C20">
        <w:rPr>
          <w:rFonts w:hint="eastAsia"/>
          <w:sz w:val="24"/>
          <w:szCs w:val="24"/>
        </w:rPr>
        <w:t>Application</w:t>
      </w:r>
      <w:r w:rsidR="00B64C20">
        <w:rPr>
          <w:sz w:val="24"/>
          <w:szCs w:val="24"/>
        </w:rPr>
        <w:t>)</w:t>
      </w:r>
      <w:r w:rsidR="00B64C20">
        <w:rPr>
          <w:rFonts w:hint="eastAsia"/>
          <w:sz w:val="24"/>
          <w:szCs w:val="24"/>
        </w:rPr>
        <w:t>。</w:t>
      </w:r>
    </w:p>
    <w:p w:rsidR="00B64C20" w:rsidRDefault="00B64C20" w:rsidP="00A16E59">
      <w:pPr>
        <w:pStyle w:val="a0"/>
        <w:spacing w:line="360" w:lineRule="auto"/>
        <w:rPr>
          <w:sz w:val="24"/>
          <w:szCs w:val="24"/>
        </w:rPr>
      </w:pPr>
      <w:r>
        <w:rPr>
          <w:rFonts w:hint="eastAsia"/>
          <w:sz w:val="24"/>
          <w:szCs w:val="24"/>
        </w:rPr>
        <w:t>前端路由有两种实现方式，一种是</w:t>
      </w:r>
      <w:r>
        <w:rPr>
          <w:rFonts w:hint="eastAsia"/>
          <w:sz w:val="24"/>
          <w:szCs w:val="24"/>
        </w:rPr>
        <w:t>Hash</w:t>
      </w:r>
      <w:r>
        <w:rPr>
          <w:rFonts w:hint="eastAsia"/>
          <w:sz w:val="24"/>
          <w:szCs w:val="24"/>
        </w:rPr>
        <w:t>路由。</w:t>
      </w:r>
      <w:r>
        <w:rPr>
          <w:rFonts w:hint="eastAsia"/>
          <w:sz w:val="24"/>
          <w:szCs w:val="24"/>
        </w:rPr>
        <w:t>URL</w:t>
      </w:r>
      <w:r>
        <w:rPr>
          <w:rFonts w:hint="eastAsia"/>
          <w:sz w:val="24"/>
          <w:szCs w:val="24"/>
        </w:rPr>
        <w:t>中‘</w:t>
      </w:r>
      <w:r>
        <w:rPr>
          <w:rFonts w:hint="eastAsia"/>
          <w:sz w:val="24"/>
          <w:szCs w:val="24"/>
        </w:rPr>
        <w:t>#</w:t>
      </w:r>
      <w:r>
        <w:rPr>
          <w:rFonts w:hint="eastAsia"/>
          <w:sz w:val="24"/>
          <w:szCs w:val="24"/>
        </w:rPr>
        <w:t>’符号及其后面的部分为</w:t>
      </w:r>
      <w:r>
        <w:rPr>
          <w:rFonts w:hint="eastAsia"/>
          <w:sz w:val="24"/>
          <w:szCs w:val="24"/>
        </w:rPr>
        <w:t>Hash</w:t>
      </w:r>
      <w:r>
        <w:rPr>
          <w:rFonts w:hint="eastAsia"/>
          <w:sz w:val="24"/>
          <w:szCs w:val="24"/>
        </w:rPr>
        <w:t>，</w:t>
      </w:r>
      <w:r>
        <w:rPr>
          <w:rFonts w:hint="eastAsia"/>
          <w:sz w:val="24"/>
          <w:szCs w:val="24"/>
        </w:rPr>
        <w:t>Hash</w:t>
      </w:r>
      <w:r>
        <w:rPr>
          <w:rFonts w:hint="eastAsia"/>
          <w:sz w:val="24"/>
          <w:szCs w:val="24"/>
        </w:rPr>
        <w:t>仅仅是客户端的一个状态，也就是说，当向服务器发请求时，</w:t>
      </w:r>
      <w:r>
        <w:rPr>
          <w:rFonts w:hint="eastAsia"/>
          <w:sz w:val="24"/>
          <w:szCs w:val="24"/>
        </w:rPr>
        <w:t>Hash</w:t>
      </w:r>
      <w:r>
        <w:rPr>
          <w:rFonts w:hint="eastAsia"/>
          <w:sz w:val="24"/>
          <w:szCs w:val="24"/>
        </w:rPr>
        <w:t>部分并不会发过去。通过监听</w:t>
      </w:r>
      <w:r>
        <w:rPr>
          <w:rFonts w:hint="eastAsia"/>
          <w:sz w:val="24"/>
          <w:szCs w:val="24"/>
        </w:rPr>
        <w:t>window</w:t>
      </w:r>
      <w:r>
        <w:rPr>
          <w:rFonts w:hint="eastAsia"/>
          <w:sz w:val="24"/>
          <w:szCs w:val="24"/>
        </w:rPr>
        <w:t>对象的</w:t>
      </w:r>
      <w:proofErr w:type="spellStart"/>
      <w:r>
        <w:rPr>
          <w:rFonts w:hint="eastAsia"/>
          <w:sz w:val="24"/>
          <w:szCs w:val="24"/>
        </w:rPr>
        <w:t>hashChange</w:t>
      </w:r>
      <w:proofErr w:type="spellEnd"/>
      <w:r>
        <w:rPr>
          <w:rFonts w:hint="eastAsia"/>
          <w:sz w:val="24"/>
          <w:szCs w:val="24"/>
        </w:rPr>
        <w:t>事件，就可以实</w:t>
      </w:r>
      <w:r>
        <w:rPr>
          <w:rFonts w:hint="eastAsia"/>
          <w:sz w:val="24"/>
          <w:szCs w:val="24"/>
        </w:rPr>
        <w:lastRenderedPageBreak/>
        <w:t>现简单的</w:t>
      </w:r>
      <w:r>
        <w:rPr>
          <w:rFonts w:hint="eastAsia"/>
          <w:sz w:val="24"/>
          <w:szCs w:val="24"/>
        </w:rPr>
        <w:t>Hash</w:t>
      </w:r>
      <w:r>
        <w:rPr>
          <w:rFonts w:hint="eastAsia"/>
          <w:sz w:val="24"/>
          <w:szCs w:val="24"/>
        </w:rPr>
        <w:t>路由。另一种实现前端路由的方式时利用</w:t>
      </w:r>
      <w:r>
        <w:rPr>
          <w:rFonts w:hint="eastAsia"/>
          <w:sz w:val="24"/>
          <w:szCs w:val="24"/>
        </w:rPr>
        <w:t>HTML5</w:t>
      </w:r>
      <w:r>
        <w:rPr>
          <w:rFonts w:hint="eastAsia"/>
          <w:sz w:val="24"/>
          <w:szCs w:val="24"/>
        </w:rPr>
        <w:t>的</w:t>
      </w:r>
      <w:r>
        <w:rPr>
          <w:rFonts w:hint="eastAsia"/>
          <w:sz w:val="24"/>
          <w:szCs w:val="24"/>
        </w:rPr>
        <w:t>History</w:t>
      </w:r>
      <w:r>
        <w:rPr>
          <w:sz w:val="24"/>
          <w:szCs w:val="24"/>
        </w:rPr>
        <w:t xml:space="preserve"> </w:t>
      </w:r>
      <w:r>
        <w:rPr>
          <w:rFonts w:hint="eastAsia"/>
          <w:sz w:val="24"/>
          <w:szCs w:val="24"/>
        </w:rPr>
        <w:t>API</w:t>
      </w:r>
      <w:r>
        <w:rPr>
          <w:rFonts w:hint="eastAsia"/>
          <w:sz w:val="24"/>
          <w:szCs w:val="24"/>
        </w:rPr>
        <w:t>，利用它，我们可以在不刷新页面的情况下，直接改变当前</w:t>
      </w:r>
      <w:r>
        <w:rPr>
          <w:rFonts w:hint="eastAsia"/>
          <w:sz w:val="24"/>
          <w:szCs w:val="24"/>
        </w:rPr>
        <w:t>U</w:t>
      </w:r>
      <w:r>
        <w:rPr>
          <w:sz w:val="24"/>
          <w:szCs w:val="24"/>
        </w:rPr>
        <w:t>RL</w:t>
      </w:r>
      <w:r>
        <w:rPr>
          <w:rFonts w:hint="eastAsia"/>
          <w:sz w:val="24"/>
          <w:szCs w:val="24"/>
        </w:rPr>
        <w:t>。</w:t>
      </w:r>
    </w:p>
    <w:p w:rsidR="004800A6" w:rsidRDefault="004800A6" w:rsidP="004800A6">
      <w:pPr>
        <w:pStyle w:val="a0"/>
        <w:spacing w:line="360" w:lineRule="auto"/>
        <w:rPr>
          <w:sz w:val="24"/>
          <w:szCs w:val="24"/>
        </w:rPr>
      </w:pPr>
      <w:r>
        <w:rPr>
          <w:rFonts w:hint="eastAsia"/>
          <w:sz w:val="24"/>
          <w:szCs w:val="24"/>
        </w:rPr>
        <w:t>在用</w:t>
      </w:r>
      <w:r>
        <w:rPr>
          <w:rFonts w:hint="eastAsia"/>
          <w:sz w:val="24"/>
          <w:szCs w:val="24"/>
        </w:rPr>
        <w:t>React</w:t>
      </w:r>
      <w:r>
        <w:rPr>
          <w:rFonts w:hint="eastAsia"/>
          <w:sz w:val="24"/>
          <w:szCs w:val="24"/>
        </w:rPr>
        <w:t>搭建前端页面时，我们可以用官方维护的</w:t>
      </w:r>
      <w:r>
        <w:rPr>
          <w:rFonts w:hint="eastAsia"/>
          <w:sz w:val="24"/>
          <w:szCs w:val="24"/>
        </w:rPr>
        <w:t>React-router</w:t>
      </w:r>
      <w:proofErr w:type="gramStart"/>
      <w:r>
        <w:rPr>
          <w:rFonts w:hint="eastAsia"/>
          <w:sz w:val="24"/>
          <w:szCs w:val="24"/>
        </w:rPr>
        <w:t>库实现</w:t>
      </w:r>
      <w:proofErr w:type="gramEnd"/>
      <w:r>
        <w:rPr>
          <w:rFonts w:hint="eastAsia"/>
          <w:sz w:val="24"/>
          <w:szCs w:val="24"/>
        </w:rPr>
        <w:t>前端路由，本系统中，我们使用的是基于</w:t>
      </w:r>
      <w:r>
        <w:rPr>
          <w:rFonts w:hint="eastAsia"/>
          <w:sz w:val="24"/>
          <w:szCs w:val="24"/>
        </w:rPr>
        <w:t>History</w:t>
      </w:r>
      <w:r>
        <w:rPr>
          <w:sz w:val="24"/>
          <w:szCs w:val="24"/>
        </w:rPr>
        <w:t xml:space="preserve"> </w:t>
      </w:r>
      <w:proofErr w:type="spellStart"/>
      <w:r>
        <w:rPr>
          <w:rFonts w:hint="eastAsia"/>
          <w:sz w:val="24"/>
          <w:szCs w:val="24"/>
        </w:rPr>
        <w:t>Api</w:t>
      </w:r>
      <w:proofErr w:type="spellEnd"/>
      <w:r>
        <w:rPr>
          <w:rFonts w:hint="eastAsia"/>
          <w:sz w:val="24"/>
          <w:szCs w:val="24"/>
        </w:rPr>
        <w:t>的路由。</w:t>
      </w:r>
    </w:p>
    <w:p w:rsidR="004800A6" w:rsidRPr="00A16E59" w:rsidRDefault="004800A6" w:rsidP="004800A6">
      <w:pPr>
        <w:pStyle w:val="a0"/>
        <w:spacing w:line="360" w:lineRule="auto"/>
        <w:rPr>
          <w:sz w:val="24"/>
          <w:szCs w:val="24"/>
        </w:rPr>
      </w:pPr>
      <w:r>
        <w:rPr>
          <w:rFonts w:hint="eastAsia"/>
          <w:sz w:val="24"/>
          <w:szCs w:val="24"/>
        </w:rPr>
        <w:t>具体设计如下：</w:t>
      </w:r>
    </w:p>
    <w:tbl>
      <w:tblPr>
        <w:tblStyle w:val="af4"/>
        <w:tblW w:w="0" w:type="auto"/>
        <w:tblLook w:val="04A0" w:firstRow="1" w:lastRow="0" w:firstColumn="1" w:lastColumn="0" w:noHBand="0" w:noVBand="1"/>
      </w:tblPr>
      <w:tblGrid>
        <w:gridCol w:w="4360"/>
        <w:gridCol w:w="4162"/>
      </w:tblGrid>
      <w:tr w:rsidR="004800A6" w:rsidTr="004800A6">
        <w:tc>
          <w:tcPr>
            <w:tcW w:w="4501" w:type="dxa"/>
            <w:shd w:val="clear" w:color="auto" w:fill="D9D9D9" w:themeFill="background1" w:themeFillShade="D9"/>
          </w:tcPr>
          <w:p w:rsidR="004800A6" w:rsidRPr="004800A6" w:rsidRDefault="004800A6" w:rsidP="004800A6">
            <w:pPr>
              <w:pStyle w:val="a0"/>
              <w:spacing w:line="360" w:lineRule="auto"/>
              <w:ind w:firstLine="0"/>
              <w:jc w:val="center"/>
              <w:rPr>
                <w:b/>
                <w:sz w:val="24"/>
                <w:szCs w:val="24"/>
              </w:rPr>
            </w:pPr>
            <w:r w:rsidRPr="004800A6">
              <w:rPr>
                <w:rFonts w:hint="eastAsia"/>
                <w:b/>
                <w:sz w:val="24"/>
                <w:szCs w:val="24"/>
              </w:rPr>
              <w:t>U</w:t>
            </w:r>
            <w:r w:rsidRPr="004800A6">
              <w:rPr>
                <w:b/>
                <w:sz w:val="24"/>
                <w:szCs w:val="24"/>
              </w:rPr>
              <w:t>RL</w:t>
            </w:r>
          </w:p>
        </w:tc>
        <w:tc>
          <w:tcPr>
            <w:tcW w:w="4502" w:type="dxa"/>
            <w:shd w:val="clear" w:color="auto" w:fill="D9D9D9" w:themeFill="background1" w:themeFillShade="D9"/>
          </w:tcPr>
          <w:p w:rsidR="004800A6" w:rsidRPr="004800A6" w:rsidRDefault="004800A6" w:rsidP="004800A6">
            <w:pPr>
              <w:pStyle w:val="a0"/>
              <w:spacing w:line="360" w:lineRule="auto"/>
              <w:ind w:firstLine="0"/>
              <w:jc w:val="center"/>
              <w:rPr>
                <w:b/>
                <w:sz w:val="24"/>
                <w:szCs w:val="24"/>
              </w:rPr>
            </w:pPr>
            <w:r w:rsidRPr="004800A6">
              <w:rPr>
                <w:rFonts w:hint="eastAsia"/>
                <w:b/>
                <w:sz w:val="24"/>
                <w:szCs w:val="24"/>
              </w:rPr>
              <w:t>说明</w:t>
            </w:r>
          </w:p>
        </w:tc>
      </w:tr>
      <w:tr w:rsidR="004800A6" w:rsidTr="00316571">
        <w:tc>
          <w:tcPr>
            <w:tcW w:w="4501" w:type="dxa"/>
            <w:vAlign w:val="center"/>
          </w:tcPr>
          <w:p w:rsidR="004800A6" w:rsidRDefault="004800A6" w:rsidP="00316571">
            <w:pPr>
              <w:pStyle w:val="a0"/>
              <w:spacing w:line="360" w:lineRule="auto"/>
              <w:ind w:firstLine="0"/>
              <w:jc w:val="center"/>
              <w:rPr>
                <w:sz w:val="24"/>
                <w:szCs w:val="24"/>
              </w:rPr>
            </w:pPr>
            <w:r>
              <w:rPr>
                <w:rFonts w:hint="eastAsia"/>
                <w:sz w:val="24"/>
                <w:szCs w:val="24"/>
              </w:rPr>
              <w:t>/</w:t>
            </w:r>
          </w:p>
        </w:tc>
        <w:tc>
          <w:tcPr>
            <w:tcW w:w="4502" w:type="dxa"/>
            <w:vAlign w:val="center"/>
          </w:tcPr>
          <w:p w:rsidR="004800A6" w:rsidRDefault="004800A6" w:rsidP="00316571">
            <w:pPr>
              <w:pStyle w:val="a0"/>
              <w:spacing w:line="360" w:lineRule="auto"/>
              <w:ind w:firstLine="0"/>
              <w:jc w:val="center"/>
              <w:rPr>
                <w:sz w:val="24"/>
                <w:szCs w:val="24"/>
              </w:rPr>
            </w:pPr>
            <w:r>
              <w:rPr>
                <w:rFonts w:hint="eastAsia"/>
                <w:sz w:val="24"/>
                <w:szCs w:val="24"/>
              </w:rPr>
              <w:t>首页</w:t>
            </w:r>
          </w:p>
        </w:tc>
      </w:tr>
      <w:tr w:rsidR="004800A6" w:rsidTr="00316571">
        <w:tc>
          <w:tcPr>
            <w:tcW w:w="4501" w:type="dxa"/>
            <w:vAlign w:val="center"/>
          </w:tcPr>
          <w:p w:rsidR="004800A6" w:rsidRDefault="004800A6" w:rsidP="00316571">
            <w:pPr>
              <w:pStyle w:val="a0"/>
              <w:spacing w:line="360" w:lineRule="auto"/>
              <w:ind w:firstLine="0"/>
              <w:jc w:val="center"/>
              <w:rPr>
                <w:sz w:val="24"/>
                <w:szCs w:val="24"/>
              </w:rPr>
            </w:pPr>
            <w:r>
              <w:rPr>
                <w:rFonts w:hint="eastAsia"/>
                <w:sz w:val="24"/>
                <w:szCs w:val="24"/>
              </w:rPr>
              <w:t>/register</w:t>
            </w:r>
          </w:p>
        </w:tc>
        <w:tc>
          <w:tcPr>
            <w:tcW w:w="4502" w:type="dxa"/>
            <w:vAlign w:val="center"/>
          </w:tcPr>
          <w:p w:rsidR="004800A6" w:rsidRDefault="004800A6" w:rsidP="00316571">
            <w:pPr>
              <w:pStyle w:val="a0"/>
              <w:spacing w:line="360" w:lineRule="auto"/>
              <w:ind w:firstLine="0"/>
              <w:jc w:val="center"/>
              <w:rPr>
                <w:sz w:val="24"/>
                <w:szCs w:val="24"/>
              </w:rPr>
            </w:pPr>
            <w:r>
              <w:rPr>
                <w:rFonts w:hint="eastAsia"/>
                <w:sz w:val="24"/>
                <w:szCs w:val="24"/>
              </w:rPr>
              <w:t>注册页</w:t>
            </w:r>
          </w:p>
        </w:tc>
      </w:tr>
      <w:tr w:rsidR="004800A6" w:rsidTr="00316571">
        <w:tc>
          <w:tcPr>
            <w:tcW w:w="4501" w:type="dxa"/>
            <w:vAlign w:val="center"/>
          </w:tcPr>
          <w:p w:rsidR="004800A6" w:rsidRDefault="004800A6" w:rsidP="00316571">
            <w:pPr>
              <w:pStyle w:val="a0"/>
              <w:spacing w:line="360" w:lineRule="auto"/>
              <w:ind w:firstLine="0"/>
              <w:jc w:val="center"/>
              <w:rPr>
                <w:sz w:val="24"/>
                <w:szCs w:val="24"/>
              </w:rPr>
            </w:pPr>
            <w:r>
              <w:rPr>
                <w:rFonts w:hint="eastAsia"/>
                <w:sz w:val="24"/>
                <w:szCs w:val="24"/>
              </w:rPr>
              <w:t>/</w:t>
            </w:r>
            <w:r>
              <w:rPr>
                <w:sz w:val="24"/>
                <w:szCs w:val="24"/>
              </w:rPr>
              <w:t>front-end/{</w:t>
            </w:r>
            <w:r>
              <w:rPr>
                <w:rFonts w:hint="eastAsia"/>
                <w:sz w:val="24"/>
                <w:szCs w:val="24"/>
              </w:rPr>
              <w:t>tag</w:t>
            </w:r>
            <w:r w:rsidR="00316571">
              <w:rPr>
                <w:rStyle w:val="ab"/>
                <w:sz w:val="24"/>
                <w:szCs w:val="24"/>
              </w:rPr>
              <w:footnoteReference w:id="3"/>
            </w:r>
            <w:r>
              <w:rPr>
                <w:sz w:val="24"/>
                <w:szCs w:val="24"/>
              </w:rPr>
              <w:t>}</w:t>
            </w:r>
          </w:p>
        </w:tc>
        <w:tc>
          <w:tcPr>
            <w:tcW w:w="4502" w:type="dxa"/>
            <w:vAlign w:val="center"/>
          </w:tcPr>
          <w:p w:rsidR="004800A6" w:rsidRDefault="004800A6" w:rsidP="00316571">
            <w:pPr>
              <w:pStyle w:val="a0"/>
              <w:spacing w:line="360" w:lineRule="auto"/>
              <w:ind w:firstLine="0"/>
              <w:jc w:val="center"/>
              <w:rPr>
                <w:sz w:val="24"/>
                <w:szCs w:val="24"/>
              </w:rPr>
            </w:pPr>
            <w:r>
              <w:rPr>
                <w:rFonts w:hint="eastAsia"/>
                <w:sz w:val="24"/>
                <w:szCs w:val="24"/>
              </w:rPr>
              <w:t>前端收藏</w:t>
            </w:r>
            <w:proofErr w:type="gramStart"/>
            <w:r>
              <w:rPr>
                <w:rFonts w:hint="eastAsia"/>
                <w:sz w:val="24"/>
                <w:szCs w:val="24"/>
              </w:rPr>
              <w:t>夹文章</w:t>
            </w:r>
            <w:proofErr w:type="gramEnd"/>
            <w:r>
              <w:rPr>
                <w:rFonts w:hint="eastAsia"/>
                <w:sz w:val="24"/>
                <w:szCs w:val="24"/>
              </w:rPr>
              <w:t>列表页</w:t>
            </w:r>
          </w:p>
        </w:tc>
      </w:tr>
      <w:tr w:rsidR="004800A6" w:rsidTr="00316571">
        <w:tc>
          <w:tcPr>
            <w:tcW w:w="4501" w:type="dxa"/>
            <w:vAlign w:val="center"/>
          </w:tcPr>
          <w:p w:rsidR="004800A6" w:rsidRDefault="004800A6" w:rsidP="00316571">
            <w:pPr>
              <w:pStyle w:val="a0"/>
              <w:spacing w:line="360" w:lineRule="auto"/>
              <w:ind w:firstLine="0"/>
              <w:jc w:val="center"/>
              <w:rPr>
                <w:sz w:val="24"/>
                <w:szCs w:val="24"/>
              </w:rPr>
            </w:pPr>
            <w:r>
              <w:rPr>
                <w:rFonts w:hint="eastAsia"/>
                <w:sz w:val="24"/>
                <w:szCs w:val="24"/>
              </w:rPr>
              <w:t>/front-end</w:t>
            </w:r>
            <w:r>
              <w:rPr>
                <w:sz w:val="24"/>
                <w:szCs w:val="24"/>
              </w:rPr>
              <w:t>/{tag}/</w:t>
            </w:r>
            <w:r>
              <w:rPr>
                <w:rFonts w:hint="eastAsia"/>
                <w:sz w:val="24"/>
                <w:szCs w:val="24"/>
              </w:rPr>
              <w:t>{</w:t>
            </w:r>
            <w:proofErr w:type="spellStart"/>
            <w:r>
              <w:rPr>
                <w:sz w:val="24"/>
                <w:szCs w:val="24"/>
              </w:rPr>
              <w:t>c</w:t>
            </w:r>
            <w:r>
              <w:rPr>
                <w:rFonts w:hint="eastAsia"/>
                <w:sz w:val="24"/>
                <w:szCs w:val="24"/>
              </w:rPr>
              <w:t>aid</w:t>
            </w:r>
            <w:proofErr w:type="spellEnd"/>
            <w:r>
              <w:rPr>
                <w:rFonts w:hint="eastAsia"/>
                <w:sz w:val="24"/>
                <w:szCs w:val="24"/>
              </w:rPr>
              <w:t>}</w:t>
            </w:r>
          </w:p>
        </w:tc>
        <w:tc>
          <w:tcPr>
            <w:tcW w:w="4502" w:type="dxa"/>
            <w:vAlign w:val="center"/>
          </w:tcPr>
          <w:p w:rsidR="004800A6" w:rsidRDefault="004800A6" w:rsidP="00316571">
            <w:pPr>
              <w:pStyle w:val="a0"/>
              <w:spacing w:line="360" w:lineRule="auto"/>
              <w:ind w:firstLine="0"/>
              <w:jc w:val="center"/>
              <w:rPr>
                <w:sz w:val="24"/>
                <w:szCs w:val="24"/>
              </w:rPr>
            </w:pPr>
            <w:r>
              <w:rPr>
                <w:rFonts w:hint="eastAsia"/>
                <w:sz w:val="24"/>
                <w:szCs w:val="24"/>
              </w:rPr>
              <w:t>前端收藏</w:t>
            </w:r>
            <w:proofErr w:type="gramStart"/>
            <w:r>
              <w:rPr>
                <w:rFonts w:hint="eastAsia"/>
                <w:sz w:val="24"/>
                <w:szCs w:val="24"/>
              </w:rPr>
              <w:t>夹文章</w:t>
            </w:r>
            <w:proofErr w:type="gramEnd"/>
            <w:r>
              <w:rPr>
                <w:rFonts w:hint="eastAsia"/>
                <w:sz w:val="24"/>
                <w:szCs w:val="24"/>
              </w:rPr>
              <w:t>内容页</w:t>
            </w:r>
          </w:p>
        </w:tc>
      </w:tr>
      <w:tr w:rsidR="004800A6" w:rsidTr="00316571">
        <w:tc>
          <w:tcPr>
            <w:tcW w:w="4501" w:type="dxa"/>
            <w:vAlign w:val="center"/>
          </w:tcPr>
          <w:p w:rsidR="004800A6" w:rsidRDefault="004800A6" w:rsidP="00316571">
            <w:pPr>
              <w:pStyle w:val="a0"/>
              <w:spacing w:line="360" w:lineRule="auto"/>
              <w:ind w:firstLine="0"/>
              <w:jc w:val="center"/>
              <w:rPr>
                <w:sz w:val="24"/>
                <w:szCs w:val="24"/>
              </w:rPr>
            </w:pPr>
            <w:r>
              <w:rPr>
                <w:rFonts w:hint="eastAsia"/>
                <w:sz w:val="24"/>
                <w:szCs w:val="24"/>
              </w:rPr>
              <w:t>/server</w:t>
            </w:r>
            <w:r>
              <w:rPr>
                <w:sz w:val="24"/>
                <w:szCs w:val="24"/>
              </w:rPr>
              <w:t>/</w:t>
            </w:r>
            <w:r>
              <w:rPr>
                <w:rFonts w:hint="eastAsia"/>
                <w:sz w:val="24"/>
                <w:szCs w:val="24"/>
              </w:rPr>
              <w:t>{tag}</w:t>
            </w:r>
          </w:p>
        </w:tc>
        <w:tc>
          <w:tcPr>
            <w:tcW w:w="4502" w:type="dxa"/>
            <w:vAlign w:val="center"/>
          </w:tcPr>
          <w:p w:rsidR="004800A6" w:rsidRDefault="00316571" w:rsidP="00316571">
            <w:pPr>
              <w:pStyle w:val="a0"/>
              <w:spacing w:line="360" w:lineRule="auto"/>
              <w:ind w:firstLine="0"/>
              <w:jc w:val="center"/>
              <w:rPr>
                <w:sz w:val="24"/>
                <w:szCs w:val="24"/>
              </w:rPr>
            </w:pPr>
            <w:r>
              <w:rPr>
                <w:rFonts w:hint="eastAsia"/>
                <w:sz w:val="24"/>
                <w:szCs w:val="24"/>
              </w:rPr>
              <w:t>服务</w:t>
            </w:r>
            <w:r w:rsidR="004800A6">
              <w:rPr>
                <w:rFonts w:hint="eastAsia"/>
                <w:sz w:val="24"/>
                <w:szCs w:val="24"/>
              </w:rPr>
              <w:t>端收藏</w:t>
            </w:r>
            <w:proofErr w:type="gramStart"/>
            <w:r w:rsidR="004800A6">
              <w:rPr>
                <w:rFonts w:hint="eastAsia"/>
                <w:sz w:val="24"/>
                <w:szCs w:val="24"/>
              </w:rPr>
              <w:t>夹文章</w:t>
            </w:r>
            <w:proofErr w:type="gramEnd"/>
            <w:r w:rsidR="004800A6">
              <w:rPr>
                <w:rFonts w:hint="eastAsia"/>
                <w:sz w:val="24"/>
                <w:szCs w:val="24"/>
              </w:rPr>
              <w:t>列表页</w:t>
            </w:r>
          </w:p>
        </w:tc>
      </w:tr>
      <w:tr w:rsidR="004800A6" w:rsidTr="00316571">
        <w:tc>
          <w:tcPr>
            <w:tcW w:w="4501" w:type="dxa"/>
            <w:vAlign w:val="center"/>
          </w:tcPr>
          <w:p w:rsidR="004800A6" w:rsidRDefault="004800A6" w:rsidP="00316571">
            <w:pPr>
              <w:pStyle w:val="a0"/>
              <w:spacing w:line="360" w:lineRule="auto"/>
              <w:ind w:firstLine="0"/>
              <w:jc w:val="center"/>
              <w:rPr>
                <w:sz w:val="24"/>
                <w:szCs w:val="24"/>
              </w:rPr>
            </w:pPr>
            <w:r>
              <w:rPr>
                <w:rFonts w:hint="eastAsia"/>
                <w:sz w:val="24"/>
                <w:szCs w:val="24"/>
              </w:rPr>
              <w:t>/server</w:t>
            </w:r>
            <w:r>
              <w:rPr>
                <w:sz w:val="24"/>
                <w:szCs w:val="24"/>
              </w:rPr>
              <w:t>/{tag}/{</w:t>
            </w:r>
            <w:proofErr w:type="spellStart"/>
            <w:r>
              <w:rPr>
                <w:sz w:val="24"/>
                <w:szCs w:val="24"/>
              </w:rPr>
              <w:t>caid</w:t>
            </w:r>
            <w:proofErr w:type="spellEnd"/>
            <w:r>
              <w:rPr>
                <w:sz w:val="24"/>
                <w:szCs w:val="24"/>
              </w:rPr>
              <w:t>}</w:t>
            </w:r>
          </w:p>
        </w:tc>
        <w:tc>
          <w:tcPr>
            <w:tcW w:w="4502" w:type="dxa"/>
            <w:vAlign w:val="center"/>
          </w:tcPr>
          <w:p w:rsidR="004800A6" w:rsidRDefault="00316571" w:rsidP="00316571">
            <w:pPr>
              <w:pStyle w:val="a0"/>
              <w:spacing w:line="360" w:lineRule="auto"/>
              <w:ind w:firstLine="0"/>
              <w:jc w:val="center"/>
              <w:rPr>
                <w:sz w:val="24"/>
                <w:szCs w:val="24"/>
              </w:rPr>
            </w:pPr>
            <w:r>
              <w:rPr>
                <w:rFonts w:hint="eastAsia"/>
                <w:sz w:val="24"/>
                <w:szCs w:val="24"/>
              </w:rPr>
              <w:t>服务</w:t>
            </w:r>
            <w:r w:rsidR="004800A6">
              <w:rPr>
                <w:rFonts w:hint="eastAsia"/>
                <w:sz w:val="24"/>
                <w:szCs w:val="24"/>
              </w:rPr>
              <w:t>端收藏</w:t>
            </w:r>
            <w:proofErr w:type="gramStart"/>
            <w:r w:rsidR="004800A6">
              <w:rPr>
                <w:rFonts w:hint="eastAsia"/>
                <w:sz w:val="24"/>
                <w:szCs w:val="24"/>
              </w:rPr>
              <w:t>夹文章</w:t>
            </w:r>
            <w:proofErr w:type="gramEnd"/>
            <w:r w:rsidR="004800A6">
              <w:rPr>
                <w:rFonts w:hint="eastAsia"/>
                <w:sz w:val="24"/>
                <w:szCs w:val="24"/>
              </w:rPr>
              <w:t>内容页</w:t>
            </w:r>
          </w:p>
        </w:tc>
      </w:tr>
      <w:tr w:rsidR="004800A6" w:rsidTr="00316571">
        <w:tc>
          <w:tcPr>
            <w:tcW w:w="4501" w:type="dxa"/>
            <w:vAlign w:val="center"/>
          </w:tcPr>
          <w:p w:rsidR="004800A6" w:rsidRDefault="004800A6" w:rsidP="00316571">
            <w:pPr>
              <w:pStyle w:val="a0"/>
              <w:spacing w:line="360" w:lineRule="auto"/>
              <w:ind w:firstLine="0"/>
              <w:jc w:val="center"/>
              <w:rPr>
                <w:sz w:val="24"/>
                <w:szCs w:val="24"/>
              </w:rPr>
            </w:pPr>
            <w:r>
              <w:rPr>
                <w:rFonts w:hint="eastAsia"/>
                <w:sz w:val="24"/>
                <w:szCs w:val="24"/>
              </w:rPr>
              <w:t>/database/{tag}</w:t>
            </w:r>
          </w:p>
        </w:tc>
        <w:tc>
          <w:tcPr>
            <w:tcW w:w="4502" w:type="dxa"/>
            <w:vAlign w:val="center"/>
          </w:tcPr>
          <w:p w:rsidR="004800A6" w:rsidRDefault="00316571" w:rsidP="00316571">
            <w:pPr>
              <w:pStyle w:val="a0"/>
              <w:spacing w:line="360" w:lineRule="auto"/>
              <w:ind w:firstLine="0"/>
              <w:jc w:val="center"/>
              <w:rPr>
                <w:sz w:val="24"/>
                <w:szCs w:val="24"/>
              </w:rPr>
            </w:pPr>
            <w:r>
              <w:rPr>
                <w:rFonts w:hint="eastAsia"/>
                <w:sz w:val="24"/>
                <w:szCs w:val="24"/>
              </w:rPr>
              <w:t>数据库收藏</w:t>
            </w:r>
            <w:proofErr w:type="gramStart"/>
            <w:r>
              <w:rPr>
                <w:rFonts w:hint="eastAsia"/>
                <w:sz w:val="24"/>
                <w:szCs w:val="24"/>
              </w:rPr>
              <w:t>夹文章</w:t>
            </w:r>
            <w:proofErr w:type="gramEnd"/>
            <w:r>
              <w:rPr>
                <w:rFonts w:hint="eastAsia"/>
                <w:sz w:val="24"/>
                <w:szCs w:val="24"/>
              </w:rPr>
              <w:t>列表页</w:t>
            </w:r>
          </w:p>
        </w:tc>
      </w:tr>
      <w:tr w:rsidR="00316571" w:rsidTr="00316571">
        <w:tc>
          <w:tcPr>
            <w:tcW w:w="4501" w:type="dxa"/>
            <w:vAlign w:val="center"/>
          </w:tcPr>
          <w:p w:rsidR="00316571" w:rsidRDefault="00316571" w:rsidP="00316571">
            <w:pPr>
              <w:pStyle w:val="a0"/>
              <w:spacing w:line="360" w:lineRule="auto"/>
              <w:ind w:firstLine="0"/>
              <w:jc w:val="center"/>
              <w:rPr>
                <w:sz w:val="24"/>
                <w:szCs w:val="24"/>
              </w:rPr>
            </w:pPr>
            <w:r>
              <w:rPr>
                <w:rFonts w:hint="eastAsia"/>
                <w:sz w:val="24"/>
                <w:szCs w:val="24"/>
              </w:rPr>
              <w:t>/data</w:t>
            </w:r>
            <w:r>
              <w:rPr>
                <w:sz w:val="24"/>
                <w:szCs w:val="24"/>
              </w:rPr>
              <w:t>base/{tag}/{</w:t>
            </w:r>
            <w:proofErr w:type="spellStart"/>
            <w:r>
              <w:rPr>
                <w:sz w:val="24"/>
                <w:szCs w:val="24"/>
              </w:rPr>
              <w:t>caid</w:t>
            </w:r>
            <w:proofErr w:type="spellEnd"/>
            <w:r>
              <w:rPr>
                <w:sz w:val="24"/>
                <w:szCs w:val="24"/>
              </w:rPr>
              <w:t>}</w:t>
            </w:r>
          </w:p>
        </w:tc>
        <w:tc>
          <w:tcPr>
            <w:tcW w:w="4502" w:type="dxa"/>
            <w:vAlign w:val="center"/>
          </w:tcPr>
          <w:p w:rsidR="00316571" w:rsidRDefault="00316571" w:rsidP="00316571">
            <w:pPr>
              <w:pStyle w:val="a0"/>
              <w:spacing w:line="360" w:lineRule="auto"/>
              <w:ind w:firstLine="0"/>
              <w:jc w:val="center"/>
              <w:rPr>
                <w:sz w:val="24"/>
                <w:szCs w:val="24"/>
              </w:rPr>
            </w:pPr>
            <w:r>
              <w:rPr>
                <w:rFonts w:hint="eastAsia"/>
                <w:sz w:val="24"/>
                <w:szCs w:val="24"/>
              </w:rPr>
              <w:t>数据库收藏</w:t>
            </w:r>
            <w:proofErr w:type="gramStart"/>
            <w:r>
              <w:rPr>
                <w:rFonts w:hint="eastAsia"/>
                <w:sz w:val="24"/>
                <w:szCs w:val="24"/>
              </w:rPr>
              <w:t>夹文章</w:t>
            </w:r>
            <w:proofErr w:type="gramEnd"/>
            <w:r>
              <w:rPr>
                <w:rFonts w:hint="eastAsia"/>
                <w:sz w:val="24"/>
                <w:szCs w:val="24"/>
              </w:rPr>
              <w:t>内容页</w:t>
            </w:r>
          </w:p>
        </w:tc>
      </w:tr>
      <w:tr w:rsidR="00316571" w:rsidTr="00316571">
        <w:tc>
          <w:tcPr>
            <w:tcW w:w="4501" w:type="dxa"/>
            <w:vAlign w:val="center"/>
          </w:tcPr>
          <w:p w:rsidR="00316571" w:rsidRDefault="00316571" w:rsidP="00316571">
            <w:pPr>
              <w:pStyle w:val="a0"/>
              <w:spacing w:line="360" w:lineRule="auto"/>
              <w:ind w:firstLine="0"/>
              <w:jc w:val="center"/>
              <w:rPr>
                <w:sz w:val="24"/>
                <w:szCs w:val="24"/>
              </w:rPr>
            </w:pPr>
            <w:r>
              <w:rPr>
                <w:rFonts w:hint="eastAsia"/>
                <w:sz w:val="24"/>
                <w:szCs w:val="24"/>
              </w:rPr>
              <w:t>/original/all</w:t>
            </w:r>
            <w:r>
              <w:rPr>
                <w:sz w:val="24"/>
                <w:szCs w:val="24"/>
              </w:rPr>
              <w:t>-articles</w:t>
            </w:r>
          </w:p>
        </w:tc>
        <w:tc>
          <w:tcPr>
            <w:tcW w:w="4502" w:type="dxa"/>
            <w:vAlign w:val="center"/>
          </w:tcPr>
          <w:p w:rsidR="00316571" w:rsidRDefault="00316571" w:rsidP="00316571">
            <w:pPr>
              <w:pStyle w:val="a0"/>
              <w:spacing w:line="360" w:lineRule="auto"/>
              <w:ind w:firstLine="0"/>
              <w:jc w:val="center"/>
              <w:rPr>
                <w:sz w:val="24"/>
                <w:szCs w:val="24"/>
              </w:rPr>
            </w:pPr>
            <w:r>
              <w:rPr>
                <w:rFonts w:hint="eastAsia"/>
                <w:sz w:val="24"/>
                <w:szCs w:val="24"/>
              </w:rPr>
              <w:t>原创文章列表页</w:t>
            </w:r>
          </w:p>
        </w:tc>
      </w:tr>
      <w:tr w:rsidR="00316571" w:rsidTr="00316571">
        <w:tc>
          <w:tcPr>
            <w:tcW w:w="4501" w:type="dxa"/>
            <w:vAlign w:val="center"/>
          </w:tcPr>
          <w:p w:rsidR="00316571" w:rsidRDefault="00316571" w:rsidP="00316571">
            <w:pPr>
              <w:pStyle w:val="a0"/>
              <w:spacing w:line="360" w:lineRule="auto"/>
              <w:ind w:firstLine="0"/>
              <w:jc w:val="center"/>
              <w:rPr>
                <w:sz w:val="24"/>
                <w:szCs w:val="24"/>
              </w:rPr>
            </w:pPr>
            <w:r>
              <w:rPr>
                <w:rFonts w:hint="eastAsia"/>
                <w:sz w:val="24"/>
                <w:szCs w:val="24"/>
              </w:rPr>
              <w:t>/original</w:t>
            </w:r>
            <w:r>
              <w:rPr>
                <w:sz w:val="24"/>
                <w:szCs w:val="24"/>
              </w:rPr>
              <w:t>/all-articles/{</w:t>
            </w:r>
            <w:proofErr w:type="spellStart"/>
            <w:r>
              <w:rPr>
                <w:sz w:val="24"/>
                <w:szCs w:val="24"/>
              </w:rPr>
              <w:t>oaid</w:t>
            </w:r>
            <w:proofErr w:type="spellEnd"/>
            <w:r>
              <w:rPr>
                <w:sz w:val="24"/>
                <w:szCs w:val="24"/>
              </w:rPr>
              <w:t>}</w:t>
            </w:r>
          </w:p>
        </w:tc>
        <w:tc>
          <w:tcPr>
            <w:tcW w:w="4502" w:type="dxa"/>
            <w:vAlign w:val="center"/>
          </w:tcPr>
          <w:p w:rsidR="00316571" w:rsidRDefault="00316571" w:rsidP="00316571">
            <w:pPr>
              <w:pStyle w:val="a0"/>
              <w:spacing w:line="360" w:lineRule="auto"/>
              <w:ind w:firstLine="0"/>
              <w:jc w:val="center"/>
              <w:rPr>
                <w:sz w:val="24"/>
                <w:szCs w:val="24"/>
              </w:rPr>
            </w:pPr>
            <w:r>
              <w:rPr>
                <w:rFonts w:hint="eastAsia"/>
                <w:sz w:val="24"/>
                <w:szCs w:val="24"/>
              </w:rPr>
              <w:t>原创文章内容页</w:t>
            </w:r>
          </w:p>
        </w:tc>
      </w:tr>
      <w:tr w:rsidR="00316571" w:rsidTr="00316571">
        <w:tc>
          <w:tcPr>
            <w:tcW w:w="4501" w:type="dxa"/>
            <w:vAlign w:val="center"/>
          </w:tcPr>
          <w:p w:rsidR="00316571" w:rsidRDefault="00316571" w:rsidP="00316571">
            <w:pPr>
              <w:pStyle w:val="a0"/>
              <w:spacing w:line="360" w:lineRule="auto"/>
              <w:ind w:firstLine="0"/>
              <w:jc w:val="center"/>
              <w:rPr>
                <w:sz w:val="24"/>
                <w:szCs w:val="24"/>
              </w:rPr>
            </w:pPr>
            <w:r>
              <w:rPr>
                <w:rFonts w:hint="eastAsia"/>
                <w:sz w:val="24"/>
                <w:szCs w:val="24"/>
              </w:rPr>
              <w:t>/original</w:t>
            </w:r>
            <w:r>
              <w:rPr>
                <w:sz w:val="24"/>
                <w:szCs w:val="24"/>
              </w:rPr>
              <w:t>/write-article</w:t>
            </w:r>
          </w:p>
        </w:tc>
        <w:tc>
          <w:tcPr>
            <w:tcW w:w="4502" w:type="dxa"/>
            <w:vAlign w:val="center"/>
          </w:tcPr>
          <w:p w:rsidR="00316571" w:rsidRDefault="00316571" w:rsidP="00316571">
            <w:pPr>
              <w:pStyle w:val="a0"/>
              <w:spacing w:line="360" w:lineRule="auto"/>
              <w:ind w:firstLine="0"/>
              <w:jc w:val="center"/>
              <w:rPr>
                <w:sz w:val="24"/>
                <w:szCs w:val="24"/>
              </w:rPr>
            </w:pPr>
            <w:r>
              <w:rPr>
                <w:rFonts w:hint="eastAsia"/>
                <w:sz w:val="24"/>
                <w:szCs w:val="24"/>
              </w:rPr>
              <w:t>博主编辑原创文章页</w:t>
            </w:r>
          </w:p>
        </w:tc>
      </w:tr>
    </w:tbl>
    <w:p w:rsidR="00316571" w:rsidRDefault="00534237" w:rsidP="00534237">
      <w:pPr>
        <w:pStyle w:val="a0"/>
        <w:spacing w:line="360" w:lineRule="auto"/>
        <w:ind w:firstLine="0"/>
        <w:jc w:val="center"/>
        <w:rPr>
          <w:sz w:val="24"/>
          <w:szCs w:val="24"/>
        </w:rPr>
      </w:pPr>
      <w:r>
        <w:rPr>
          <w:rFonts w:hint="eastAsia"/>
          <w:sz w:val="24"/>
          <w:szCs w:val="24"/>
        </w:rPr>
        <w:t>表</w:t>
      </w:r>
      <w:r>
        <w:rPr>
          <w:rFonts w:hint="eastAsia"/>
          <w:sz w:val="24"/>
          <w:szCs w:val="24"/>
        </w:rPr>
        <w:t>3-10</w:t>
      </w:r>
      <w:r>
        <w:rPr>
          <w:sz w:val="24"/>
          <w:szCs w:val="24"/>
        </w:rPr>
        <w:t xml:space="preserve"> </w:t>
      </w:r>
      <w:r>
        <w:rPr>
          <w:rFonts w:hint="eastAsia"/>
          <w:sz w:val="24"/>
          <w:szCs w:val="24"/>
        </w:rPr>
        <w:t>前端路由设计</w:t>
      </w:r>
    </w:p>
    <w:p w:rsidR="00316571" w:rsidRPr="00401DA1" w:rsidRDefault="00316571" w:rsidP="00401DA1">
      <w:pPr>
        <w:pStyle w:val="2"/>
        <w:jc w:val="both"/>
        <w:rPr>
          <w:rFonts w:ascii="黑体" w:eastAsia="黑体" w:hAnsi="黑体"/>
          <w:lang w:eastAsia="zh-CN"/>
        </w:rPr>
      </w:pPr>
      <w:r w:rsidRPr="00316571">
        <w:rPr>
          <w:rFonts w:ascii="黑体" w:eastAsia="黑体" w:hAnsi="黑体" w:hint="eastAsia"/>
          <w:lang w:eastAsia="zh-CN"/>
        </w:rPr>
        <w:t>前端</w:t>
      </w:r>
      <w:r w:rsidR="00F35648">
        <w:rPr>
          <w:rFonts w:ascii="黑体" w:eastAsia="黑体" w:hAnsi="黑体" w:hint="eastAsia"/>
          <w:lang w:eastAsia="zh-CN"/>
        </w:rPr>
        <w:t>Redux</w:t>
      </w:r>
      <w:r w:rsidR="00197EB2">
        <w:rPr>
          <w:rFonts w:ascii="黑体" w:eastAsia="黑体" w:hAnsi="黑体" w:hint="eastAsia"/>
          <w:lang w:eastAsia="zh-CN"/>
        </w:rPr>
        <w:t xml:space="preserve"> store</w:t>
      </w:r>
      <w:r w:rsidRPr="00316571">
        <w:rPr>
          <w:rFonts w:ascii="黑体" w:eastAsia="黑体" w:hAnsi="黑体" w:hint="eastAsia"/>
          <w:lang w:eastAsia="zh-CN"/>
        </w:rPr>
        <w:t>设计</w:t>
      </w:r>
    </w:p>
    <w:p w:rsidR="00F35648" w:rsidRDefault="00C803A1" w:rsidP="00C803A1">
      <w:pPr>
        <w:pStyle w:val="a0"/>
        <w:spacing w:line="360" w:lineRule="auto"/>
        <w:rPr>
          <w:sz w:val="24"/>
          <w:szCs w:val="24"/>
        </w:rPr>
      </w:pPr>
      <w:r w:rsidRPr="00C803A1">
        <w:rPr>
          <w:rFonts w:hint="eastAsia"/>
          <w:sz w:val="24"/>
          <w:szCs w:val="24"/>
        </w:rPr>
        <w:t>React</w:t>
      </w:r>
      <w:r w:rsidRPr="00C803A1">
        <w:rPr>
          <w:rFonts w:hint="eastAsia"/>
          <w:sz w:val="24"/>
          <w:szCs w:val="24"/>
        </w:rPr>
        <w:t>组件之间的数据传递是单向数据流，即数据只能由</w:t>
      </w:r>
      <w:r>
        <w:rPr>
          <w:rFonts w:hint="eastAsia"/>
          <w:sz w:val="24"/>
          <w:szCs w:val="24"/>
        </w:rPr>
        <w:t>上层</w:t>
      </w:r>
      <w:r w:rsidRPr="00C803A1">
        <w:rPr>
          <w:rFonts w:hint="eastAsia"/>
          <w:sz w:val="24"/>
          <w:szCs w:val="24"/>
        </w:rPr>
        <w:t>组件通过</w:t>
      </w:r>
      <w:r w:rsidRPr="00C803A1">
        <w:rPr>
          <w:rFonts w:hint="eastAsia"/>
          <w:sz w:val="24"/>
          <w:szCs w:val="24"/>
        </w:rPr>
        <w:t>props</w:t>
      </w:r>
      <w:r w:rsidR="00401DA1">
        <w:rPr>
          <w:rFonts w:hint="eastAsia"/>
          <w:sz w:val="24"/>
          <w:szCs w:val="24"/>
        </w:rPr>
        <w:t>或</w:t>
      </w:r>
      <w:r w:rsidR="00401DA1">
        <w:rPr>
          <w:rFonts w:hint="eastAsia"/>
          <w:sz w:val="24"/>
          <w:szCs w:val="24"/>
        </w:rPr>
        <w:t>context</w:t>
      </w:r>
      <w:r w:rsidRPr="00C803A1">
        <w:rPr>
          <w:rFonts w:hint="eastAsia"/>
          <w:sz w:val="24"/>
          <w:szCs w:val="24"/>
        </w:rPr>
        <w:t>属性传递给</w:t>
      </w:r>
      <w:r>
        <w:rPr>
          <w:rFonts w:hint="eastAsia"/>
          <w:sz w:val="24"/>
          <w:szCs w:val="24"/>
        </w:rPr>
        <w:t>下层</w:t>
      </w:r>
      <w:r w:rsidRPr="00C803A1">
        <w:rPr>
          <w:rFonts w:hint="eastAsia"/>
          <w:sz w:val="24"/>
          <w:szCs w:val="24"/>
        </w:rPr>
        <w:t>组件</w:t>
      </w:r>
      <w:r>
        <w:rPr>
          <w:rFonts w:hint="eastAsia"/>
          <w:sz w:val="24"/>
          <w:szCs w:val="24"/>
        </w:rPr>
        <w:t>。因此要实现两个组件之间的通信，只能通过把公共状态放在这两个组件的</w:t>
      </w:r>
      <w:r w:rsidR="00401DA1">
        <w:rPr>
          <w:rFonts w:hint="eastAsia"/>
          <w:sz w:val="24"/>
          <w:szCs w:val="24"/>
        </w:rPr>
        <w:t>同一个</w:t>
      </w:r>
      <w:r>
        <w:rPr>
          <w:rFonts w:hint="eastAsia"/>
          <w:sz w:val="24"/>
          <w:szCs w:val="24"/>
        </w:rPr>
        <w:t>祖先组件上。</w:t>
      </w:r>
      <w:r w:rsidR="00401DA1">
        <w:rPr>
          <w:rFonts w:hint="eastAsia"/>
          <w:sz w:val="24"/>
          <w:szCs w:val="24"/>
        </w:rPr>
        <w:t>结合</w:t>
      </w:r>
      <w:r>
        <w:rPr>
          <w:rFonts w:hint="eastAsia"/>
          <w:sz w:val="24"/>
          <w:szCs w:val="24"/>
        </w:rPr>
        <w:t>React</w:t>
      </w:r>
      <w:r>
        <w:rPr>
          <w:rFonts w:hint="eastAsia"/>
          <w:sz w:val="24"/>
          <w:szCs w:val="24"/>
        </w:rPr>
        <w:t>的</w:t>
      </w:r>
      <w:r w:rsidR="00401DA1">
        <w:rPr>
          <w:rFonts w:hint="eastAsia"/>
          <w:sz w:val="24"/>
          <w:szCs w:val="24"/>
        </w:rPr>
        <w:t>这一特点</w:t>
      </w:r>
      <w:r>
        <w:rPr>
          <w:rFonts w:hint="eastAsia"/>
          <w:sz w:val="24"/>
          <w:szCs w:val="24"/>
        </w:rPr>
        <w:t>，</w:t>
      </w:r>
      <w:r w:rsidR="00401DA1">
        <w:rPr>
          <w:rFonts w:hint="eastAsia"/>
          <w:sz w:val="24"/>
          <w:szCs w:val="24"/>
        </w:rPr>
        <w:t>React-redux</w:t>
      </w:r>
      <w:proofErr w:type="gramStart"/>
      <w:r w:rsidR="00401DA1">
        <w:rPr>
          <w:rFonts w:hint="eastAsia"/>
          <w:sz w:val="24"/>
          <w:szCs w:val="24"/>
        </w:rPr>
        <w:t>库</w:t>
      </w:r>
      <w:r>
        <w:rPr>
          <w:rFonts w:hint="eastAsia"/>
          <w:sz w:val="24"/>
          <w:szCs w:val="24"/>
        </w:rPr>
        <w:t>把</w:t>
      </w:r>
      <w:r w:rsidR="00401DA1">
        <w:rPr>
          <w:rFonts w:hint="eastAsia"/>
          <w:sz w:val="24"/>
          <w:szCs w:val="24"/>
        </w:rPr>
        <w:t>各个</w:t>
      </w:r>
      <w:proofErr w:type="gramEnd"/>
      <w:r w:rsidR="00401DA1">
        <w:rPr>
          <w:rFonts w:hint="eastAsia"/>
          <w:sz w:val="24"/>
          <w:szCs w:val="24"/>
        </w:rPr>
        <w:t>组件需要通信的</w:t>
      </w:r>
      <w:r>
        <w:rPr>
          <w:rFonts w:hint="eastAsia"/>
          <w:sz w:val="24"/>
          <w:szCs w:val="24"/>
        </w:rPr>
        <w:t>数据放在一个顶层组件</w:t>
      </w:r>
      <w:r w:rsidR="00401DA1">
        <w:rPr>
          <w:rFonts w:hint="eastAsia"/>
          <w:sz w:val="24"/>
          <w:szCs w:val="24"/>
        </w:rPr>
        <w:t>（</w:t>
      </w:r>
      <w:r w:rsidR="00401DA1">
        <w:rPr>
          <w:rFonts w:hint="eastAsia"/>
          <w:sz w:val="24"/>
          <w:szCs w:val="24"/>
        </w:rPr>
        <w:t>Provider</w:t>
      </w:r>
      <w:r w:rsidR="00401DA1">
        <w:rPr>
          <w:rFonts w:hint="eastAsia"/>
          <w:sz w:val="24"/>
          <w:szCs w:val="24"/>
        </w:rPr>
        <w:t>组件）的</w:t>
      </w:r>
      <w:r w:rsidR="00401DA1">
        <w:rPr>
          <w:rFonts w:hint="eastAsia"/>
          <w:sz w:val="24"/>
          <w:szCs w:val="24"/>
        </w:rPr>
        <w:t>context</w:t>
      </w:r>
      <w:r>
        <w:rPr>
          <w:rFonts w:hint="eastAsia"/>
          <w:sz w:val="24"/>
          <w:szCs w:val="24"/>
        </w:rPr>
        <w:t>中，</w:t>
      </w:r>
      <w:r w:rsidR="00401DA1">
        <w:rPr>
          <w:rFonts w:hint="eastAsia"/>
          <w:sz w:val="24"/>
          <w:szCs w:val="24"/>
        </w:rPr>
        <w:t>而</w:t>
      </w:r>
      <w:r>
        <w:rPr>
          <w:rFonts w:hint="eastAsia"/>
          <w:sz w:val="24"/>
          <w:szCs w:val="24"/>
        </w:rPr>
        <w:t>对这些数据的操作统一由</w:t>
      </w:r>
      <w:r>
        <w:rPr>
          <w:rFonts w:hint="eastAsia"/>
          <w:sz w:val="24"/>
          <w:szCs w:val="24"/>
        </w:rPr>
        <w:t>Redux</w:t>
      </w:r>
      <w:r>
        <w:rPr>
          <w:rFonts w:hint="eastAsia"/>
          <w:sz w:val="24"/>
          <w:szCs w:val="24"/>
        </w:rPr>
        <w:t>来进行管理</w:t>
      </w:r>
      <w:r w:rsidR="00401DA1">
        <w:rPr>
          <w:rFonts w:hint="eastAsia"/>
          <w:sz w:val="24"/>
          <w:szCs w:val="24"/>
        </w:rPr>
        <w:t>。</w:t>
      </w:r>
    </w:p>
    <w:p w:rsidR="00401DA1" w:rsidRDefault="00401DA1" w:rsidP="0008151D">
      <w:pPr>
        <w:pStyle w:val="a0"/>
        <w:spacing w:line="360" w:lineRule="auto"/>
        <w:rPr>
          <w:sz w:val="24"/>
          <w:szCs w:val="24"/>
        </w:rPr>
      </w:pPr>
      <w:r>
        <w:rPr>
          <w:rFonts w:hint="eastAsia"/>
          <w:sz w:val="24"/>
          <w:szCs w:val="24"/>
        </w:rPr>
        <w:t>因此在设计我们的前端工程时，对</w:t>
      </w:r>
      <w:r>
        <w:rPr>
          <w:rFonts w:hint="eastAsia"/>
          <w:sz w:val="24"/>
          <w:szCs w:val="24"/>
        </w:rPr>
        <w:t>Redux</w:t>
      </w:r>
      <w:r>
        <w:rPr>
          <w:rFonts w:hint="eastAsia"/>
          <w:sz w:val="24"/>
          <w:szCs w:val="24"/>
        </w:rPr>
        <w:t>状态的设计是至关重要的。设计</w:t>
      </w:r>
      <w:r>
        <w:rPr>
          <w:rFonts w:hint="eastAsia"/>
          <w:sz w:val="24"/>
          <w:szCs w:val="24"/>
        </w:rPr>
        <w:t>Redux</w:t>
      </w:r>
      <w:r>
        <w:rPr>
          <w:rFonts w:hint="eastAsia"/>
          <w:sz w:val="24"/>
          <w:szCs w:val="24"/>
        </w:rPr>
        <w:t>状态时，</w:t>
      </w:r>
      <w:r w:rsidR="001B5D42">
        <w:rPr>
          <w:rFonts w:hint="eastAsia"/>
          <w:sz w:val="24"/>
          <w:szCs w:val="24"/>
        </w:rPr>
        <w:t>主要是设计两项</w:t>
      </w:r>
      <w:r>
        <w:rPr>
          <w:rFonts w:hint="eastAsia"/>
          <w:sz w:val="24"/>
          <w:szCs w:val="24"/>
        </w:rPr>
        <w:t>，一是存储的数据内容，即</w:t>
      </w:r>
      <w:r w:rsidR="00197EB2">
        <w:rPr>
          <w:rFonts w:hint="eastAsia"/>
          <w:sz w:val="24"/>
          <w:szCs w:val="24"/>
        </w:rPr>
        <w:t>state</w:t>
      </w:r>
      <w:r>
        <w:rPr>
          <w:rFonts w:hint="eastAsia"/>
          <w:sz w:val="24"/>
          <w:szCs w:val="24"/>
        </w:rPr>
        <w:t>，另一个是对数据可以进行哪些操作，即</w:t>
      </w:r>
      <w:r>
        <w:rPr>
          <w:rFonts w:hint="eastAsia"/>
          <w:sz w:val="24"/>
          <w:szCs w:val="24"/>
        </w:rPr>
        <w:t>action</w:t>
      </w:r>
      <w:r>
        <w:rPr>
          <w:rFonts w:hint="eastAsia"/>
          <w:sz w:val="24"/>
          <w:szCs w:val="24"/>
        </w:rPr>
        <w:t>。</w:t>
      </w:r>
    </w:p>
    <w:p w:rsidR="00197EB2" w:rsidRDefault="00401DA1" w:rsidP="002F6F2F">
      <w:pPr>
        <w:pStyle w:val="a0"/>
        <w:spacing w:line="360" w:lineRule="auto"/>
        <w:jc w:val="left"/>
        <w:rPr>
          <w:sz w:val="24"/>
          <w:szCs w:val="24"/>
        </w:rPr>
      </w:pPr>
      <w:r>
        <w:rPr>
          <w:rFonts w:hint="eastAsia"/>
          <w:sz w:val="24"/>
          <w:szCs w:val="24"/>
        </w:rPr>
        <w:lastRenderedPageBreak/>
        <w:t>结合前文的需求分析、前端页面架构设计和</w:t>
      </w:r>
      <w:r w:rsidR="001B5D42">
        <w:rPr>
          <w:rFonts w:hint="eastAsia"/>
          <w:sz w:val="24"/>
          <w:szCs w:val="24"/>
        </w:rPr>
        <w:t>API</w:t>
      </w:r>
      <w:r w:rsidR="001B5D42">
        <w:rPr>
          <w:rFonts w:hint="eastAsia"/>
          <w:sz w:val="24"/>
          <w:szCs w:val="24"/>
        </w:rPr>
        <w:t>设计，我们可以分析出：</w:t>
      </w:r>
      <w:r w:rsidR="00197EB2">
        <w:rPr>
          <w:rFonts w:hint="eastAsia"/>
          <w:sz w:val="24"/>
          <w:szCs w:val="24"/>
        </w:rPr>
        <w:t>首先，</w:t>
      </w:r>
      <w:r w:rsidR="001B5D42">
        <w:rPr>
          <w:rFonts w:hint="eastAsia"/>
          <w:sz w:val="24"/>
          <w:szCs w:val="24"/>
        </w:rPr>
        <w:t>用户登录后显示用户信息，点赞、发表评论、回复时给后台发送请求</w:t>
      </w:r>
      <w:r w:rsidR="00197EB2">
        <w:rPr>
          <w:rFonts w:hint="eastAsia"/>
          <w:sz w:val="24"/>
          <w:szCs w:val="24"/>
        </w:rPr>
        <w:t>以及根据用户是否登录决定是否显示撰写、编辑、删除原创文章的相关组件，实现这三项功能的相关组件需要共享</w:t>
      </w:r>
      <w:r w:rsidR="001B5D42">
        <w:rPr>
          <w:rFonts w:hint="eastAsia"/>
          <w:sz w:val="24"/>
          <w:szCs w:val="24"/>
        </w:rPr>
        <w:t>用户</w:t>
      </w:r>
      <w:r w:rsidR="001B5D42">
        <w:rPr>
          <w:rFonts w:hint="eastAsia"/>
          <w:sz w:val="24"/>
          <w:szCs w:val="24"/>
        </w:rPr>
        <w:t>id</w:t>
      </w:r>
      <w:r w:rsidR="001B5D42">
        <w:rPr>
          <w:sz w:val="24"/>
          <w:szCs w:val="24"/>
        </w:rPr>
        <w:t xml:space="preserve">, </w:t>
      </w:r>
      <w:r w:rsidR="001B5D42">
        <w:rPr>
          <w:rFonts w:hint="eastAsia"/>
          <w:sz w:val="24"/>
          <w:szCs w:val="24"/>
        </w:rPr>
        <w:t>用户名，用户角色，用户</w:t>
      </w:r>
      <w:r w:rsidR="00197EB2">
        <w:rPr>
          <w:rFonts w:hint="eastAsia"/>
          <w:sz w:val="24"/>
          <w:szCs w:val="24"/>
        </w:rPr>
        <w:t>是否登录这些状态。其次，点赞、发表评论、回复时需要向后台发送添加</w:t>
      </w:r>
      <w:proofErr w:type="gramStart"/>
      <w:r w:rsidR="00197EB2">
        <w:rPr>
          <w:rFonts w:hint="eastAsia"/>
          <w:sz w:val="24"/>
          <w:szCs w:val="24"/>
        </w:rPr>
        <w:t>新通知</w:t>
      </w:r>
      <w:proofErr w:type="gramEnd"/>
      <w:r w:rsidR="00197EB2">
        <w:rPr>
          <w:rFonts w:hint="eastAsia"/>
          <w:sz w:val="24"/>
          <w:szCs w:val="24"/>
        </w:rPr>
        <w:t>的请求，其中</w:t>
      </w:r>
      <w:r w:rsidR="006913C1">
        <w:rPr>
          <w:rFonts w:hint="eastAsia"/>
          <w:sz w:val="24"/>
          <w:szCs w:val="24"/>
        </w:rPr>
        <w:t>请求</w:t>
      </w:r>
      <w:r w:rsidR="00197EB2">
        <w:rPr>
          <w:rFonts w:hint="eastAsia"/>
          <w:sz w:val="24"/>
          <w:szCs w:val="24"/>
        </w:rPr>
        <w:t>内容涉及文章标题、文章</w:t>
      </w:r>
      <w:r w:rsidR="00197EB2">
        <w:rPr>
          <w:rFonts w:hint="eastAsia"/>
          <w:sz w:val="24"/>
          <w:szCs w:val="24"/>
        </w:rPr>
        <w:t>id</w:t>
      </w:r>
      <w:r w:rsidR="006913C1">
        <w:rPr>
          <w:rFonts w:hint="eastAsia"/>
          <w:sz w:val="24"/>
          <w:szCs w:val="24"/>
        </w:rPr>
        <w:t>，文章作者</w:t>
      </w:r>
      <w:r w:rsidR="006913C1">
        <w:rPr>
          <w:rFonts w:hint="eastAsia"/>
          <w:sz w:val="24"/>
          <w:szCs w:val="24"/>
        </w:rPr>
        <w:t>id</w:t>
      </w:r>
      <w:r w:rsidR="00197EB2">
        <w:rPr>
          <w:rFonts w:hint="eastAsia"/>
          <w:sz w:val="24"/>
          <w:szCs w:val="24"/>
        </w:rPr>
        <w:t>，因此点赞、评论、回复组件需要与原创文章组件共享原创文章</w:t>
      </w:r>
      <w:r w:rsidR="006913C1">
        <w:rPr>
          <w:rFonts w:hint="eastAsia"/>
          <w:sz w:val="24"/>
          <w:szCs w:val="24"/>
        </w:rPr>
        <w:t>的</w:t>
      </w:r>
      <w:r w:rsidR="00197EB2">
        <w:rPr>
          <w:rFonts w:hint="eastAsia"/>
          <w:sz w:val="24"/>
          <w:szCs w:val="24"/>
        </w:rPr>
        <w:t>这</w:t>
      </w:r>
      <w:r w:rsidR="006913C1">
        <w:rPr>
          <w:rFonts w:hint="eastAsia"/>
          <w:sz w:val="24"/>
          <w:szCs w:val="24"/>
        </w:rPr>
        <w:t>些</w:t>
      </w:r>
      <w:r w:rsidR="00197EB2">
        <w:rPr>
          <w:rFonts w:hint="eastAsia"/>
          <w:sz w:val="24"/>
          <w:szCs w:val="24"/>
        </w:rPr>
        <w:t>状态。由此，我们把这些状态放在</w:t>
      </w:r>
      <w:r w:rsidR="00197EB2">
        <w:rPr>
          <w:rFonts w:hint="eastAsia"/>
          <w:sz w:val="24"/>
          <w:szCs w:val="24"/>
        </w:rPr>
        <w:t>redux</w:t>
      </w:r>
      <w:r w:rsidR="00197EB2">
        <w:rPr>
          <w:rFonts w:hint="eastAsia"/>
          <w:sz w:val="24"/>
          <w:szCs w:val="24"/>
        </w:rPr>
        <w:t>的</w:t>
      </w:r>
      <w:r w:rsidR="00197EB2">
        <w:rPr>
          <w:rFonts w:hint="eastAsia"/>
          <w:sz w:val="24"/>
          <w:szCs w:val="24"/>
        </w:rPr>
        <w:t>store</w:t>
      </w:r>
      <w:r w:rsidR="00197EB2">
        <w:rPr>
          <w:rFonts w:hint="eastAsia"/>
          <w:sz w:val="24"/>
          <w:szCs w:val="24"/>
        </w:rPr>
        <w:t>中进行管理，设计出如下</w:t>
      </w:r>
      <w:r w:rsidR="0008151D">
        <w:rPr>
          <w:rFonts w:hint="eastAsia"/>
          <w:sz w:val="24"/>
          <w:szCs w:val="24"/>
        </w:rPr>
        <w:t>reducer</w:t>
      </w:r>
      <w:r w:rsidR="0008151D">
        <w:rPr>
          <w:rStyle w:val="ab"/>
          <w:sz w:val="24"/>
          <w:szCs w:val="24"/>
        </w:rPr>
        <w:footnoteReference w:id="4"/>
      </w:r>
      <w:r w:rsidR="006913C1">
        <w:rPr>
          <w:rFonts w:hint="eastAsia"/>
          <w:sz w:val="24"/>
          <w:szCs w:val="24"/>
        </w:rPr>
        <w:t>：</w:t>
      </w:r>
      <w:r w:rsidR="00534237">
        <w:rPr>
          <w:noProof/>
          <w:sz w:val="24"/>
          <w:szCs w:val="24"/>
        </w:rPr>
        <w:drawing>
          <wp:inline distT="0" distB="0" distL="0" distR="0">
            <wp:extent cx="4895159" cy="38166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C75A6.tmp"/>
                    <pic:cNvPicPr/>
                  </pic:nvPicPr>
                  <pic:blipFill>
                    <a:blip r:embed="rId28">
                      <a:extLst>
                        <a:ext uri="{28A0092B-C50C-407E-A947-70E740481C1C}">
                          <a14:useLocalDpi xmlns:a14="http://schemas.microsoft.com/office/drawing/2010/main" val="0"/>
                        </a:ext>
                      </a:extLst>
                    </a:blip>
                    <a:stretch>
                      <a:fillRect/>
                    </a:stretch>
                  </pic:blipFill>
                  <pic:spPr>
                    <a:xfrm>
                      <a:off x="0" y="0"/>
                      <a:ext cx="4916238" cy="3833065"/>
                    </a:xfrm>
                    <a:prstGeom prst="rect">
                      <a:avLst/>
                    </a:prstGeom>
                  </pic:spPr>
                </pic:pic>
              </a:graphicData>
            </a:graphic>
          </wp:inline>
        </w:drawing>
      </w:r>
    </w:p>
    <w:p w:rsidR="006913C1" w:rsidRDefault="006913C1" w:rsidP="006913C1">
      <w:pPr>
        <w:pStyle w:val="a0"/>
        <w:spacing w:line="360" w:lineRule="auto"/>
        <w:jc w:val="center"/>
        <w:rPr>
          <w:sz w:val="24"/>
          <w:szCs w:val="24"/>
        </w:rPr>
      </w:pPr>
      <w:r>
        <w:rPr>
          <w:rFonts w:hint="eastAsia"/>
          <w:sz w:val="24"/>
          <w:szCs w:val="24"/>
        </w:rPr>
        <w:t>图</w:t>
      </w:r>
      <w:r>
        <w:rPr>
          <w:rFonts w:hint="eastAsia"/>
          <w:sz w:val="24"/>
          <w:szCs w:val="24"/>
        </w:rPr>
        <w:t>3-4</w:t>
      </w:r>
      <w:r>
        <w:rPr>
          <w:sz w:val="24"/>
          <w:szCs w:val="24"/>
        </w:rPr>
        <w:t xml:space="preserve"> </w:t>
      </w:r>
      <w:r>
        <w:rPr>
          <w:rFonts w:hint="eastAsia"/>
          <w:sz w:val="24"/>
          <w:szCs w:val="24"/>
        </w:rPr>
        <w:t>前端</w:t>
      </w:r>
      <w:r>
        <w:rPr>
          <w:rFonts w:hint="eastAsia"/>
          <w:sz w:val="24"/>
          <w:szCs w:val="24"/>
        </w:rPr>
        <w:t>redux</w:t>
      </w:r>
      <w:r>
        <w:rPr>
          <w:sz w:val="24"/>
          <w:szCs w:val="24"/>
        </w:rPr>
        <w:t xml:space="preserve"> </w:t>
      </w:r>
      <w:r>
        <w:rPr>
          <w:rFonts w:hint="eastAsia"/>
          <w:sz w:val="24"/>
          <w:szCs w:val="24"/>
        </w:rPr>
        <w:t>store</w:t>
      </w:r>
      <w:r>
        <w:rPr>
          <w:rFonts w:hint="eastAsia"/>
          <w:sz w:val="24"/>
          <w:szCs w:val="24"/>
        </w:rPr>
        <w:t>设计</w:t>
      </w:r>
    </w:p>
    <w:p w:rsidR="00534237" w:rsidRDefault="00534237" w:rsidP="00534237">
      <w:pPr>
        <w:pStyle w:val="a0"/>
        <w:spacing w:line="360" w:lineRule="auto"/>
        <w:rPr>
          <w:sz w:val="24"/>
          <w:szCs w:val="24"/>
        </w:rPr>
      </w:pPr>
      <w:r>
        <w:rPr>
          <w:rFonts w:hint="eastAsia"/>
          <w:sz w:val="24"/>
          <w:szCs w:val="24"/>
        </w:rPr>
        <w:t>如图所示，</w:t>
      </w:r>
      <w:proofErr w:type="spellStart"/>
      <w:r>
        <w:rPr>
          <w:rFonts w:hint="eastAsia"/>
          <w:sz w:val="24"/>
          <w:szCs w:val="24"/>
        </w:rPr>
        <w:t>u</w:t>
      </w:r>
      <w:r>
        <w:rPr>
          <w:sz w:val="24"/>
          <w:szCs w:val="24"/>
        </w:rPr>
        <w:t>ser</w:t>
      </w:r>
      <w:r>
        <w:rPr>
          <w:rFonts w:hint="eastAsia"/>
          <w:sz w:val="24"/>
          <w:szCs w:val="24"/>
        </w:rPr>
        <w:t>Reducer</w:t>
      </w:r>
      <w:proofErr w:type="spellEnd"/>
      <w:r>
        <w:rPr>
          <w:rFonts w:hint="eastAsia"/>
          <w:sz w:val="24"/>
          <w:szCs w:val="24"/>
        </w:rPr>
        <w:t>中包含的状态从上到下依次是：用户的登录状态、用户名、用户</w:t>
      </w:r>
      <w:r>
        <w:rPr>
          <w:rFonts w:hint="eastAsia"/>
          <w:sz w:val="24"/>
          <w:szCs w:val="24"/>
        </w:rPr>
        <w:t>id</w:t>
      </w:r>
      <w:r>
        <w:rPr>
          <w:rFonts w:hint="eastAsia"/>
          <w:sz w:val="24"/>
          <w:szCs w:val="24"/>
        </w:rPr>
        <w:t>、用户角色、用户的未读消息数；对这些状态的操作有：</w:t>
      </w:r>
      <w:r>
        <w:rPr>
          <w:rFonts w:hint="eastAsia"/>
          <w:sz w:val="24"/>
          <w:szCs w:val="24"/>
        </w:rPr>
        <w:t>L</w:t>
      </w:r>
      <w:r>
        <w:rPr>
          <w:sz w:val="24"/>
          <w:szCs w:val="24"/>
        </w:rPr>
        <w:t>OG_IN(</w:t>
      </w:r>
      <w:r>
        <w:rPr>
          <w:rFonts w:hint="eastAsia"/>
          <w:sz w:val="24"/>
          <w:szCs w:val="24"/>
        </w:rPr>
        <w:t>将</w:t>
      </w:r>
      <w:proofErr w:type="spellStart"/>
      <w:r>
        <w:rPr>
          <w:rFonts w:hint="eastAsia"/>
          <w:sz w:val="24"/>
          <w:szCs w:val="24"/>
        </w:rPr>
        <w:t>hasLoggedIn</w:t>
      </w:r>
      <w:proofErr w:type="spellEnd"/>
      <w:r>
        <w:rPr>
          <w:rFonts w:hint="eastAsia"/>
          <w:sz w:val="24"/>
          <w:szCs w:val="24"/>
        </w:rPr>
        <w:t>更改为</w:t>
      </w:r>
      <w:r>
        <w:rPr>
          <w:rFonts w:hint="eastAsia"/>
          <w:sz w:val="24"/>
          <w:szCs w:val="24"/>
        </w:rPr>
        <w:t>true</w:t>
      </w:r>
      <w:r>
        <w:rPr>
          <w:rFonts w:hint="eastAsia"/>
          <w:sz w:val="24"/>
          <w:szCs w:val="24"/>
        </w:rPr>
        <w:t>，同时将</w:t>
      </w:r>
      <w:r>
        <w:rPr>
          <w:rFonts w:hint="eastAsia"/>
          <w:sz w:val="24"/>
          <w:szCs w:val="24"/>
        </w:rPr>
        <w:t>nickname</w:t>
      </w:r>
      <w:r>
        <w:rPr>
          <w:rFonts w:hint="eastAsia"/>
          <w:sz w:val="24"/>
          <w:szCs w:val="24"/>
        </w:rPr>
        <w:t>、</w:t>
      </w:r>
      <w:proofErr w:type="spellStart"/>
      <w:r>
        <w:rPr>
          <w:rFonts w:hint="eastAsia"/>
          <w:sz w:val="24"/>
          <w:szCs w:val="24"/>
        </w:rPr>
        <w:t>uid</w:t>
      </w:r>
      <w:proofErr w:type="spellEnd"/>
      <w:r>
        <w:rPr>
          <w:rFonts w:hint="eastAsia"/>
          <w:sz w:val="24"/>
          <w:szCs w:val="24"/>
        </w:rPr>
        <w:t>、</w:t>
      </w:r>
      <w:r>
        <w:rPr>
          <w:rFonts w:hint="eastAsia"/>
          <w:sz w:val="24"/>
          <w:szCs w:val="24"/>
        </w:rPr>
        <w:t>role</w:t>
      </w:r>
      <w:r>
        <w:rPr>
          <w:rFonts w:hint="eastAsia"/>
          <w:sz w:val="24"/>
          <w:szCs w:val="24"/>
        </w:rPr>
        <w:t>更改为传入的值</w:t>
      </w:r>
      <w:r w:rsidR="00CF615A">
        <w:rPr>
          <w:rFonts w:hint="eastAsia"/>
          <w:sz w:val="24"/>
          <w:szCs w:val="24"/>
        </w:rPr>
        <w:t>，用于登录</w:t>
      </w:r>
      <w:r>
        <w:rPr>
          <w:sz w:val="24"/>
          <w:szCs w:val="24"/>
        </w:rPr>
        <w:t>)</w:t>
      </w:r>
      <w:r>
        <w:rPr>
          <w:rFonts w:hint="eastAsia"/>
          <w:sz w:val="24"/>
          <w:szCs w:val="24"/>
        </w:rPr>
        <w:t>、</w:t>
      </w:r>
      <w:r>
        <w:rPr>
          <w:rFonts w:hint="eastAsia"/>
          <w:sz w:val="24"/>
          <w:szCs w:val="24"/>
        </w:rPr>
        <w:t>L</w:t>
      </w:r>
      <w:r>
        <w:rPr>
          <w:sz w:val="24"/>
          <w:szCs w:val="24"/>
        </w:rPr>
        <w:t>OG_OUT(</w:t>
      </w:r>
      <w:r>
        <w:rPr>
          <w:rFonts w:hint="eastAsia"/>
          <w:sz w:val="24"/>
          <w:szCs w:val="24"/>
        </w:rPr>
        <w:t>将</w:t>
      </w:r>
      <w:proofErr w:type="spellStart"/>
      <w:r>
        <w:rPr>
          <w:rFonts w:hint="eastAsia"/>
          <w:sz w:val="24"/>
          <w:szCs w:val="24"/>
        </w:rPr>
        <w:t>hasLoggedIn</w:t>
      </w:r>
      <w:proofErr w:type="spellEnd"/>
      <w:r>
        <w:rPr>
          <w:rFonts w:hint="eastAsia"/>
          <w:sz w:val="24"/>
          <w:szCs w:val="24"/>
        </w:rPr>
        <w:t>更改为</w:t>
      </w:r>
      <w:r>
        <w:rPr>
          <w:rFonts w:hint="eastAsia"/>
          <w:sz w:val="24"/>
          <w:szCs w:val="24"/>
        </w:rPr>
        <w:t>false</w:t>
      </w:r>
      <w:r w:rsidR="00CF615A">
        <w:rPr>
          <w:rFonts w:hint="eastAsia"/>
          <w:sz w:val="24"/>
          <w:szCs w:val="24"/>
        </w:rPr>
        <w:t>，用于退出登录</w:t>
      </w:r>
      <w:r>
        <w:rPr>
          <w:sz w:val="24"/>
          <w:szCs w:val="24"/>
        </w:rPr>
        <w:t>)</w:t>
      </w:r>
      <w:r>
        <w:rPr>
          <w:rFonts w:hint="eastAsia"/>
          <w:sz w:val="24"/>
          <w:szCs w:val="24"/>
        </w:rPr>
        <w:t>，</w:t>
      </w:r>
      <w:r w:rsidR="00CF615A">
        <w:rPr>
          <w:rFonts w:hint="eastAsia"/>
          <w:sz w:val="24"/>
          <w:szCs w:val="24"/>
        </w:rPr>
        <w:t>I</w:t>
      </w:r>
      <w:r w:rsidR="00CF615A">
        <w:rPr>
          <w:sz w:val="24"/>
          <w:szCs w:val="24"/>
        </w:rPr>
        <w:t>NITIAL_UNREAD_NUM(</w:t>
      </w:r>
      <w:r w:rsidR="00CF615A">
        <w:rPr>
          <w:rFonts w:hint="eastAsia"/>
          <w:sz w:val="24"/>
          <w:szCs w:val="24"/>
        </w:rPr>
        <w:t>将</w:t>
      </w:r>
      <w:proofErr w:type="spellStart"/>
      <w:r w:rsidR="00CF615A">
        <w:rPr>
          <w:rFonts w:hint="eastAsia"/>
          <w:sz w:val="24"/>
          <w:szCs w:val="24"/>
        </w:rPr>
        <w:t>unread</w:t>
      </w:r>
      <w:r w:rsidR="00CF615A">
        <w:rPr>
          <w:sz w:val="24"/>
          <w:szCs w:val="24"/>
        </w:rPr>
        <w:t>_num</w:t>
      </w:r>
      <w:proofErr w:type="spellEnd"/>
      <w:r w:rsidR="00CF615A">
        <w:rPr>
          <w:rFonts w:hint="eastAsia"/>
          <w:sz w:val="24"/>
          <w:szCs w:val="24"/>
        </w:rPr>
        <w:t>更改为传入的值，用于在页面初次挂载时初始化用户未读消息数</w:t>
      </w:r>
      <w:r w:rsidR="00CF615A">
        <w:rPr>
          <w:sz w:val="24"/>
          <w:szCs w:val="24"/>
        </w:rPr>
        <w:t>)</w:t>
      </w:r>
      <w:r w:rsidR="00CF615A">
        <w:rPr>
          <w:rFonts w:hint="eastAsia"/>
          <w:sz w:val="24"/>
          <w:szCs w:val="24"/>
        </w:rPr>
        <w:t>，</w:t>
      </w:r>
      <w:r w:rsidR="00CF615A">
        <w:rPr>
          <w:sz w:val="24"/>
          <w:szCs w:val="24"/>
        </w:rPr>
        <w:t>UPDATE_UNREAD_NUM(</w:t>
      </w:r>
      <w:r w:rsidR="00CF615A">
        <w:rPr>
          <w:rFonts w:hint="eastAsia"/>
          <w:sz w:val="24"/>
          <w:szCs w:val="24"/>
        </w:rPr>
        <w:t>将</w:t>
      </w:r>
      <w:proofErr w:type="spellStart"/>
      <w:r w:rsidR="00CF615A">
        <w:rPr>
          <w:rFonts w:hint="eastAsia"/>
          <w:sz w:val="24"/>
          <w:szCs w:val="24"/>
        </w:rPr>
        <w:t>unread</w:t>
      </w:r>
      <w:r w:rsidR="00CF615A">
        <w:rPr>
          <w:sz w:val="24"/>
          <w:szCs w:val="24"/>
        </w:rPr>
        <w:t>_num</w:t>
      </w:r>
      <w:proofErr w:type="spellEnd"/>
      <w:r w:rsidR="00CF615A">
        <w:rPr>
          <w:rFonts w:hint="eastAsia"/>
          <w:sz w:val="24"/>
          <w:szCs w:val="24"/>
        </w:rPr>
        <w:t>减少</w:t>
      </w:r>
      <w:proofErr w:type="gramStart"/>
      <w:r w:rsidR="00CF615A">
        <w:rPr>
          <w:rFonts w:hint="eastAsia"/>
          <w:sz w:val="24"/>
          <w:szCs w:val="24"/>
        </w:rPr>
        <w:t>一</w:t>
      </w:r>
      <w:proofErr w:type="gramEnd"/>
      <w:r w:rsidR="00CF615A">
        <w:rPr>
          <w:rFonts w:hint="eastAsia"/>
          <w:sz w:val="24"/>
          <w:szCs w:val="24"/>
        </w:rPr>
        <w:t>，</w:t>
      </w:r>
      <w:r w:rsidR="00CF615A">
        <w:rPr>
          <w:rFonts w:hint="eastAsia"/>
          <w:sz w:val="24"/>
          <w:szCs w:val="24"/>
        </w:rPr>
        <w:lastRenderedPageBreak/>
        <w:t>用于在用户点击了未读消息后更新未读消息数</w:t>
      </w:r>
      <w:r w:rsidR="00CF615A">
        <w:rPr>
          <w:sz w:val="24"/>
          <w:szCs w:val="24"/>
        </w:rPr>
        <w:t>)</w:t>
      </w:r>
      <w:r w:rsidR="00CF615A">
        <w:rPr>
          <w:rFonts w:hint="eastAsia"/>
          <w:sz w:val="24"/>
          <w:szCs w:val="24"/>
        </w:rPr>
        <w:t>。</w:t>
      </w:r>
      <w:proofErr w:type="spellStart"/>
      <w:r w:rsidR="00CF615A">
        <w:rPr>
          <w:sz w:val="24"/>
          <w:szCs w:val="24"/>
        </w:rPr>
        <w:t>O</w:t>
      </w:r>
      <w:r w:rsidR="00CF615A">
        <w:rPr>
          <w:rFonts w:hint="eastAsia"/>
          <w:sz w:val="24"/>
          <w:szCs w:val="24"/>
        </w:rPr>
        <w:t>riginalArticleReducer</w:t>
      </w:r>
      <w:proofErr w:type="spellEnd"/>
      <w:r w:rsidR="00CF615A">
        <w:rPr>
          <w:rFonts w:hint="eastAsia"/>
          <w:sz w:val="24"/>
          <w:szCs w:val="24"/>
        </w:rPr>
        <w:t>包含的状态从上到下依次是：原创文章</w:t>
      </w:r>
      <w:r w:rsidR="00CF615A">
        <w:rPr>
          <w:rFonts w:hint="eastAsia"/>
          <w:sz w:val="24"/>
          <w:szCs w:val="24"/>
        </w:rPr>
        <w:t>id</w:t>
      </w:r>
      <w:r w:rsidR="00CF615A">
        <w:rPr>
          <w:rFonts w:hint="eastAsia"/>
          <w:sz w:val="24"/>
          <w:szCs w:val="24"/>
        </w:rPr>
        <w:t>、原创文章作者</w:t>
      </w:r>
      <w:r w:rsidR="00CF615A">
        <w:rPr>
          <w:rFonts w:hint="eastAsia"/>
          <w:sz w:val="24"/>
          <w:szCs w:val="24"/>
        </w:rPr>
        <w:t>id</w:t>
      </w:r>
      <w:r w:rsidR="00CF615A">
        <w:rPr>
          <w:rFonts w:hint="eastAsia"/>
          <w:sz w:val="24"/>
          <w:szCs w:val="24"/>
        </w:rPr>
        <w:t>、原创文章标题；对这些状态的操作有：</w:t>
      </w:r>
      <w:r w:rsidR="00CF615A">
        <w:rPr>
          <w:rFonts w:hint="eastAsia"/>
          <w:sz w:val="24"/>
          <w:szCs w:val="24"/>
        </w:rPr>
        <w:t>U</w:t>
      </w:r>
      <w:r w:rsidR="00CF615A">
        <w:rPr>
          <w:sz w:val="24"/>
          <w:szCs w:val="24"/>
        </w:rPr>
        <w:t>PDATE_OA_INFO</w:t>
      </w:r>
      <w:r w:rsidR="00CF615A">
        <w:rPr>
          <w:rFonts w:hint="eastAsia"/>
          <w:sz w:val="24"/>
          <w:szCs w:val="24"/>
        </w:rPr>
        <w:t>（将这三个状态都修改为传入的新值）。</w:t>
      </w:r>
    </w:p>
    <w:p w:rsidR="008504FE" w:rsidRDefault="00CF615A">
      <w:pPr>
        <w:pStyle w:val="1"/>
        <w:spacing w:line="720" w:lineRule="auto"/>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详细设计</w:t>
      </w:r>
    </w:p>
    <w:p w:rsidR="008504FE" w:rsidRDefault="00CF615A">
      <w:pPr>
        <w:pStyle w:val="2"/>
        <w:spacing w:line="720" w:lineRule="auto"/>
        <w:jc w:val="both"/>
        <w:rPr>
          <w:rFonts w:ascii="黑体" w:eastAsia="黑体" w:hAnsi="黑体"/>
          <w:sz w:val="28"/>
          <w:szCs w:val="28"/>
          <w:lang w:eastAsia="zh-CN"/>
        </w:rPr>
      </w:pPr>
      <w:r>
        <w:rPr>
          <w:rFonts w:ascii="黑体" w:eastAsia="黑体" w:hAnsi="黑体" w:hint="eastAsia"/>
          <w:sz w:val="28"/>
          <w:szCs w:val="28"/>
          <w:lang w:eastAsia="zh-CN"/>
        </w:rPr>
        <w:t>爬虫模块设计</w:t>
      </w:r>
    </w:p>
    <w:p w:rsidR="00976597" w:rsidRDefault="000E5140" w:rsidP="00976597">
      <w:pPr>
        <w:pStyle w:val="a0"/>
        <w:spacing w:line="360" w:lineRule="auto"/>
        <w:rPr>
          <w:sz w:val="24"/>
          <w:szCs w:val="24"/>
        </w:rPr>
      </w:pPr>
      <w:r w:rsidRPr="00960C91">
        <w:rPr>
          <w:rFonts w:hint="eastAsia"/>
          <w:sz w:val="24"/>
          <w:szCs w:val="24"/>
        </w:rPr>
        <w:t>爬虫</w:t>
      </w:r>
      <w:r w:rsidR="00960C91">
        <w:rPr>
          <w:rFonts w:hint="eastAsia"/>
          <w:sz w:val="24"/>
          <w:szCs w:val="24"/>
        </w:rPr>
        <w:t>模块需要</w:t>
      </w:r>
      <w:proofErr w:type="gramStart"/>
      <w:r w:rsidR="00960C91">
        <w:rPr>
          <w:rFonts w:hint="eastAsia"/>
          <w:sz w:val="24"/>
          <w:szCs w:val="24"/>
        </w:rPr>
        <w:t>分别爬取我</w:t>
      </w:r>
      <w:proofErr w:type="gramEnd"/>
      <w:r w:rsidR="00960C91">
        <w:rPr>
          <w:rFonts w:hint="eastAsia"/>
          <w:sz w:val="24"/>
          <w:szCs w:val="24"/>
        </w:rPr>
        <w:t>的简书收藏夹</w:t>
      </w:r>
      <w:proofErr w:type="gramStart"/>
      <w:r w:rsidR="00960C91">
        <w:rPr>
          <w:rFonts w:hint="eastAsia"/>
          <w:sz w:val="24"/>
          <w:szCs w:val="24"/>
        </w:rPr>
        <w:t>和思否收藏</w:t>
      </w:r>
      <w:proofErr w:type="gramEnd"/>
      <w:r w:rsidR="00960C91">
        <w:rPr>
          <w:rFonts w:hint="eastAsia"/>
          <w:sz w:val="24"/>
          <w:szCs w:val="24"/>
        </w:rPr>
        <w:t>夹，</w:t>
      </w:r>
      <w:proofErr w:type="gramStart"/>
      <w:r w:rsidR="00960C91">
        <w:rPr>
          <w:rFonts w:hint="eastAsia"/>
          <w:sz w:val="24"/>
          <w:szCs w:val="24"/>
        </w:rPr>
        <w:t>然后将爬取到</w:t>
      </w:r>
      <w:proofErr w:type="gramEnd"/>
      <w:r w:rsidR="00960C91">
        <w:rPr>
          <w:rFonts w:hint="eastAsia"/>
          <w:sz w:val="24"/>
          <w:szCs w:val="24"/>
        </w:rPr>
        <w:t>的文章存入数据库中。首先我们需要做的准备工作是，分别在简书</w:t>
      </w:r>
      <w:proofErr w:type="gramStart"/>
      <w:r w:rsidR="00960C91">
        <w:rPr>
          <w:rFonts w:hint="eastAsia"/>
          <w:sz w:val="24"/>
          <w:szCs w:val="24"/>
        </w:rPr>
        <w:t>和思否两个</w:t>
      </w:r>
      <w:proofErr w:type="gramEnd"/>
      <w:r w:rsidR="00960C91">
        <w:rPr>
          <w:rFonts w:hint="eastAsia"/>
          <w:sz w:val="24"/>
          <w:szCs w:val="24"/>
        </w:rPr>
        <w:t>网站上，</w:t>
      </w:r>
      <w:proofErr w:type="gramStart"/>
      <w:r w:rsidR="00960C91">
        <w:rPr>
          <w:rFonts w:hint="eastAsia"/>
          <w:sz w:val="24"/>
          <w:szCs w:val="24"/>
        </w:rPr>
        <w:t>都创建</w:t>
      </w:r>
      <w:proofErr w:type="gramEnd"/>
      <w:r w:rsidR="00960C91">
        <w:rPr>
          <w:rFonts w:hint="eastAsia"/>
          <w:sz w:val="24"/>
          <w:szCs w:val="24"/>
        </w:rPr>
        <w:t>如下的收藏夹：</w:t>
      </w:r>
      <w:r w:rsidR="00960C91" w:rsidRPr="00960C91">
        <w:rPr>
          <w:sz w:val="24"/>
          <w:szCs w:val="24"/>
        </w:rPr>
        <w:t>JS</w:t>
      </w:r>
      <w:r w:rsidR="00960C91">
        <w:rPr>
          <w:rFonts w:hint="eastAsia"/>
          <w:sz w:val="24"/>
          <w:szCs w:val="24"/>
        </w:rPr>
        <w:t>、</w:t>
      </w:r>
      <w:r w:rsidR="00960C91" w:rsidRPr="00960C91">
        <w:rPr>
          <w:sz w:val="24"/>
          <w:szCs w:val="24"/>
        </w:rPr>
        <w:t>NODE</w:t>
      </w:r>
      <w:r w:rsidR="00960C91">
        <w:rPr>
          <w:rFonts w:hint="eastAsia"/>
          <w:sz w:val="24"/>
          <w:szCs w:val="24"/>
        </w:rPr>
        <w:t>、</w:t>
      </w:r>
      <w:r w:rsidR="00960C91" w:rsidRPr="00960C91">
        <w:rPr>
          <w:sz w:val="24"/>
          <w:szCs w:val="24"/>
        </w:rPr>
        <w:t>REACT</w:t>
      </w:r>
      <w:r w:rsidR="00960C91">
        <w:rPr>
          <w:rFonts w:hint="eastAsia"/>
          <w:sz w:val="24"/>
          <w:szCs w:val="24"/>
        </w:rPr>
        <w:t>、</w:t>
      </w:r>
      <w:r w:rsidR="00960C91" w:rsidRPr="00960C91">
        <w:rPr>
          <w:sz w:val="24"/>
          <w:szCs w:val="24"/>
        </w:rPr>
        <w:t>VUE</w:t>
      </w:r>
      <w:r w:rsidR="00960C91">
        <w:rPr>
          <w:rFonts w:hint="eastAsia"/>
          <w:sz w:val="24"/>
          <w:szCs w:val="24"/>
        </w:rPr>
        <w:t>、</w:t>
      </w:r>
      <w:r w:rsidR="00960C91" w:rsidRPr="00960C91">
        <w:rPr>
          <w:sz w:val="24"/>
          <w:szCs w:val="24"/>
        </w:rPr>
        <w:t>WEBPACK</w:t>
      </w:r>
      <w:r w:rsidR="00960C91">
        <w:rPr>
          <w:rFonts w:hint="eastAsia"/>
          <w:sz w:val="24"/>
          <w:szCs w:val="24"/>
        </w:rPr>
        <w:t>、</w:t>
      </w:r>
      <w:r w:rsidR="00960C91" w:rsidRPr="00960C91">
        <w:rPr>
          <w:sz w:val="24"/>
          <w:szCs w:val="24"/>
        </w:rPr>
        <w:t>CSS</w:t>
      </w:r>
      <w:r w:rsidR="00960C91">
        <w:rPr>
          <w:rFonts w:hint="eastAsia"/>
          <w:sz w:val="24"/>
          <w:szCs w:val="24"/>
        </w:rPr>
        <w:t>、</w:t>
      </w:r>
      <w:r w:rsidR="00960C91" w:rsidRPr="00960C91">
        <w:rPr>
          <w:sz w:val="24"/>
          <w:szCs w:val="24"/>
        </w:rPr>
        <w:t>JAVA</w:t>
      </w:r>
      <w:r w:rsidR="00183073">
        <w:rPr>
          <w:rFonts w:hint="eastAsia"/>
          <w:sz w:val="24"/>
          <w:szCs w:val="24"/>
        </w:rPr>
        <w:t>、</w:t>
      </w:r>
      <w:r w:rsidR="00960C91" w:rsidRPr="00960C91">
        <w:rPr>
          <w:sz w:val="24"/>
          <w:szCs w:val="24"/>
        </w:rPr>
        <w:t>CPP</w:t>
      </w:r>
      <w:r w:rsidR="00183073">
        <w:rPr>
          <w:rFonts w:hint="eastAsia"/>
          <w:sz w:val="24"/>
          <w:szCs w:val="24"/>
        </w:rPr>
        <w:t>、</w:t>
      </w:r>
      <w:r w:rsidR="00960C91" w:rsidRPr="00960C91">
        <w:rPr>
          <w:sz w:val="24"/>
          <w:szCs w:val="24"/>
        </w:rPr>
        <w:t>PYTHON</w:t>
      </w:r>
      <w:r w:rsidR="00183073">
        <w:rPr>
          <w:rFonts w:hint="eastAsia"/>
          <w:sz w:val="24"/>
          <w:szCs w:val="24"/>
        </w:rPr>
        <w:t>、</w:t>
      </w:r>
      <w:r w:rsidR="00960C91" w:rsidRPr="00960C91">
        <w:rPr>
          <w:sz w:val="24"/>
          <w:szCs w:val="24"/>
        </w:rPr>
        <w:t>LINUX</w:t>
      </w:r>
      <w:r w:rsidR="00183073">
        <w:rPr>
          <w:rFonts w:hint="eastAsia"/>
          <w:sz w:val="24"/>
          <w:szCs w:val="24"/>
        </w:rPr>
        <w:t>、</w:t>
      </w:r>
      <w:r w:rsidR="00960C91" w:rsidRPr="00960C91">
        <w:rPr>
          <w:sz w:val="24"/>
          <w:szCs w:val="24"/>
        </w:rPr>
        <w:t>MYSQL</w:t>
      </w:r>
      <w:r w:rsidR="00183073">
        <w:rPr>
          <w:rFonts w:hint="eastAsia"/>
          <w:sz w:val="24"/>
          <w:szCs w:val="24"/>
        </w:rPr>
        <w:t>、</w:t>
      </w:r>
      <w:r w:rsidR="00960C91" w:rsidRPr="00960C91">
        <w:rPr>
          <w:sz w:val="24"/>
          <w:szCs w:val="24"/>
        </w:rPr>
        <w:t>POSTGRESQL</w:t>
      </w:r>
      <w:r w:rsidR="00183073">
        <w:rPr>
          <w:rFonts w:hint="eastAsia"/>
          <w:sz w:val="24"/>
          <w:szCs w:val="24"/>
        </w:rPr>
        <w:t>、</w:t>
      </w:r>
      <w:r w:rsidR="00960C91" w:rsidRPr="00960C91">
        <w:rPr>
          <w:sz w:val="24"/>
          <w:szCs w:val="24"/>
        </w:rPr>
        <w:t>REDIS</w:t>
      </w:r>
      <w:r w:rsidR="00183073">
        <w:rPr>
          <w:rFonts w:hint="eastAsia"/>
          <w:sz w:val="24"/>
          <w:szCs w:val="24"/>
        </w:rPr>
        <w:t>、</w:t>
      </w:r>
      <w:r w:rsidR="00960C91" w:rsidRPr="00960C91">
        <w:rPr>
          <w:sz w:val="24"/>
          <w:szCs w:val="24"/>
        </w:rPr>
        <w:t>MONGODB</w:t>
      </w:r>
      <w:r w:rsidR="00183073">
        <w:rPr>
          <w:rFonts w:hint="eastAsia"/>
          <w:sz w:val="24"/>
          <w:szCs w:val="24"/>
        </w:rPr>
        <w:t>、</w:t>
      </w:r>
      <w:r w:rsidR="00960C91" w:rsidRPr="00960C91">
        <w:rPr>
          <w:sz w:val="24"/>
          <w:szCs w:val="24"/>
        </w:rPr>
        <w:t>ALGORITHM</w:t>
      </w:r>
      <w:r w:rsidR="00183073">
        <w:rPr>
          <w:rFonts w:hint="eastAsia"/>
          <w:sz w:val="24"/>
          <w:szCs w:val="24"/>
        </w:rPr>
        <w:t>、</w:t>
      </w:r>
      <w:r w:rsidR="00960C91" w:rsidRPr="00960C91">
        <w:rPr>
          <w:sz w:val="24"/>
          <w:szCs w:val="24"/>
        </w:rPr>
        <w:t>DATASTRUCTURE</w:t>
      </w:r>
      <w:r w:rsidR="00183073">
        <w:rPr>
          <w:rFonts w:hint="eastAsia"/>
          <w:sz w:val="24"/>
          <w:szCs w:val="24"/>
        </w:rPr>
        <w:t>、</w:t>
      </w:r>
      <w:r w:rsidR="00960C91" w:rsidRPr="00960C91">
        <w:rPr>
          <w:sz w:val="24"/>
          <w:szCs w:val="24"/>
        </w:rPr>
        <w:t>AI</w:t>
      </w:r>
      <w:r w:rsidR="00183073">
        <w:rPr>
          <w:rFonts w:hint="eastAsia"/>
          <w:sz w:val="24"/>
          <w:szCs w:val="24"/>
        </w:rPr>
        <w:t>。</w:t>
      </w:r>
      <w:r w:rsidR="00976597">
        <w:rPr>
          <w:rFonts w:hint="eastAsia"/>
          <w:sz w:val="24"/>
          <w:szCs w:val="24"/>
        </w:rPr>
        <w:t>本模块下分三个子模块，分别是简书爬虫模块，</w:t>
      </w:r>
      <w:proofErr w:type="gramStart"/>
      <w:r w:rsidR="00976597">
        <w:rPr>
          <w:rFonts w:hint="eastAsia"/>
          <w:sz w:val="24"/>
          <w:szCs w:val="24"/>
        </w:rPr>
        <w:t>思否爬虫</w:t>
      </w:r>
      <w:proofErr w:type="gramEnd"/>
      <w:r w:rsidR="00976597">
        <w:rPr>
          <w:rFonts w:hint="eastAsia"/>
          <w:sz w:val="24"/>
          <w:szCs w:val="24"/>
        </w:rPr>
        <w:t>模块和日志模块，前两个模块采用</w:t>
      </w:r>
      <w:r w:rsidR="00976597">
        <w:rPr>
          <w:rFonts w:hint="eastAsia"/>
          <w:sz w:val="24"/>
          <w:szCs w:val="24"/>
        </w:rPr>
        <w:t>request</w:t>
      </w:r>
      <w:r w:rsidR="00976597">
        <w:rPr>
          <w:rFonts w:hint="eastAsia"/>
          <w:sz w:val="24"/>
          <w:szCs w:val="24"/>
        </w:rPr>
        <w:t>库发起</w:t>
      </w:r>
      <w:r w:rsidR="00976597">
        <w:rPr>
          <w:sz w:val="24"/>
          <w:szCs w:val="24"/>
        </w:rPr>
        <w:t>HTTP</w:t>
      </w:r>
      <w:r w:rsidR="00976597">
        <w:rPr>
          <w:rFonts w:hint="eastAsia"/>
          <w:sz w:val="24"/>
          <w:szCs w:val="24"/>
        </w:rPr>
        <w:t>请求获取页面</w:t>
      </w:r>
      <w:r w:rsidR="00976597">
        <w:rPr>
          <w:sz w:val="24"/>
          <w:szCs w:val="24"/>
        </w:rPr>
        <w:t>HTML</w:t>
      </w:r>
      <w:r w:rsidR="00976597">
        <w:rPr>
          <w:rFonts w:hint="eastAsia"/>
          <w:sz w:val="24"/>
          <w:szCs w:val="24"/>
        </w:rPr>
        <w:t>，然后用</w:t>
      </w:r>
      <w:r w:rsidR="00976597">
        <w:rPr>
          <w:rFonts w:hint="eastAsia"/>
          <w:sz w:val="24"/>
          <w:szCs w:val="24"/>
        </w:rPr>
        <w:t>cheerio</w:t>
      </w:r>
      <w:r w:rsidR="00976597">
        <w:rPr>
          <w:rFonts w:hint="eastAsia"/>
          <w:sz w:val="24"/>
          <w:szCs w:val="24"/>
        </w:rPr>
        <w:t>库，用类</w:t>
      </w:r>
      <w:r w:rsidR="00976597">
        <w:rPr>
          <w:rFonts w:hint="eastAsia"/>
          <w:sz w:val="24"/>
          <w:szCs w:val="24"/>
        </w:rPr>
        <w:t>jQuery</w:t>
      </w:r>
      <w:r w:rsidR="00976597">
        <w:rPr>
          <w:rFonts w:hint="eastAsia"/>
          <w:sz w:val="24"/>
          <w:szCs w:val="24"/>
        </w:rPr>
        <w:t>的</w:t>
      </w:r>
      <w:r w:rsidR="00976597">
        <w:rPr>
          <w:sz w:val="24"/>
          <w:szCs w:val="24"/>
        </w:rPr>
        <w:t>API</w:t>
      </w:r>
      <w:r w:rsidR="00976597">
        <w:rPr>
          <w:rFonts w:hint="eastAsia"/>
          <w:sz w:val="24"/>
          <w:szCs w:val="24"/>
        </w:rPr>
        <w:t>非常方便地提取页面信息。在爬虫过程中，如果出现错误，日志模块会记录错误信息到日志文件中，有新文章入库成功也会有对应的日志记录，方便日后查看。</w:t>
      </w:r>
    </w:p>
    <w:p w:rsidR="00976597" w:rsidRDefault="00976597" w:rsidP="00976597">
      <w:pPr>
        <w:pStyle w:val="a0"/>
        <w:spacing w:line="360" w:lineRule="auto"/>
        <w:rPr>
          <w:sz w:val="24"/>
          <w:szCs w:val="24"/>
        </w:rPr>
      </w:pPr>
      <w:r>
        <w:rPr>
          <w:rFonts w:hint="eastAsia"/>
          <w:sz w:val="24"/>
          <w:szCs w:val="24"/>
        </w:rPr>
        <w:t>简书爬虫模块</w:t>
      </w:r>
      <w:proofErr w:type="gramStart"/>
      <w:r>
        <w:rPr>
          <w:rFonts w:hint="eastAsia"/>
          <w:sz w:val="24"/>
          <w:szCs w:val="24"/>
        </w:rPr>
        <w:t>和思否爬虫</w:t>
      </w:r>
      <w:proofErr w:type="gramEnd"/>
      <w:r>
        <w:rPr>
          <w:rFonts w:hint="eastAsia"/>
          <w:sz w:val="24"/>
          <w:szCs w:val="24"/>
        </w:rPr>
        <w:t>模块只有</w:t>
      </w:r>
      <w:proofErr w:type="gramStart"/>
      <w:r>
        <w:rPr>
          <w:rFonts w:hint="eastAsia"/>
          <w:sz w:val="24"/>
          <w:szCs w:val="24"/>
        </w:rPr>
        <w:t>爬取具体</w:t>
      </w:r>
      <w:proofErr w:type="gramEnd"/>
      <w:r>
        <w:rPr>
          <w:rFonts w:hint="eastAsia"/>
          <w:sz w:val="24"/>
          <w:szCs w:val="24"/>
        </w:rPr>
        <w:t>页面的时候有所不同，其他流程有重复，因此我采用了面向对象编程，编写了</w:t>
      </w:r>
      <w:r>
        <w:rPr>
          <w:rFonts w:hint="eastAsia"/>
          <w:sz w:val="24"/>
          <w:szCs w:val="24"/>
        </w:rPr>
        <w:t>Crawler</w:t>
      </w:r>
      <w:r>
        <w:rPr>
          <w:rFonts w:hint="eastAsia"/>
          <w:sz w:val="24"/>
          <w:szCs w:val="24"/>
        </w:rPr>
        <w:t>类，然后</w:t>
      </w:r>
      <w:proofErr w:type="spellStart"/>
      <w:r>
        <w:rPr>
          <w:rFonts w:hint="eastAsia"/>
          <w:sz w:val="24"/>
          <w:szCs w:val="24"/>
        </w:rPr>
        <w:t>JianshuCrawler</w:t>
      </w:r>
      <w:proofErr w:type="spellEnd"/>
      <w:r>
        <w:rPr>
          <w:rFonts w:hint="eastAsia"/>
          <w:sz w:val="24"/>
          <w:szCs w:val="24"/>
        </w:rPr>
        <w:t>和</w:t>
      </w:r>
      <w:proofErr w:type="spellStart"/>
      <w:r>
        <w:rPr>
          <w:rFonts w:hint="eastAsia"/>
          <w:sz w:val="24"/>
          <w:szCs w:val="24"/>
        </w:rPr>
        <w:t>SegmentFaultCrawler</w:t>
      </w:r>
      <w:proofErr w:type="spellEnd"/>
      <w:r>
        <w:rPr>
          <w:rFonts w:hint="eastAsia"/>
          <w:sz w:val="24"/>
          <w:szCs w:val="24"/>
        </w:rPr>
        <w:t>继承</w:t>
      </w:r>
      <w:r>
        <w:rPr>
          <w:rFonts w:hint="eastAsia"/>
          <w:sz w:val="24"/>
          <w:szCs w:val="24"/>
        </w:rPr>
        <w:t>Crawler</w:t>
      </w:r>
      <w:proofErr w:type="gramStart"/>
      <w:r>
        <w:rPr>
          <w:rFonts w:hint="eastAsia"/>
          <w:sz w:val="24"/>
          <w:szCs w:val="24"/>
        </w:rPr>
        <w:t>类并实现</w:t>
      </w:r>
      <w:proofErr w:type="gramEnd"/>
      <w:r>
        <w:rPr>
          <w:rFonts w:hint="eastAsia"/>
          <w:sz w:val="24"/>
          <w:szCs w:val="24"/>
        </w:rPr>
        <w:t>相关接口。</w:t>
      </w:r>
    </w:p>
    <w:p w:rsidR="00976597" w:rsidRDefault="00885226" w:rsidP="00976597">
      <w:pPr>
        <w:pStyle w:val="a0"/>
        <w:spacing w:line="360" w:lineRule="auto"/>
        <w:rPr>
          <w:sz w:val="24"/>
          <w:szCs w:val="24"/>
        </w:rPr>
      </w:pPr>
      <w:r>
        <w:rPr>
          <w:noProof/>
          <w:sz w:val="24"/>
          <w:szCs w:val="24"/>
        </w:rPr>
        <w:lastRenderedPageBreak/>
        <w:drawing>
          <wp:inline distT="0" distB="0" distL="0" distR="0">
            <wp:extent cx="4571965" cy="27873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4482" cy="2813315"/>
                    </a:xfrm>
                    <a:prstGeom prst="rect">
                      <a:avLst/>
                    </a:prstGeom>
                    <a:noFill/>
                    <a:ln>
                      <a:noFill/>
                    </a:ln>
                  </pic:spPr>
                </pic:pic>
              </a:graphicData>
            </a:graphic>
          </wp:inline>
        </w:drawing>
      </w:r>
    </w:p>
    <w:p w:rsidR="00885226" w:rsidRPr="00960C91" w:rsidRDefault="00F37B67" w:rsidP="00F37B67">
      <w:pPr>
        <w:pStyle w:val="a0"/>
        <w:spacing w:line="360" w:lineRule="auto"/>
        <w:jc w:val="center"/>
        <w:rPr>
          <w:sz w:val="24"/>
          <w:szCs w:val="24"/>
        </w:rPr>
      </w:pPr>
      <w:r>
        <w:rPr>
          <w:rFonts w:hint="eastAsia"/>
          <w:sz w:val="24"/>
          <w:szCs w:val="24"/>
        </w:rPr>
        <w:t>图</w:t>
      </w:r>
      <w:r>
        <w:rPr>
          <w:rFonts w:hint="eastAsia"/>
          <w:sz w:val="24"/>
          <w:szCs w:val="24"/>
        </w:rPr>
        <w:t>4-1</w:t>
      </w:r>
      <w:r>
        <w:rPr>
          <w:sz w:val="24"/>
          <w:szCs w:val="24"/>
        </w:rPr>
        <w:t xml:space="preserve"> </w:t>
      </w:r>
      <w:r>
        <w:rPr>
          <w:rFonts w:hint="eastAsia"/>
          <w:sz w:val="24"/>
          <w:szCs w:val="24"/>
        </w:rPr>
        <w:t>爬虫模块</w:t>
      </w:r>
      <w:r>
        <w:rPr>
          <w:sz w:val="24"/>
          <w:szCs w:val="24"/>
        </w:rPr>
        <w:t>UML</w:t>
      </w:r>
      <w:r>
        <w:rPr>
          <w:rFonts w:hint="eastAsia"/>
          <w:sz w:val="24"/>
          <w:szCs w:val="24"/>
        </w:rPr>
        <w:t>图</w:t>
      </w:r>
    </w:p>
    <w:p w:rsidR="000E5140" w:rsidRDefault="00183073" w:rsidP="00183073">
      <w:pPr>
        <w:pStyle w:val="a0"/>
        <w:spacing w:line="360" w:lineRule="auto"/>
        <w:rPr>
          <w:sz w:val="24"/>
          <w:szCs w:val="24"/>
        </w:rPr>
      </w:pPr>
      <w:r>
        <w:rPr>
          <w:rFonts w:hint="eastAsia"/>
          <w:sz w:val="24"/>
          <w:szCs w:val="24"/>
        </w:rPr>
        <w:t>爬虫</w:t>
      </w:r>
      <w:r w:rsidR="00B87562">
        <w:rPr>
          <w:rFonts w:hint="eastAsia"/>
          <w:sz w:val="24"/>
          <w:szCs w:val="24"/>
        </w:rPr>
        <w:t>程序</w:t>
      </w:r>
      <w:r>
        <w:rPr>
          <w:rFonts w:hint="eastAsia"/>
          <w:sz w:val="24"/>
          <w:szCs w:val="24"/>
        </w:rPr>
        <w:t>执行</w:t>
      </w:r>
      <w:r w:rsidR="000E2D80">
        <w:rPr>
          <w:rFonts w:hint="eastAsia"/>
          <w:sz w:val="24"/>
          <w:szCs w:val="24"/>
        </w:rPr>
        <w:t>流程</w:t>
      </w:r>
      <w:r>
        <w:rPr>
          <w:rFonts w:hint="eastAsia"/>
          <w:sz w:val="24"/>
          <w:szCs w:val="24"/>
        </w:rPr>
        <w:t>如下：</w:t>
      </w:r>
    </w:p>
    <w:p w:rsidR="00183073" w:rsidRDefault="00B87562" w:rsidP="00B87562">
      <w:pPr>
        <w:pStyle w:val="a0"/>
        <w:spacing w:line="360" w:lineRule="auto"/>
        <w:jc w:val="center"/>
        <w:rPr>
          <w:sz w:val="24"/>
          <w:szCs w:val="24"/>
        </w:rPr>
      </w:pPr>
      <w:r>
        <w:rPr>
          <w:rFonts w:hint="eastAsia"/>
          <w:noProof/>
          <w:sz w:val="24"/>
          <w:szCs w:val="24"/>
        </w:rPr>
        <w:drawing>
          <wp:inline distT="0" distB="0" distL="0" distR="0">
            <wp:extent cx="3373937" cy="52225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爬虫流程图.png"/>
                    <pic:cNvPicPr/>
                  </pic:nvPicPr>
                  <pic:blipFill>
                    <a:blip r:embed="rId30">
                      <a:extLst>
                        <a:ext uri="{28A0092B-C50C-407E-A947-70E740481C1C}">
                          <a14:useLocalDpi xmlns:a14="http://schemas.microsoft.com/office/drawing/2010/main" val="0"/>
                        </a:ext>
                      </a:extLst>
                    </a:blip>
                    <a:stretch>
                      <a:fillRect/>
                    </a:stretch>
                  </pic:blipFill>
                  <pic:spPr>
                    <a:xfrm>
                      <a:off x="0" y="0"/>
                      <a:ext cx="3395410" cy="5255813"/>
                    </a:xfrm>
                    <a:prstGeom prst="rect">
                      <a:avLst/>
                    </a:prstGeom>
                  </pic:spPr>
                </pic:pic>
              </a:graphicData>
            </a:graphic>
          </wp:inline>
        </w:drawing>
      </w:r>
    </w:p>
    <w:p w:rsidR="00B87562" w:rsidRDefault="00B87562" w:rsidP="00B87562">
      <w:pPr>
        <w:pStyle w:val="a0"/>
        <w:spacing w:line="360" w:lineRule="auto"/>
        <w:jc w:val="center"/>
        <w:rPr>
          <w:sz w:val="24"/>
          <w:szCs w:val="24"/>
        </w:rPr>
      </w:pPr>
      <w:r>
        <w:rPr>
          <w:rFonts w:hint="eastAsia"/>
          <w:sz w:val="24"/>
          <w:szCs w:val="24"/>
        </w:rPr>
        <w:lastRenderedPageBreak/>
        <w:t>图</w:t>
      </w:r>
      <w:r>
        <w:rPr>
          <w:rFonts w:hint="eastAsia"/>
          <w:sz w:val="24"/>
          <w:szCs w:val="24"/>
        </w:rPr>
        <w:t>4-</w:t>
      </w:r>
      <w:r w:rsidR="00F37B67">
        <w:rPr>
          <w:rFonts w:hint="eastAsia"/>
          <w:sz w:val="24"/>
          <w:szCs w:val="24"/>
        </w:rPr>
        <w:t>2</w:t>
      </w:r>
      <w:r>
        <w:rPr>
          <w:sz w:val="24"/>
          <w:szCs w:val="24"/>
        </w:rPr>
        <w:t xml:space="preserve"> </w:t>
      </w:r>
      <w:r>
        <w:rPr>
          <w:rFonts w:hint="eastAsia"/>
          <w:sz w:val="24"/>
          <w:szCs w:val="24"/>
        </w:rPr>
        <w:t>爬虫模块流程图</w:t>
      </w:r>
    </w:p>
    <w:p w:rsidR="00F37B67" w:rsidRDefault="00F37B67" w:rsidP="00F37B67">
      <w:pPr>
        <w:pStyle w:val="a0"/>
        <w:spacing w:line="360" w:lineRule="auto"/>
        <w:rPr>
          <w:sz w:val="24"/>
          <w:szCs w:val="24"/>
        </w:rPr>
      </w:pPr>
      <w:r>
        <w:rPr>
          <w:rFonts w:hint="eastAsia"/>
          <w:sz w:val="24"/>
          <w:szCs w:val="24"/>
        </w:rPr>
        <w:t>这样，该模块就实现了每隔</w:t>
      </w:r>
      <w:proofErr w:type="gramStart"/>
      <w:r>
        <w:rPr>
          <w:rFonts w:hint="eastAsia"/>
          <w:sz w:val="24"/>
          <w:szCs w:val="24"/>
        </w:rPr>
        <w:t>24</w:t>
      </w:r>
      <w:r>
        <w:rPr>
          <w:rFonts w:hint="eastAsia"/>
          <w:sz w:val="24"/>
          <w:szCs w:val="24"/>
        </w:rPr>
        <w:t>小时爬取一次</w:t>
      </w:r>
      <w:proofErr w:type="gramEnd"/>
      <w:r>
        <w:rPr>
          <w:rFonts w:hint="eastAsia"/>
          <w:sz w:val="24"/>
          <w:szCs w:val="24"/>
        </w:rPr>
        <w:t>我的简书和</w:t>
      </w:r>
      <w:proofErr w:type="gramStart"/>
      <w:r>
        <w:rPr>
          <w:rFonts w:hint="eastAsia"/>
          <w:sz w:val="24"/>
          <w:szCs w:val="24"/>
        </w:rPr>
        <w:t>思否中</w:t>
      </w:r>
      <w:proofErr w:type="gramEnd"/>
      <w:r>
        <w:rPr>
          <w:rFonts w:hint="eastAsia"/>
          <w:sz w:val="24"/>
          <w:szCs w:val="24"/>
        </w:rPr>
        <w:t>所有收藏夹，并将新收藏的文章存入数据库的功能</w:t>
      </w:r>
    </w:p>
    <w:p w:rsidR="00F37B67" w:rsidRDefault="00F37B67" w:rsidP="00F37B67">
      <w:pPr>
        <w:pStyle w:val="2"/>
        <w:jc w:val="both"/>
        <w:rPr>
          <w:rFonts w:ascii="黑体" w:eastAsia="黑体" w:hAnsi="黑体"/>
          <w:sz w:val="28"/>
          <w:szCs w:val="28"/>
          <w:lang w:eastAsia="zh-CN"/>
        </w:rPr>
      </w:pPr>
      <w:r w:rsidRPr="00F37B67">
        <w:rPr>
          <w:rFonts w:ascii="黑体" w:eastAsia="黑体" w:hAnsi="黑体" w:hint="eastAsia"/>
          <w:sz w:val="28"/>
          <w:szCs w:val="28"/>
          <w:lang w:eastAsia="zh-CN"/>
        </w:rPr>
        <w:t>后端功能模块设计</w:t>
      </w:r>
    </w:p>
    <w:p w:rsidR="00F37B67" w:rsidRDefault="00F37B67" w:rsidP="00F37B67">
      <w:pPr>
        <w:pStyle w:val="a0"/>
        <w:rPr>
          <w:sz w:val="24"/>
          <w:szCs w:val="24"/>
        </w:rPr>
      </w:pPr>
      <w:r>
        <w:rPr>
          <w:rFonts w:hint="eastAsia"/>
          <w:sz w:val="24"/>
          <w:szCs w:val="24"/>
        </w:rPr>
        <w:t>后端需要完成的是数据库操作</w:t>
      </w:r>
      <w:r w:rsidR="00EF5E19">
        <w:rPr>
          <w:rFonts w:hint="eastAsia"/>
          <w:sz w:val="24"/>
          <w:szCs w:val="24"/>
        </w:rPr>
        <w:t>和路由转发</w:t>
      </w:r>
      <w:r>
        <w:rPr>
          <w:rFonts w:hint="eastAsia"/>
          <w:sz w:val="24"/>
          <w:szCs w:val="24"/>
        </w:rPr>
        <w:t>两大功能模块。</w:t>
      </w:r>
    </w:p>
    <w:p w:rsidR="00EF5E19" w:rsidRDefault="00EF5E19" w:rsidP="00EF5E19">
      <w:pPr>
        <w:pStyle w:val="3"/>
        <w:rPr>
          <w:rFonts w:ascii="黑体" w:eastAsia="黑体" w:hAnsi="黑体"/>
          <w:szCs w:val="28"/>
        </w:rPr>
      </w:pPr>
      <w:r w:rsidRPr="00EF5E19">
        <w:rPr>
          <w:rFonts w:ascii="黑体" w:eastAsia="黑体" w:hAnsi="黑体" w:hint="eastAsia"/>
          <w:szCs w:val="28"/>
        </w:rPr>
        <w:t>数据库操作</w:t>
      </w:r>
      <w:r w:rsidR="00651E2C">
        <w:rPr>
          <w:rFonts w:ascii="黑体" w:eastAsia="黑体" w:hAnsi="黑体" w:hint="eastAsia"/>
          <w:szCs w:val="28"/>
        </w:rPr>
        <w:t>模块设计</w:t>
      </w:r>
    </w:p>
    <w:p w:rsidR="00EF5E19" w:rsidRDefault="00EF5E19" w:rsidP="00EF5E19">
      <w:pPr>
        <w:pStyle w:val="a0"/>
        <w:spacing w:line="360" w:lineRule="auto"/>
        <w:rPr>
          <w:sz w:val="24"/>
          <w:szCs w:val="24"/>
        </w:rPr>
      </w:pPr>
      <w:r>
        <w:rPr>
          <w:rFonts w:hint="eastAsia"/>
          <w:sz w:val="24"/>
          <w:szCs w:val="24"/>
        </w:rPr>
        <w:t>本系统</w:t>
      </w:r>
      <w:r w:rsidR="001A27BF">
        <w:rPr>
          <w:rFonts w:hint="eastAsia"/>
          <w:sz w:val="24"/>
          <w:szCs w:val="24"/>
        </w:rPr>
        <w:t>后端使用开源的</w:t>
      </w:r>
      <w:proofErr w:type="spellStart"/>
      <w:r w:rsidR="001A27BF">
        <w:rPr>
          <w:rFonts w:hint="eastAsia"/>
          <w:sz w:val="24"/>
          <w:szCs w:val="24"/>
        </w:rPr>
        <w:t>pg</w:t>
      </w:r>
      <w:proofErr w:type="spellEnd"/>
      <w:r w:rsidR="001A27BF">
        <w:rPr>
          <w:rFonts w:hint="eastAsia"/>
          <w:sz w:val="24"/>
          <w:szCs w:val="24"/>
        </w:rPr>
        <w:t>-promise</w:t>
      </w:r>
      <w:r w:rsidR="001A27BF">
        <w:rPr>
          <w:rFonts w:hint="eastAsia"/>
          <w:sz w:val="24"/>
          <w:szCs w:val="24"/>
        </w:rPr>
        <w:t>库连接</w:t>
      </w:r>
      <w:r w:rsidR="001A27BF">
        <w:rPr>
          <w:rFonts w:hint="eastAsia"/>
          <w:sz w:val="24"/>
          <w:szCs w:val="24"/>
        </w:rPr>
        <w:t>PostgreSQL</w:t>
      </w:r>
      <w:r w:rsidR="001A27BF">
        <w:rPr>
          <w:rFonts w:hint="eastAsia"/>
          <w:sz w:val="24"/>
          <w:szCs w:val="24"/>
        </w:rPr>
        <w:t>，要</w:t>
      </w:r>
      <w:r w:rsidR="006F7A27">
        <w:rPr>
          <w:rFonts w:hint="eastAsia"/>
          <w:sz w:val="24"/>
          <w:szCs w:val="24"/>
        </w:rPr>
        <w:t>返回正确的数据</w:t>
      </w:r>
      <w:r w:rsidR="001A27BF">
        <w:rPr>
          <w:rFonts w:hint="eastAsia"/>
          <w:sz w:val="24"/>
          <w:szCs w:val="24"/>
        </w:rPr>
        <w:t>，</w:t>
      </w:r>
      <w:r w:rsidR="006F7A27">
        <w:rPr>
          <w:rFonts w:hint="eastAsia"/>
          <w:sz w:val="24"/>
          <w:szCs w:val="24"/>
        </w:rPr>
        <w:t>并不需要我们处理太多的逻辑，大多都是直接执行</w:t>
      </w:r>
      <w:r w:rsidR="006F7A27">
        <w:rPr>
          <w:rFonts w:hint="eastAsia"/>
          <w:sz w:val="24"/>
          <w:szCs w:val="24"/>
        </w:rPr>
        <w:t>S</w:t>
      </w:r>
      <w:r w:rsidR="006F7A27">
        <w:rPr>
          <w:sz w:val="24"/>
          <w:szCs w:val="24"/>
        </w:rPr>
        <w:t>QL</w:t>
      </w:r>
      <w:r w:rsidR="006F7A27">
        <w:rPr>
          <w:rFonts w:hint="eastAsia"/>
          <w:sz w:val="24"/>
          <w:szCs w:val="24"/>
        </w:rPr>
        <w:t>语句。</w:t>
      </w:r>
      <w:r w:rsidR="005A4A4D">
        <w:rPr>
          <w:rFonts w:hint="eastAsia"/>
          <w:sz w:val="24"/>
          <w:szCs w:val="24"/>
        </w:rPr>
        <w:t>只有登录和注册功能需要简单的</w:t>
      </w:r>
      <w:r w:rsidR="00254BE7">
        <w:rPr>
          <w:rFonts w:hint="eastAsia"/>
          <w:sz w:val="24"/>
          <w:szCs w:val="24"/>
        </w:rPr>
        <w:t>校验</w:t>
      </w:r>
      <w:r w:rsidR="005A4A4D">
        <w:rPr>
          <w:rFonts w:hint="eastAsia"/>
          <w:sz w:val="24"/>
          <w:szCs w:val="24"/>
        </w:rPr>
        <w:t>处理。</w:t>
      </w:r>
    </w:p>
    <w:p w:rsidR="005A4A4D" w:rsidRDefault="005A4A4D" w:rsidP="00EF5E19">
      <w:pPr>
        <w:pStyle w:val="a0"/>
        <w:spacing w:line="360" w:lineRule="auto"/>
        <w:rPr>
          <w:sz w:val="24"/>
          <w:szCs w:val="24"/>
        </w:rPr>
      </w:pPr>
      <w:r>
        <w:rPr>
          <w:rFonts w:hint="eastAsia"/>
          <w:sz w:val="24"/>
          <w:szCs w:val="24"/>
        </w:rPr>
        <w:t>登录</w:t>
      </w:r>
      <w:r w:rsidR="00254BE7">
        <w:rPr>
          <w:rFonts w:hint="eastAsia"/>
          <w:sz w:val="24"/>
          <w:szCs w:val="24"/>
        </w:rPr>
        <w:t>校验</w:t>
      </w:r>
      <w:r w:rsidR="0017275D">
        <w:rPr>
          <w:rFonts w:hint="eastAsia"/>
          <w:sz w:val="24"/>
          <w:szCs w:val="24"/>
        </w:rPr>
        <w:t>处理流程</w:t>
      </w:r>
      <w:r>
        <w:rPr>
          <w:rFonts w:hint="eastAsia"/>
          <w:sz w:val="24"/>
          <w:szCs w:val="24"/>
        </w:rPr>
        <w:t>：</w:t>
      </w:r>
    </w:p>
    <w:p w:rsidR="001D6988" w:rsidRDefault="001D6988" w:rsidP="0017275D">
      <w:pPr>
        <w:pStyle w:val="a0"/>
        <w:spacing w:line="360" w:lineRule="auto"/>
        <w:jc w:val="center"/>
        <w:rPr>
          <w:sz w:val="24"/>
          <w:szCs w:val="24"/>
        </w:rPr>
      </w:pPr>
      <w:r>
        <w:rPr>
          <w:rFonts w:hint="eastAsia"/>
          <w:noProof/>
          <w:sz w:val="24"/>
          <w:szCs w:val="24"/>
        </w:rPr>
        <w:drawing>
          <wp:inline distT="0" distB="0" distL="0" distR="0">
            <wp:extent cx="5274310" cy="4243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登录模块流程图.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4243705"/>
                    </a:xfrm>
                    <a:prstGeom prst="rect">
                      <a:avLst/>
                    </a:prstGeom>
                  </pic:spPr>
                </pic:pic>
              </a:graphicData>
            </a:graphic>
          </wp:inline>
        </w:drawing>
      </w:r>
    </w:p>
    <w:p w:rsidR="0017275D" w:rsidRDefault="0017275D" w:rsidP="0017275D">
      <w:pPr>
        <w:pStyle w:val="a0"/>
        <w:spacing w:line="360" w:lineRule="auto"/>
        <w:jc w:val="center"/>
        <w:rPr>
          <w:sz w:val="24"/>
          <w:szCs w:val="24"/>
        </w:rPr>
      </w:pPr>
      <w:r>
        <w:rPr>
          <w:rFonts w:hint="eastAsia"/>
          <w:sz w:val="24"/>
          <w:szCs w:val="24"/>
        </w:rPr>
        <w:t>图</w:t>
      </w:r>
      <w:r>
        <w:rPr>
          <w:rFonts w:hint="eastAsia"/>
          <w:sz w:val="24"/>
          <w:szCs w:val="24"/>
        </w:rPr>
        <w:t>4-3</w:t>
      </w:r>
      <w:r>
        <w:rPr>
          <w:sz w:val="24"/>
          <w:szCs w:val="24"/>
        </w:rPr>
        <w:t xml:space="preserve"> </w:t>
      </w:r>
      <w:r>
        <w:rPr>
          <w:rFonts w:hint="eastAsia"/>
          <w:sz w:val="24"/>
          <w:szCs w:val="24"/>
        </w:rPr>
        <w:t>登录模块流程图</w:t>
      </w:r>
    </w:p>
    <w:p w:rsidR="0017275D" w:rsidRDefault="0017275D" w:rsidP="0017275D">
      <w:pPr>
        <w:pStyle w:val="a0"/>
        <w:spacing w:line="360" w:lineRule="auto"/>
        <w:jc w:val="left"/>
        <w:rPr>
          <w:sz w:val="24"/>
          <w:szCs w:val="24"/>
        </w:rPr>
      </w:pPr>
      <w:r>
        <w:rPr>
          <w:rFonts w:hint="eastAsia"/>
          <w:sz w:val="24"/>
          <w:szCs w:val="24"/>
        </w:rPr>
        <w:t>注册</w:t>
      </w:r>
      <w:r w:rsidR="00254BE7">
        <w:rPr>
          <w:rFonts w:hint="eastAsia"/>
          <w:sz w:val="24"/>
          <w:szCs w:val="24"/>
        </w:rPr>
        <w:t>校验</w:t>
      </w:r>
      <w:r>
        <w:rPr>
          <w:rFonts w:hint="eastAsia"/>
          <w:sz w:val="24"/>
          <w:szCs w:val="24"/>
        </w:rPr>
        <w:t>处理流程：</w:t>
      </w:r>
    </w:p>
    <w:p w:rsidR="0017275D" w:rsidRDefault="0017275D" w:rsidP="0017275D">
      <w:pPr>
        <w:pStyle w:val="a0"/>
        <w:spacing w:line="360" w:lineRule="auto"/>
        <w:jc w:val="center"/>
        <w:rPr>
          <w:sz w:val="24"/>
          <w:szCs w:val="24"/>
        </w:rPr>
      </w:pPr>
      <w:r>
        <w:rPr>
          <w:rFonts w:hint="eastAsia"/>
          <w:noProof/>
          <w:sz w:val="24"/>
          <w:szCs w:val="24"/>
        </w:rPr>
        <w:lastRenderedPageBreak/>
        <w:drawing>
          <wp:inline distT="0" distB="0" distL="0" distR="0">
            <wp:extent cx="4281564" cy="49583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注册模块流程图.png"/>
                    <pic:cNvPicPr/>
                  </pic:nvPicPr>
                  <pic:blipFill>
                    <a:blip r:embed="rId32">
                      <a:extLst>
                        <a:ext uri="{28A0092B-C50C-407E-A947-70E740481C1C}">
                          <a14:useLocalDpi xmlns:a14="http://schemas.microsoft.com/office/drawing/2010/main" val="0"/>
                        </a:ext>
                      </a:extLst>
                    </a:blip>
                    <a:stretch>
                      <a:fillRect/>
                    </a:stretch>
                  </pic:blipFill>
                  <pic:spPr>
                    <a:xfrm>
                      <a:off x="0" y="0"/>
                      <a:ext cx="4305128" cy="4985676"/>
                    </a:xfrm>
                    <a:prstGeom prst="rect">
                      <a:avLst/>
                    </a:prstGeom>
                  </pic:spPr>
                </pic:pic>
              </a:graphicData>
            </a:graphic>
          </wp:inline>
        </w:drawing>
      </w:r>
    </w:p>
    <w:p w:rsidR="0017275D" w:rsidRDefault="00254BE7" w:rsidP="0017275D">
      <w:pPr>
        <w:pStyle w:val="a0"/>
        <w:spacing w:line="360" w:lineRule="auto"/>
        <w:jc w:val="center"/>
        <w:rPr>
          <w:sz w:val="24"/>
          <w:szCs w:val="24"/>
        </w:rPr>
      </w:pPr>
      <w:r>
        <w:rPr>
          <w:rFonts w:hint="eastAsia"/>
          <w:sz w:val="24"/>
          <w:szCs w:val="24"/>
        </w:rPr>
        <w:t>图</w:t>
      </w:r>
      <w:r>
        <w:rPr>
          <w:rFonts w:hint="eastAsia"/>
          <w:sz w:val="24"/>
          <w:szCs w:val="24"/>
        </w:rPr>
        <w:t>4-4</w:t>
      </w:r>
      <w:r>
        <w:rPr>
          <w:sz w:val="24"/>
          <w:szCs w:val="24"/>
        </w:rPr>
        <w:t xml:space="preserve"> </w:t>
      </w:r>
      <w:r>
        <w:rPr>
          <w:rFonts w:hint="eastAsia"/>
          <w:sz w:val="24"/>
          <w:szCs w:val="24"/>
        </w:rPr>
        <w:t>注册校验功能</w:t>
      </w:r>
    </w:p>
    <w:p w:rsidR="00254BE7" w:rsidRDefault="00254BE7" w:rsidP="00254BE7">
      <w:pPr>
        <w:pStyle w:val="a0"/>
        <w:spacing w:line="360" w:lineRule="auto"/>
        <w:rPr>
          <w:sz w:val="24"/>
          <w:szCs w:val="24"/>
        </w:rPr>
      </w:pPr>
      <w:r>
        <w:rPr>
          <w:rFonts w:hint="eastAsia"/>
          <w:sz w:val="24"/>
          <w:szCs w:val="24"/>
        </w:rPr>
        <w:t>将这些对数据库的操作写成类中的静态方法，即完成了后端数据库操作模块，供路由转发模块调用</w:t>
      </w:r>
      <w:r w:rsidR="00EF0E60">
        <w:rPr>
          <w:rFonts w:hint="eastAsia"/>
          <w:sz w:val="24"/>
          <w:szCs w:val="24"/>
        </w:rPr>
        <w:t>。</w:t>
      </w:r>
    </w:p>
    <w:p w:rsidR="00F37B67" w:rsidRDefault="00F37B67" w:rsidP="00F37B67">
      <w:pPr>
        <w:pStyle w:val="3"/>
        <w:rPr>
          <w:rFonts w:ascii="黑体" w:eastAsia="黑体" w:hAnsi="黑体"/>
        </w:rPr>
      </w:pPr>
      <w:r w:rsidRPr="00F37B67">
        <w:rPr>
          <w:rFonts w:ascii="黑体" w:eastAsia="黑体" w:hAnsi="黑体" w:hint="eastAsia"/>
        </w:rPr>
        <w:t>路由转发</w:t>
      </w:r>
      <w:r w:rsidR="00651E2C">
        <w:rPr>
          <w:rFonts w:ascii="黑体" w:eastAsia="黑体" w:hAnsi="黑体" w:hint="eastAsia"/>
        </w:rPr>
        <w:t>模块设计</w:t>
      </w:r>
    </w:p>
    <w:p w:rsidR="00254BE7" w:rsidRDefault="00F37B67" w:rsidP="00254BE7">
      <w:pPr>
        <w:pStyle w:val="a0"/>
        <w:spacing w:line="360" w:lineRule="auto"/>
        <w:rPr>
          <w:sz w:val="24"/>
          <w:szCs w:val="24"/>
        </w:rPr>
      </w:pPr>
      <w:r>
        <w:rPr>
          <w:rFonts w:hint="eastAsia"/>
          <w:sz w:val="24"/>
          <w:szCs w:val="24"/>
        </w:rPr>
        <w:t>后端路由转发就是根据</w:t>
      </w:r>
      <w:r w:rsidR="00483B38">
        <w:rPr>
          <w:rFonts w:hint="eastAsia"/>
          <w:sz w:val="24"/>
          <w:szCs w:val="24"/>
        </w:rPr>
        <w:t>http</w:t>
      </w:r>
      <w:r>
        <w:rPr>
          <w:rFonts w:hint="eastAsia"/>
          <w:sz w:val="24"/>
          <w:szCs w:val="24"/>
        </w:rPr>
        <w:t>请求</w:t>
      </w:r>
      <w:r w:rsidR="00483B38">
        <w:rPr>
          <w:rFonts w:hint="eastAsia"/>
          <w:sz w:val="24"/>
          <w:szCs w:val="24"/>
        </w:rPr>
        <w:t>报文</w:t>
      </w:r>
      <w:r>
        <w:rPr>
          <w:rFonts w:hint="eastAsia"/>
          <w:sz w:val="24"/>
          <w:szCs w:val="24"/>
        </w:rPr>
        <w:t>的</w:t>
      </w:r>
      <w:r w:rsidR="00483B38">
        <w:rPr>
          <w:sz w:val="24"/>
          <w:szCs w:val="24"/>
        </w:rPr>
        <w:t>URL</w:t>
      </w:r>
      <w:r>
        <w:rPr>
          <w:rFonts w:hint="eastAsia"/>
          <w:sz w:val="24"/>
          <w:szCs w:val="24"/>
        </w:rPr>
        <w:t>，调用相应的</w:t>
      </w:r>
      <w:r w:rsidR="00EF0E60">
        <w:rPr>
          <w:rFonts w:hint="eastAsia"/>
          <w:sz w:val="24"/>
          <w:szCs w:val="24"/>
        </w:rPr>
        <w:t>处理模块</w:t>
      </w:r>
      <w:r w:rsidR="00483B38">
        <w:rPr>
          <w:rFonts w:hint="eastAsia"/>
          <w:sz w:val="24"/>
          <w:szCs w:val="24"/>
        </w:rPr>
        <w:t>。我们的后端是用</w:t>
      </w:r>
      <w:r w:rsidR="00483B38">
        <w:rPr>
          <w:rFonts w:hint="eastAsia"/>
          <w:sz w:val="24"/>
          <w:szCs w:val="24"/>
        </w:rPr>
        <w:t>Node.</w:t>
      </w:r>
      <w:r w:rsidR="00483B38">
        <w:rPr>
          <w:sz w:val="24"/>
          <w:szCs w:val="24"/>
        </w:rPr>
        <w:t>js</w:t>
      </w:r>
      <w:r w:rsidR="00483B38">
        <w:rPr>
          <w:rFonts w:hint="eastAsia"/>
          <w:sz w:val="24"/>
          <w:szCs w:val="24"/>
        </w:rPr>
        <w:t>搭建的</w:t>
      </w:r>
      <w:r w:rsidR="00483B38">
        <w:rPr>
          <w:rFonts w:hint="eastAsia"/>
          <w:sz w:val="24"/>
          <w:szCs w:val="24"/>
        </w:rPr>
        <w:t>H</w:t>
      </w:r>
      <w:r w:rsidR="00483B38">
        <w:rPr>
          <w:sz w:val="24"/>
          <w:szCs w:val="24"/>
        </w:rPr>
        <w:t>TTP</w:t>
      </w:r>
      <w:r w:rsidR="00483B38">
        <w:rPr>
          <w:rFonts w:hint="eastAsia"/>
          <w:sz w:val="24"/>
          <w:szCs w:val="24"/>
        </w:rPr>
        <w:t>服务，</w:t>
      </w:r>
      <w:r w:rsidR="00483B38">
        <w:rPr>
          <w:rFonts w:hint="eastAsia"/>
          <w:sz w:val="24"/>
          <w:szCs w:val="24"/>
        </w:rPr>
        <w:t>Node</w:t>
      </w:r>
      <w:r w:rsidR="00483B38">
        <w:rPr>
          <w:sz w:val="24"/>
          <w:szCs w:val="24"/>
        </w:rPr>
        <w:t>.js</w:t>
      </w:r>
      <w:r w:rsidR="00483B38">
        <w:rPr>
          <w:rFonts w:hint="eastAsia"/>
          <w:sz w:val="24"/>
          <w:szCs w:val="24"/>
        </w:rPr>
        <w:t>内置了</w:t>
      </w:r>
      <w:r w:rsidR="00483B38">
        <w:rPr>
          <w:rFonts w:hint="eastAsia"/>
          <w:sz w:val="24"/>
          <w:szCs w:val="24"/>
        </w:rPr>
        <w:t>http</w:t>
      </w:r>
      <w:r w:rsidR="00483B38">
        <w:rPr>
          <w:rFonts w:hint="eastAsia"/>
          <w:sz w:val="24"/>
          <w:szCs w:val="24"/>
        </w:rPr>
        <w:t>模块，可以对</w:t>
      </w:r>
      <w:r w:rsidR="00483B38">
        <w:rPr>
          <w:rFonts w:hint="eastAsia"/>
          <w:sz w:val="24"/>
          <w:szCs w:val="24"/>
        </w:rPr>
        <w:t>http</w:t>
      </w:r>
      <w:r w:rsidR="00483B38">
        <w:rPr>
          <w:rFonts w:hint="eastAsia"/>
          <w:sz w:val="24"/>
          <w:szCs w:val="24"/>
        </w:rPr>
        <w:t>报文</w:t>
      </w:r>
      <w:proofErr w:type="gramStart"/>
      <w:r w:rsidR="00483B38">
        <w:rPr>
          <w:rFonts w:hint="eastAsia"/>
          <w:sz w:val="24"/>
          <w:szCs w:val="24"/>
        </w:rPr>
        <w:t>进行收</w:t>
      </w:r>
      <w:proofErr w:type="gramEnd"/>
      <w:r w:rsidR="00483B38">
        <w:rPr>
          <w:rFonts w:hint="eastAsia"/>
          <w:sz w:val="24"/>
          <w:szCs w:val="24"/>
        </w:rPr>
        <w:t>和发。但是</w:t>
      </w:r>
      <w:r w:rsidR="00483B38">
        <w:rPr>
          <w:rFonts w:hint="eastAsia"/>
          <w:sz w:val="24"/>
          <w:szCs w:val="24"/>
        </w:rPr>
        <w:t>http</w:t>
      </w:r>
      <w:r w:rsidR="00483B38">
        <w:rPr>
          <w:rFonts w:hint="eastAsia"/>
          <w:sz w:val="24"/>
          <w:szCs w:val="24"/>
        </w:rPr>
        <w:t>模块相对底层，因此我采用了</w:t>
      </w:r>
      <w:r w:rsidR="00483B38">
        <w:rPr>
          <w:rFonts w:hint="eastAsia"/>
          <w:sz w:val="24"/>
          <w:szCs w:val="24"/>
        </w:rPr>
        <w:t>Node</w:t>
      </w:r>
      <w:r w:rsidR="00483B38">
        <w:rPr>
          <w:sz w:val="24"/>
          <w:szCs w:val="24"/>
        </w:rPr>
        <w:t>.js</w:t>
      </w:r>
      <w:r w:rsidR="00483B38">
        <w:rPr>
          <w:rFonts w:hint="eastAsia"/>
          <w:sz w:val="24"/>
          <w:szCs w:val="24"/>
        </w:rPr>
        <w:t>中最流行的</w:t>
      </w:r>
      <w:r w:rsidR="00483B38">
        <w:rPr>
          <w:rFonts w:hint="eastAsia"/>
          <w:sz w:val="24"/>
          <w:szCs w:val="24"/>
        </w:rPr>
        <w:t>express</w:t>
      </w:r>
      <w:r w:rsidR="00483B38">
        <w:rPr>
          <w:rFonts w:hint="eastAsia"/>
          <w:sz w:val="24"/>
          <w:szCs w:val="24"/>
        </w:rPr>
        <w:t>框架，利用</w:t>
      </w:r>
      <w:r w:rsidR="00483B38">
        <w:rPr>
          <w:rFonts w:hint="eastAsia"/>
          <w:sz w:val="24"/>
          <w:szCs w:val="24"/>
        </w:rPr>
        <w:t>express</w:t>
      </w:r>
      <w:r w:rsidR="00483B38">
        <w:rPr>
          <w:rFonts w:hint="eastAsia"/>
          <w:sz w:val="24"/>
          <w:szCs w:val="24"/>
        </w:rPr>
        <w:t>的</w:t>
      </w:r>
      <w:r w:rsidR="00483B38">
        <w:rPr>
          <w:rFonts w:hint="eastAsia"/>
          <w:sz w:val="24"/>
          <w:szCs w:val="24"/>
        </w:rPr>
        <w:t>router</w:t>
      </w:r>
      <w:r w:rsidR="00483B38">
        <w:rPr>
          <w:rFonts w:hint="eastAsia"/>
          <w:sz w:val="24"/>
          <w:szCs w:val="24"/>
        </w:rPr>
        <w:t>模块进行路由转发。</w:t>
      </w:r>
      <w:r w:rsidR="00254BE7">
        <w:rPr>
          <w:rFonts w:hint="eastAsia"/>
          <w:sz w:val="24"/>
          <w:szCs w:val="24"/>
        </w:rPr>
        <w:t>根据</w:t>
      </w:r>
      <w:r w:rsidR="00254BE7">
        <w:rPr>
          <w:rFonts w:hint="eastAsia"/>
          <w:sz w:val="24"/>
          <w:szCs w:val="24"/>
        </w:rPr>
        <w:t>A</w:t>
      </w:r>
      <w:r w:rsidR="00254BE7">
        <w:rPr>
          <w:sz w:val="24"/>
          <w:szCs w:val="24"/>
        </w:rPr>
        <w:t>PI</w:t>
      </w:r>
      <w:r w:rsidR="00254BE7">
        <w:rPr>
          <w:rFonts w:hint="eastAsia"/>
          <w:sz w:val="24"/>
          <w:szCs w:val="24"/>
        </w:rPr>
        <w:t>设计，路由转发主要转发到三个模块，即</w:t>
      </w:r>
      <w:proofErr w:type="spellStart"/>
      <w:r w:rsidR="00254BE7">
        <w:rPr>
          <w:rFonts w:hint="eastAsia"/>
          <w:sz w:val="24"/>
          <w:szCs w:val="24"/>
        </w:rPr>
        <w:t>collected_</w:t>
      </w:r>
      <w:r w:rsidR="00254BE7">
        <w:rPr>
          <w:sz w:val="24"/>
          <w:szCs w:val="24"/>
        </w:rPr>
        <w:t>articles</w:t>
      </w:r>
      <w:proofErr w:type="spellEnd"/>
      <w:r w:rsidR="00254BE7">
        <w:rPr>
          <w:rFonts w:hint="eastAsia"/>
          <w:sz w:val="24"/>
          <w:szCs w:val="24"/>
        </w:rPr>
        <w:t>，</w:t>
      </w:r>
      <w:proofErr w:type="spellStart"/>
      <w:r w:rsidR="00254BE7">
        <w:rPr>
          <w:rFonts w:hint="eastAsia"/>
          <w:sz w:val="24"/>
          <w:szCs w:val="24"/>
        </w:rPr>
        <w:t>original</w:t>
      </w:r>
      <w:r w:rsidR="00254BE7">
        <w:rPr>
          <w:sz w:val="24"/>
          <w:szCs w:val="24"/>
        </w:rPr>
        <w:t>_articles</w:t>
      </w:r>
      <w:proofErr w:type="spellEnd"/>
      <w:r w:rsidR="00254BE7">
        <w:rPr>
          <w:rFonts w:hint="eastAsia"/>
          <w:sz w:val="24"/>
          <w:szCs w:val="24"/>
        </w:rPr>
        <w:t>，</w:t>
      </w:r>
      <w:r w:rsidR="00254BE7">
        <w:rPr>
          <w:rFonts w:hint="eastAsia"/>
          <w:sz w:val="24"/>
          <w:szCs w:val="24"/>
        </w:rPr>
        <w:t>users</w:t>
      </w:r>
      <w:r w:rsidR="00254BE7">
        <w:rPr>
          <w:sz w:val="24"/>
          <w:szCs w:val="24"/>
        </w:rPr>
        <w:t xml:space="preserve">, </w:t>
      </w:r>
      <w:r w:rsidR="00254BE7">
        <w:rPr>
          <w:rFonts w:hint="eastAsia"/>
          <w:sz w:val="24"/>
          <w:szCs w:val="24"/>
        </w:rPr>
        <w:t>因此我写了三个</w:t>
      </w:r>
      <w:r w:rsidR="00254BE7">
        <w:rPr>
          <w:rFonts w:hint="eastAsia"/>
          <w:sz w:val="24"/>
          <w:szCs w:val="24"/>
        </w:rPr>
        <w:t>router</w:t>
      </w:r>
      <w:r w:rsidR="00254BE7">
        <w:rPr>
          <w:rFonts w:hint="eastAsia"/>
          <w:sz w:val="24"/>
          <w:szCs w:val="24"/>
        </w:rPr>
        <w:t>，根据设计好的</w:t>
      </w:r>
      <w:r w:rsidR="00254BE7">
        <w:rPr>
          <w:rFonts w:hint="eastAsia"/>
          <w:sz w:val="24"/>
          <w:szCs w:val="24"/>
        </w:rPr>
        <w:t>A</w:t>
      </w:r>
      <w:r w:rsidR="00254BE7">
        <w:rPr>
          <w:sz w:val="24"/>
          <w:szCs w:val="24"/>
        </w:rPr>
        <w:t>PI</w:t>
      </w:r>
      <w:r w:rsidR="00254BE7">
        <w:rPr>
          <w:rFonts w:hint="eastAsia"/>
          <w:sz w:val="24"/>
          <w:szCs w:val="24"/>
        </w:rPr>
        <w:t>和数据库操作模块，将</w:t>
      </w:r>
      <w:r w:rsidR="00254BE7">
        <w:rPr>
          <w:rFonts w:hint="eastAsia"/>
          <w:sz w:val="24"/>
          <w:szCs w:val="24"/>
        </w:rPr>
        <w:t>U</w:t>
      </w:r>
      <w:r w:rsidR="00254BE7">
        <w:rPr>
          <w:sz w:val="24"/>
          <w:szCs w:val="24"/>
        </w:rPr>
        <w:t>RL</w:t>
      </w:r>
      <w:r w:rsidR="00254BE7">
        <w:rPr>
          <w:rFonts w:hint="eastAsia"/>
          <w:sz w:val="24"/>
          <w:szCs w:val="24"/>
        </w:rPr>
        <w:t>与对应的数据库操作一一映射即可。</w:t>
      </w:r>
    </w:p>
    <w:p w:rsidR="00254BE7" w:rsidRDefault="00651E2C" w:rsidP="00254BE7">
      <w:pPr>
        <w:pStyle w:val="a0"/>
        <w:spacing w:line="360" w:lineRule="auto"/>
        <w:rPr>
          <w:sz w:val="24"/>
          <w:szCs w:val="24"/>
        </w:rPr>
      </w:pPr>
      <w:r>
        <w:rPr>
          <w:rFonts w:hint="eastAsia"/>
          <w:noProof/>
          <w:sz w:val="24"/>
          <w:szCs w:val="24"/>
        </w:rPr>
        <w:lastRenderedPageBreak/>
        <w:drawing>
          <wp:inline distT="0" distB="0" distL="0" distR="0">
            <wp:extent cx="5004203" cy="256777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路由转发模块.png"/>
                    <pic:cNvPicPr/>
                  </pic:nvPicPr>
                  <pic:blipFill>
                    <a:blip r:embed="rId33">
                      <a:extLst>
                        <a:ext uri="{28A0092B-C50C-407E-A947-70E740481C1C}">
                          <a14:useLocalDpi xmlns:a14="http://schemas.microsoft.com/office/drawing/2010/main" val="0"/>
                        </a:ext>
                      </a:extLst>
                    </a:blip>
                    <a:stretch>
                      <a:fillRect/>
                    </a:stretch>
                  </pic:blipFill>
                  <pic:spPr>
                    <a:xfrm>
                      <a:off x="0" y="0"/>
                      <a:ext cx="5015122" cy="2573375"/>
                    </a:xfrm>
                    <a:prstGeom prst="rect">
                      <a:avLst/>
                    </a:prstGeom>
                  </pic:spPr>
                </pic:pic>
              </a:graphicData>
            </a:graphic>
          </wp:inline>
        </w:drawing>
      </w:r>
    </w:p>
    <w:p w:rsidR="00651E2C" w:rsidRDefault="00651E2C" w:rsidP="00651E2C">
      <w:pPr>
        <w:pStyle w:val="a0"/>
        <w:spacing w:line="360" w:lineRule="auto"/>
        <w:jc w:val="center"/>
        <w:rPr>
          <w:sz w:val="24"/>
          <w:szCs w:val="24"/>
        </w:rPr>
      </w:pPr>
      <w:r>
        <w:rPr>
          <w:rFonts w:hint="eastAsia"/>
          <w:sz w:val="24"/>
          <w:szCs w:val="24"/>
        </w:rPr>
        <w:t>图</w:t>
      </w:r>
      <w:r>
        <w:rPr>
          <w:rFonts w:hint="eastAsia"/>
          <w:sz w:val="24"/>
          <w:szCs w:val="24"/>
        </w:rPr>
        <w:t>4-5</w:t>
      </w:r>
      <w:r>
        <w:rPr>
          <w:sz w:val="24"/>
          <w:szCs w:val="24"/>
        </w:rPr>
        <w:t xml:space="preserve"> </w:t>
      </w:r>
      <w:r>
        <w:rPr>
          <w:rFonts w:hint="eastAsia"/>
          <w:sz w:val="24"/>
          <w:szCs w:val="24"/>
        </w:rPr>
        <w:t>路由转发模块划分图</w:t>
      </w:r>
    </w:p>
    <w:p w:rsidR="00651E2C" w:rsidRDefault="00651E2C" w:rsidP="00651E2C">
      <w:pPr>
        <w:pStyle w:val="2"/>
        <w:jc w:val="both"/>
        <w:rPr>
          <w:rFonts w:ascii="黑体" w:eastAsia="黑体" w:hAnsi="黑体"/>
          <w:sz w:val="28"/>
          <w:szCs w:val="28"/>
        </w:rPr>
      </w:pPr>
      <w:proofErr w:type="spellStart"/>
      <w:r w:rsidRPr="00651E2C">
        <w:rPr>
          <w:rFonts w:ascii="黑体" w:eastAsia="黑体" w:hAnsi="黑体" w:hint="eastAsia"/>
          <w:sz w:val="28"/>
          <w:szCs w:val="28"/>
        </w:rPr>
        <w:t>前端功能模块设计</w:t>
      </w:r>
      <w:proofErr w:type="spellEnd"/>
    </w:p>
    <w:p w:rsidR="00651E2C" w:rsidRDefault="00651E2C" w:rsidP="004702D4">
      <w:pPr>
        <w:pStyle w:val="3"/>
        <w:rPr>
          <w:rFonts w:ascii="黑体" w:eastAsia="黑体" w:hAnsi="黑体"/>
        </w:rPr>
      </w:pPr>
      <w:r w:rsidRPr="004702D4">
        <w:rPr>
          <w:rFonts w:ascii="黑体" w:eastAsia="黑体" w:hAnsi="黑体" w:hint="eastAsia"/>
        </w:rPr>
        <w:t>登录</w:t>
      </w:r>
      <w:r w:rsidR="004702D4" w:rsidRPr="004702D4">
        <w:rPr>
          <w:rFonts w:ascii="黑体" w:eastAsia="黑体" w:hAnsi="黑体" w:hint="eastAsia"/>
        </w:rPr>
        <w:t>模块</w:t>
      </w:r>
      <w:r w:rsidR="00EF0E60">
        <w:rPr>
          <w:rFonts w:ascii="黑体" w:eastAsia="黑体" w:hAnsi="黑体" w:hint="eastAsia"/>
        </w:rPr>
        <w:t>组件</w:t>
      </w:r>
      <w:r w:rsidRPr="004702D4">
        <w:rPr>
          <w:rFonts w:ascii="黑体" w:eastAsia="黑体" w:hAnsi="黑体" w:hint="eastAsia"/>
        </w:rPr>
        <w:t>设计</w:t>
      </w:r>
    </w:p>
    <w:p w:rsidR="00EF0E60" w:rsidRDefault="004702D4" w:rsidP="00DF318A">
      <w:pPr>
        <w:pStyle w:val="a0"/>
        <w:spacing w:line="360" w:lineRule="auto"/>
        <w:rPr>
          <w:sz w:val="24"/>
          <w:szCs w:val="24"/>
        </w:rPr>
      </w:pPr>
      <w:r w:rsidRPr="004702D4">
        <w:rPr>
          <w:rFonts w:hint="eastAsia"/>
          <w:sz w:val="24"/>
          <w:szCs w:val="24"/>
        </w:rPr>
        <w:t>登录模块</w:t>
      </w:r>
      <w:r w:rsidR="00EF0E60">
        <w:rPr>
          <w:rFonts w:hint="eastAsia"/>
          <w:sz w:val="24"/>
          <w:szCs w:val="24"/>
        </w:rPr>
        <w:t>总组件</w:t>
      </w:r>
      <w:r>
        <w:rPr>
          <w:rFonts w:hint="eastAsia"/>
          <w:sz w:val="24"/>
          <w:szCs w:val="24"/>
        </w:rPr>
        <w:t>下分两个组件，一个是登录信息输入框组件，一个是登录成功后</w:t>
      </w:r>
      <w:r w:rsidR="00DF318A">
        <w:rPr>
          <w:rFonts w:hint="eastAsia"/>
          <w:sz w:val="24"/>
          <w:szCs w:val="24"/>
        </w:rPr>
        <w:t>，展示用户信息的组件</w:t>
      </w:r>
      <w:r w:rsidR="00EF0E60">
        <w:rPr>
          <w:rFonts w:hint="eastAsia"/>
          <w:sz w:val="24"/>
          <w:szCs w:val="24"/>
        </w:rPr>
        <w:t>，显示哪个组件由</w:t>
      </w:r>
      <w:r w:rsidR="00EF0E60">
        <w:rPr>
          <w:rFonts w:hint="eastAsia"/>
          <w:sz w:val="24"/>
          <w:szCs w:val="24"/>
        </w:rPr>
        <w:t>store</w:t>
      </w:r>
      <w:r w:rsidR="00EF0E60">
        <w:rPr>
          <w:rFonts w:hint="eastAsia"/>
          <w:sz w:val="24"/>
          <w:szCs w:val="24"/>
        </w:rPr>
        <w:t>中的</w:t>
      </w:r>
      <w:proofErr w:type="spellStart"/>
      <w:r w:rsidR="00EF0E60">
        <w:rPr>
          <w:rFonts w:hint="eastAsia"/>
          <w:sz w:val="24"/>
          <w:szCs w:val="24"/>
        </w:rPr>
        <w:t>state</w:t>
      </w:r>
      <w:r w:rsidR="00EF0E60">
        <w:rPr>
          <w:sz w:val="24"/>
          <w:szCs w:val="24"/>
        </w:rPr>
        <w:t>.</w:t>
      </w:r>
      <w:proofErr w:type="gramStart"/>
      <w:r w:rsidR="00EF0E60">
        <w:rPr>
          <w:sz w:val="24"/>
          <w:szCs w:val="24"/>
        </w:rPr>
        <w:t>user.hasLoggedIn</w:t>
      </w:r>
      <w:proofErr w:type="spellEnd"/>
      <w:proofErr w:type="gramEnd"/>
    </w:p>
    <w:p w:rsidR="00DF318A" w:rsidRDefault="00EF0E60" w:rsidP="00EF0E60">
      <w:pPr>
        <w:pStyle w:val="a0"/>
        <w:spacing w:line="360" w:lineRule="auto"/>
        <w:ind w:firstLine="0"/>
        <w:rPr>
          <w:sz w:val="24"/>
          <w:szCs w:val="24"/>
        </w:rPr>
      </w:pPr>
      <w:r>
        <w:rPr>
          <w:rFonts w:hint="eastAsia"/>
          <w:sz w:val="24"/>
          <w:szCs w:val="24"/>
        </w:rPr>
        <w:t>决定</w:t>
      </w:r>
      <w:r w:rsidR="004851CD">
        <w:rPr>
          <w:rFonts w:hint="eastAsia"/>
          <w:sz w:val="24"/>
          <w:szCs w:val="24"/>
        </w:rPr>
        <w:t>，登录模块总组件挂载时，会从</w:t>
      </w:r>
      <w:proofErr w:type="spellStart"/>
      <w:r w:rsidR="004851CD">
        <w:rPr>
          <w:rFonts w:hint="eastAsia"/>
          <w:sz w:val="24"/>
          <w:szCs w:val="24"/>
        </w:rPr>
        <w:t>localStorage</w:t>
      </w:r>
      <w:proofErr w:type="spellEnd"/>
      <w:r w:rsidR="004851CD">
        <w:rPr>
          <w:rFonts w:hint="eastAsia"/>
          <w:sz w:val="24"/>
          <w:szCs w:val="24"/>
        </w:rPr>
        <w:t>中查看是否有用户信息，如果有，则直接更新登录状态</w:t>
      </w:r>
      <w:r w:rsidR="005F008C">
        <w:rPr>
          <w:rFonts w:hint="eastAsia"/>
          <w:sz w:val="24"/>
          <w:szCs w:val="24"/>
        </w:rPr>
        <w:t>为</w:t>
      </w:r>
      <w:r w:rsidR="004851CD">
        <w:rPr>
          <w:rFonts w:hint="eastAsia"/>
          <w:sz w:val="24"/>
          <w:szCs w:val="24"/>
        </w:rPr>
        <w:t>已登录，并显示用户信息，同时向后端发起请求获取最新的未读消息数</w:t>
      </w:r>
      <w:r w:rsidR="00DF318A">
        <w:rPr>
          <w:rFonts w:hint="eastAsia"/>
          <w:sz w:val="24"/>
          <w:szCs w:val="24"/>
        </w:rPr>
        <w:t>。</w:t>
      </w:r>
      <w:r w:rsidR="007629ED">
        <w:rPr>
          <w:rFonts w:hint="eastAsia"/>
          <w:sz w:val="24"/>
          <w:szCs w:val="24"/>
        </w:rPr>
        <w:t>用户</w:t>
      </w:r>
      <w:r>
        <w:rPr>
          <w:rFonts w:hint="eastAsia"/>
          <w:sz w:val="24"/>
          <w:szCs w:val="24"/>
        </w:rPr>
        <w:t>未登录时</w:t>
      </w:r>
      <w:r w:rsidR="007629ED">
        <w:rPr>
          <w:rFonts w:hint="eastAsia"/>
          <w:sz w:val="24"/>
          <w:szCs w:val="24"/>
        </w:rPr>
        <w:t>，显示登录信息输入框组件。</w:t>
      </w:r>
      <w:r w:rsidR="00DF318A">
        <w:rPr>
          <w:rFonts w:hint="eastAsia"/>
          <w:sz w:val="24"/>
          <w:szCs w:val="24"/>
        </w:rPr>
        <w:t>用户在登录信息提示框中输入用户名和密码，点击登录按钮后，</w:t>
      </w:r>
      <w:r w:rsidR="005F008C">
        <w:rPr>
          <w:rFonts w:hint="eastAsia"/>
          <w:sz w:val="24"/>
          <w:szCs w:val="24"/>
        </w:rPr>
        <w:t>向后端</w:t>
      </w:r>
      <w:r w:rsidR="00DF318A">
        <w:rPr>
          <w:rFonts w:hint="eastAsia"/>
          <w:sz w:val="24"/>
          <w:szCs w:val="24"/>
        </w:rPr>
        <w:t>发送登录请求，</w:t>
      </w:r>
      <w:r w:rsidR="005F008C">
        <w:rPr>
          <w:rFonts w:hint="eastAsia"/>
          <w:sz w:val="24"/>
          <w:szCs w:val="24"/>
        </w:rPr>
        <w:t>如果登录失败，则显示错误信息，</w:t>
      </w:r>
      <w:r w:rsidR="00DF318A">
        <w:rPr>
          <w:rFonts w:hint="eastAsia"/>
          <w:sz w:val="24"/>
          <w:szCs w:val="24"/>
        </w:rPr>
        <w:t>如果登录成功，</w:t>
      </w:r>
      <w:r w:rsidR="007629ED">
        <w:rPr>
          <w:rFonts w:hint="eastAsia"/>
          <w:sz w:val="24"/>
          <w:szCs w:val="24"/>
        </w:rPr>
        <w:t>则将</w:t>
      </w:r>
      <w:r w:rsidR="005F008C">
        <w:rPr>
          <w:rFonts w:hint="eastAsia"/>
          <w:sz w:val="24"/>
          <w:szCs w:val="24"/>
        </w:rPr>
        <w:t>用户信息</w:t>
      </w:r>
      <w:r w:rsidR="007629ED">
        <w:rPr>
          <w:rFonts w:hint="eastAsia"/>
          <w:sz w:val="24"/>
          <w:szCs w:val="24"/>
        </w:rPr>
        <w:t>存入</w:t>
      </w:r>
      <w:proofErr w:type="spellStart"/>
      <w:r w:rsidR="007629ED">
        <w:rPr>
          <w:rFonts w:hint="eastAsia"/>
          <w:sz w:val="24"/>
          <w:szCs w:val="24"/>
        </w:rPr>
        <w:t>localStorage</w:t>
      </w:r>
      <w:proofErr w:type="spellEnd"/>
      <w:r w:rsidR="007629ED">
        <w:rPr>
          <w:rFonts w:hint="eastAsia"/>
          <w:sz w:val="24"/>
          <w:szCs w:val="24"/>
        </w:rPr>
        <w:t>中</w:t>
      </w:r>
      <w:r>
        <w:rPr>
          <w:rFonts w:hint="eastAsia"/>
          <w:sz w:val="24"/>
          <w:szCs w:val="24"/>
        </w:rPr>
        <w:t>，同时将</w:t>
      </w:r>
      <w:r>
        <w:rPr>
          <w:rFonts w:hint="eastAsia"/>
          <w:sz w:val="24"/>
          <w:szCs w:val="24"/>
        </w:rPr>
        <w:t>store</w:t>
      </w:r>
      <w:r>
        <w:rPr>
          <w:rFonts w:hint="eastAsia"/>
          <w:sz w:val="24"/>
          <w:szCs w:val="24"/>
        </w:rPr>
        <w:t>中的用户信息更新为后端返回的用户信息，并更新</w:t>
      </w:r>
      <w:r>
        <w:rPr>
          <w:rFonts w:hint="eastAsia"/>
          <w:sz w:val="24"/>
          <w:szCs w:val="24"/>
        </w:rPr>
        <w:t>store</w:t>
      </w:r>
      <w:r>
        <w:rPr>
          <w:rFonts w:hint="eastAsia"/>
          <w:sz w:val="24"/>
          <w:szCs w:val="24"/>
        </w:rPr>
        <w:t>中的用户登录状态为已登录，这时就会</w:t>
      </w:r>
      <w:r w:rsidR="007629ED">
        <w:rPr>
          <w:rFonts w:hint="eastAsia"/>
          <w:sz w:val="24"/>
          <w:szCs w:val="24"/>
        </w:rPr>
        <w:t>隐藏登录信息</w:t>
      </w:r>
      <w:r w:rsidR="00DF318A">
        <w:rPr>
          <w:rFonts w:hint="eastAsia"/>
          <w:sz w:val="24"/>
          <w:szCs w:val="24"/>
        </w:rPr>
        <w:t>输入框组件，显示用户信息组件，</w:t>
      </w:r>
      <w:r w:rsidR="005F008C">
        <w:rPr>
          <w:rFonts w:hint="eastAsia"/>
          <w:sz w:val="24"/>
          <w:szCs w:val="24"/>
        </w:rPr>
        <w:t>同时向后端发起请求</w:t>
      </w:r>
      <w:r w:rsidR="00DF318A">
        <w:rPr>
          <w:rFonts w:hint="eastAsia"/>
          <w:sz w:val="24"/>
          <w:szCs w:val="24"/>
        </w:rPr>
        <w:t>获取用户的</w:t>
      </w:r>
      <w:r w:rsidR="005F008C">
        <w:rPr>
          <w:rFonts w:hint="eastAsia"/>
          <w:sz w:val="24"/>
          <w:szCs w:val="24"/>
        </w:rPr>
        <w:t>最新</w:t>
      </w:r>
      <w:r w:rsidR="00DF318A">
        <w:rPr>
          <w:rFonts w:hint="eastAsia"/>
          <w:sz w:val="24"/>
          <w:szCs w:val="24"/>
        </w:rPr>
        <w:t>未读消息数</w:t>
      </w:r>
      <w:r w:rsidR="004851CD">
        <w:rPr>
          <w:rFonts w:hint="eastAsia"/>
          <w:sz w:val="24"/>
          <w:szCs w:val="24"/>
        </w:rPr>
        <w:t>，</w:t>
      </w:r>
      <w:r w:rsidR="005F008C">
        <w:rPr>
          <w:rFonts w:hint="eastAsia"/>
          <w:sz w:val="24"/>
          <w:szCs w:val="24"/>
        </w:rPr>
        <w:t>并</w:t>
      </w:r>
      <w:r w:rsidR="00DF318A">
        <w:rPr>
          <w:rFonts w:hint="eastAsia"/>
          <w:sz w:val="24"/>
          <w:szCs w:val="24"/>
        </w:rPr>
        <w:t>更新到</w:t>
      </w:r>
      <w:r w:rsidR="00DF318A">
        <w:rPr>
          <w:rFonts w:hint="eastAsia"/>
          <w:sz w:val="24"/>
          <w:szCs w:val="24"/>
        </w:rPr>
        <w:t>store</w:t>
      </w:r>
      <w:r w:rsidR="00DF318A">
        <w:rPr>
          <w:rFonts w:hint="eastAsia"/>
          <w:sz w:val="24"/>
          <w:szCs w:val="24"/>
        </w:rPr>
        <w:t>中。</w:t>
      </w:r>
    </w:p>
    <w:p w:rsidR="004702D4" w:rsidRDefault="005F008C" w:rsidP="00646458">
      <w:pPr>
        <w:pStyle w:val="a0"/>
        <w:spacing w:line="360" w:lineRule="auto"/>
        <w:jc w:val="center"/>
        <w:rPr>
          <w:sz w:val="24"/>
          <w:szCs w:val="24"/>
        </w:rPr>
      </w:pPr>
      <w:r>
        <w:rPr>
          <w:rFonts w:hint="eastAsia"/>
          <w:noProof/>
          <w:sz w:val="24"/>
          <w:szCs w:val="24"/>
        </w:rPr>
        <w:drawing>
          <wp:inline distT="0" distB="0" distL="0" distR="0">
            <wp:extent cx="5270500" cy="5257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525780"/>
                    </a:xfrm>
                    <a:prstGeom prst="rect">
                      <a:avLst/>
                    </a:prstGeom>
                    <a:noFill/>
                    <a:ln>
                      <a:noFill/>
                    </a:ln>
                  </pic:spPr>
                </pic:pic>
              </a:graphicData>
            </a:graphic>
          </wp:inline>
        </w:drawing>
      </w:r>
    </w:p>
    <w:p w:rsidR="00646458" w:rsidRDefault="00646458" w:rsidP="00646458">
      <w:pPr>
        <w:pStyle w:val="a0"/>
        <w:spacing w:line="360" w:lineRule="auto"/>
        <w:jc w:val="center"/>
        <w:rPr>
          <w:sz w:val="24"/>
          <w:szCs w:val="24"/>
        </w:rPr>
      </w:pPr>
      <w:r>
        <w:rPr>
          <w:rFonts w:hint="eastAsia"/>
          <w:sz w:val="24"/>
          <w:szCs w:val="24"/>
        </w:rPr>
        <w:t>图</w:t>
      </w:r>
      <w:r>
        <w:rPr>
          <w:rFonts w:hint="eastAsia"/>
          <w:sz w:val="24"/>
          <w:szCs w:val="24"/>
        </w:rPr>
        <w:t>4-6</w:t>
      </w:r>
      <w:r>
        <w:rPr>
          <w:sz w:val="24"/>
          <w:szCs w:val="24"/>
        </w:rPr>
        <w:t xml:space="preserve"> </w:t>
      </w:r>
      <w:r>
        <w:rPr>
          <w:rFonts w:hint="eastAsia"/>
          <w:sz w:val="24"/>
          <w:szCs w:val="24"/>
        </w:rPr>
        <w:t>登录框组件</w:t>
      </w:r>
    </w:p>
    <w:p w:rsidR="00646458" w:rsidRDefault="00646458" w:rsidP="00646458">
      <w:pPr>
        <w:pStyle w:val="a0"/>
        <w:spacing w:line="360" w:lineRule="auto"/>
        <w:jc w:val="center"/>
        <w:rPr>
          <w:sz w:val="24"/>
          <w:szCs w:val="24"/>
        </w:rPr>
      </w:pPr>
      <w:r>
        <w:rPr>
          <w:noProof/>
          <w:sz w:val="24"/>
          <w:szCs w:val="24"/>
        </w:rPr>
        <w:drawing>
          <wp:inline distT="0" distB="0" distL="0" distR="0">
            <wp:extent cx="1814195" cy="539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14195" cy="539750"/>
                    </a:xfrm>
                    <a:prstGeom prst="rect">
                      <a:avLst/>
                    </a:prstGeom>
                    <a:noFill/>
                    <a:ln>
                      <a:noFill/>
                    </a:ln>
                  </pic:spPr>
                </pic:pic>
              </a:graphicData>
            </a:graphic>
          </wp:inline>
        </w:drawing>
      </w:r>
    </w:p>
    <w:p w:rsidR="00646458" w:rsidRDefault="00646458" w:rsidP="00646458">
      <w:pPr>
        <w:pStyle w:val="a0"/>
        <w:spacing w:line="360" w:lineRule="auto"/>
        <w:jc w:val="center"/>
        <w:rPr>
          <w:sz w:val="24"/>
          <w:szCs w:val="24"/>
        </w:rPr>
      </w:pPr>
      <w:r>
        <w:rPr>
          <w:rFonts w:hint="eastAsia"/>
          <w:sz w:val="24"/>
          <w:szCs w:val="24"/>
        </w:rPr>
        <w:t>图</w:t>
      </w:r>
      <w:r>
        <w:rPr>
          <w:rFonts w:hint="eastAsia"/>
          <w:sz w:val="24"/>
          <w:szCs w:val="24"/>
        </w:rPr>
        <w:t>4-7</w:t>
      </w:r>
      <w:r>
        <w:rPr>
          <w:sz w:val="24"/>
          <w:szCs w:val="24"/>
        </w:rPr>
        <w:t xml:space="preserve"> </w:t>
      </w:r>
      <w:r>
        <w:rPr>
          <w:rFonts w:hint="eastAsia"/>
          <w:sz w:val="24"/>
          <w:szCs w:val="24"/>
        </w:rPr>
        <w:t>用户信息组件</w:t>
      </w:r>
    </w:p>
    <w:p w:rsidR="00646458" w:rsidRDefault="00646458" w:rsidP="00646458">
      <w:pPr>
        <w:pStyle w:val="3"/>
        <w:rPr>
          <w:rFonts w:ascii="黑体" w:eastAsia="黑体" w:hAnsi="黑体"/>
        </w:rPr>
      </w:pPr>
      <w:r>
        <w:rPr>
          <w:rFonts w:ascii="黑体" w:eastAsia="黑体" w:hAnsi="黑体" w:hint="eastAsia"/>
        </w:rPr>
        <w:lastRenderedPageBreak/>
        <w:t>文章列表与内容</w:t>
      </w:r>
      <w:r w:rsidR="00FF4C0B">
        <w:rPr>
          <w:rFonts w:ascii="黑体" w:eastAsia="黑体" w:hAnsi="黑体" w:hint="eastAsia"/>
        </w:rPr>
        <w:t>模块</w:t>
      </w:r>
      <w:r>
        <w:rPr>
          <w:rFonts w:ascii="黑体" w:eastAsia="黑体" w:hAnsi="黑体" w:hint="eastAsia"/>
        </w:rPr>
        <w:t>组件</w:t>
      </w:r>
      <w:r w:rsidRPr="004702D4">
        <w:rPr>
          <w:rFonts w:ascii="黑体" w:eastAsia="黑体" w:hAnsi="黑体" w:hint="eastAsia"/>
        </w:rPr>
        <w:t>设计</w:t>
      </w:r>
    </w:p>
    <w:p w:rsidR="00646458" w:rsidRDefault="00646458" w:rsidP="00646458">
      <w:pPr>
        <w:pStyle w:val="a0"/>
        <w:spacing w:line="360" w:lineRule="auto"/>
        <w:rPr>
          <w:sz w:val="24"/>
          <w:szCs w:val="24"/>
        </w:rPr>
      </w:pPr>
      <w:r>
        <w:rPr>
          <w:rFonts w:hint="eastAsia"/>
          <w:sz w:val="24"/>
          <w:szCs w:val="24"/>
        </w:rPr>
        <w:t>文章列表组件在挂载阶段向后台发送请求获取起始标记为</w:t>
      </w:r>
      <w:r>
        <w:rPr>
          <w:rFonts w:hint="eastAsia"/>
          <w:sz w:val="24"/>
          <w:szCs w:val="24"/>
        </w:rPr>
        <w:t>1</w:t>
      </w:r>
      <w:r>
        <w:rPr>
          <w:rFonts w:hint="eastAsia"/>
          <w:sz w:val="24"/>
          <w:szCs w:val="24"/>
        </w:rPr>
        <w:t>，数量为</w:t>
      </w:r>
      <w:r>
        <w:rPr>
          <w:rFonts w:hint="eastAsia"/>
          <w:sz w:val="24"/>
          <w:szCs w:val="24"/>
        </w:rPr>
        <w:t>10</w:t>
      </w:r>
      <w:r>
        <w:rPr>
          <w:rFonts w:hint="eastAsia"/>
          <w:sz w:val="24"/>
          <w:szCs w:val="24"/>
        </w:rPr>
        <w:t>条的文章标题列表展示出来，当</w:t>
      </w:r>
      <w:proofErr w:type="gramStart"/>
      <w:r>
        <w:rPr>
          <w:rFonts w:hint="eastAsia"/>
          <w:sz w:val="24"/>
          <w:szCs w:val="24"/>
        </w:rPr>
        <w:t>点击第</w:t>
      </w:r>
      <w:proofErr w:type="gramEnd"/>
      <w:r>
        <w:rPr>
          <w:rFonts w:hint="eastAsia"/>
          <w:sz w:val="24"/>
          <w:szCs w:val="24"/>
        </w:rPr>
        <w:t>n</w:t>
      </w:r>
      <w:r>
        <w:rPr>
          <w:rFonts w:hint="eastAsia"/>
          <w:sz w:val="24"/>
          <w:szCs w:val="24"/>
        </w:rPr>
        <w:t>页的时候（点击下一页或上一页时，组件内部计算好是第几页），向后台发送请求获取起始标记为</w:t>
      </w:r>
      <w:r>
        <w:rPr>
          <w:rFonts w:hint="eastAsia"/>
          <w:sz w:val="24"/>
          <w:szCs w:val="24"/>
        </w:rPr>
        <w:t>n</w:t>
      </w:r>
      <w:r>
        <w:rPr>
          <w:sz w:val="24"/>
          <w:szCs w:val="24"/>
        </w:rPr>
        <w:t>*10+1</w:t>
      </w:r>
      <w:r>
        <w:rPr>
          <w:rFonts w:hint="eastAsia"/>
          <w:sz w:val="24"/>
          <w:szCs w:val="24"/>
        </w:rPr>
        <w:t>，数量为</w:t>
      </w:r>
      <w:r>
        <w:rPr>
          <w:rFonts w:hint="eastAsia"/>
          <w:sz w:val="24"/>
          <w:szCs w:val="24"/>
        </w:rPr>
        <w:t>10</w:t>
      </w:r>
      <w:r>
        <w:rPr>
          <w:rFonts w:hint="eastAsia"/>
          <w:sz w:val="24"/>
          <w:szCs w:val="24"/>
        </w:rPr>
        <w:t>条的文章标题列表，更新展示出来。当点击文章标题时，跳转到文章内容页面，如果是收藏的文章，则直接在文章内容组件挂载阶段向后台发起请求获取文章内容并展示</w:t>
      </w:r>
      <w:r w:rsidR="00DF7B1F">
        <w:rPr>
          <w:rFonts w:hint="eastAsia"/>
          <w:sz w:val="24"/>
          <w:szCs w:val="24"/>
        </w:rPr>
        <w:t>，如果是原创文章，则还涉及点赞、评论、回复等组件，将在下文中详细介绍。</w:t>
      </w:r>
    </w:p>
    <w:p w:rsidR="00DF7B1F" w:rsidRDefault="00DF7B1F" w:rsidP="00646458">
      <w:pPr>
        <w:pStyle w:val="a0"/>
        <w:spacing w:line="360" w:lineRule="auto"/>
        <w:rPr>
          <w:sz w:val="24"/>
          <w:szCs w:val="24"/>
        </w:rPr>
      </w:pPr>
      <w:r>
        <w:rPr>
          <w:noProof/>
          <w:sz w:val="24"/>
          <w:szCs w:val="24"/>
        </w:rPr>
        <w:drawing>
          <wp:inline distT="0" distB="0" distL="0" distR="0">
            <wp:extent cx="5270500" cy="40608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4060825"/>
                    </a:xfrm>
                    <a:prstGeom prst="rect">
                      <a:avLst/>
                    </a:prstGeom>
                    <a:noFill/>
                    <a:ln>
                      <a:noFill/>
                    </a:ln>
                  </pic:spPr>
                </pic:pic>
              </a:graphicData>
            </a:graphic>
          </wp:inline>
        </w:drawing>
      </w:r>
    </w:p>
    <w:p w:rsidR="00DF7B1F" w:rsidRDefault="00DF7B1F" w:rsidP="00DF7B1F">
      <w:pPr>
        <w:pStyle w:val="a0"/>
        <w:spacing w:line="360" w:lineRule="auto"/>
        <w:jc w:val="center"/>
        <w:rPr>
          <w:sz w:val="24"/>
          <w:szCs w:val="24"/>
        </w:rPr>
      </w:pPr>
      <w:r>
        <w:rPr>
          <w:rFonts w:hint="eastAsia"/>
          <w:sz w:val="24"/>
          <w:szCs w:val="24"/>
        </w:rPr>
        <w:t>图</w:t>
      </w:r>
      <w:r>
        <w:rPr>
          <w:rFonts w:hint="eastAsia"/>
          <w:sz w:val="24"/>
          <w:szCs w:val="24"/>
        </w:rPr>
        <w:t>4-8</w:t>
      </w:r>
      <w:r>
        <w:rPr>
          <w:sz w:val="24"/>
          <w:szCs w:val="24"/>
        </w:rPr>
        <w:t xml:space="preserve"> </w:t>
      </w:r>
      <w:r>
        <w:rPr>
          <w:rFonts w:hint="eastAsia"/>
          <w:sz w:val="24"/>
          <w:szCs w:val="24"/>
        </w:rPr>
        <w:t>文章列表组件</w:t>
      </w:r>
    </w:p>
    <w:p w:rsidR="00DF7B1F" w:rsidRDefault="00DF7B1F" w:rsidP="00DF7B1F">
      <w:pPr>
        <w:pStyle w:val="a0"/>
        <w:spacing w:line="360" w:lineRule="auto"/>
        <w:jc w:val="center"/>
        <w:rPr>
          <w:sz w:val="24"/>
          <w:szCs w:val="24"/>
        </w:rPr>
      </w:pPr>
      <w:r>
        <w:rPr>
          <w:noProof/>
          <w:sz w:val="24"/>
          <w:szCs w:val="24"/>
        </w:rPr>
        <w:lastRenderedPageBreak/>
        <w:drawing>
          <wp:inline distT="0" distB="0" distL="0" distR="0">
            <wp:extent cx="5270500" cy="38449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0500" cy="3844925"/>
                    </a:xfrm>
                    <a:prstGeom prst="rect">
                      <a:avLst/>
                    </a:prstGeom>
                    <a:noFill/>
                    <a:ln>
                      <a:noFill/>
                    </a:ln>
                  </pic:spPr>
                </pic:pic>
              </a:graphicData>
            </a:graphic>
          </wp:inline>
        </w:drawing>
      </w:r>
    </w:p>
    <w:p w:rsidR="00DF7B1F" w:rsidRDefault="00DF7B1F" w:rsidP="00DF7B1F">
      <w:pPr>
        <w:pStyle w:val="a0"/>
        <w:spacing w:line="360" w:lineRule="auto"/>
        <w:jc w:val="center"/>
        <w:rPr>
          <w:sz w:val="24"/>
          <w:szCs w:val="24"/>
        </w:rPr>
      </w:pPr>
      <w:r>
        <w:rPr>
          <w:rFonts w:hint="eastAsia"/>
          <w:sz w:val="24"/>
          <w:szCs w:val="24"/>
        </w:rPr>
        <w:t>图</w:t>
      </w:r>
      <w:r>
        <w:rPr>
          <w:rFonts w:hint="eastAsia"/>
          <w:sz w:val="24"/>
          <w:szCs w:val="24"/>
        </w:rPr>
        <w:t>4-9</w:t>
      </w:r>
      <w:r>
        <w:rPr>
          <w:sz w:val="24"/>
          <w:szCs w:val="24"/>
        </w:rPr>
        <w:t xml:space="preserve"> </w:t>
      </w:r>
      <w:r>
        <w:rPr>
          <w:rFonts w:hint="eastAsia"/>
          <w:sz w:val="24"/>
          <w:szCs w:val="24"/>
        </w:rPr>
        <w:t>文章内容组件</w:t>
      </w:r>
    </w:p>
    <w:p w:rsidR="00DF7B1F" w:rsidRDefault="00DF7B1F" w:rsidP="00DF7B1F">
      <w:pPr>
        <w:pStyle w:val="3"/>
        <w:rPr>
          <w:rFonts w:ascii="黑体" w:eastAsia="黑体" w:hAnsi="黑体"/>
        </w:rPr>
      </w:pPr>
      <w:proofErr w:type="gramStart"/>
      <w:r>
        <w:rPr>
          <w:rFonts w:ascii="黑体" w:eastAsia="黑体" w:hAnsi="黑体" w:hint="eastAsia"/>
        </w:rPr>
        <w:t>点赞</w:t>
      </w:r>
      <w:r w:rsidR="00FF4C0B">
        <w:rPr>
          <w:rFonts w:ascii="黑体" w:eastAsia="黑体" w:hAnsi="黑体" w:hint="eastAsia"/>
        </w:rPr>
        <w:t>模块</w:t>
      </w:r>
      <w:proofErr w:type="gramEnd"/>
      <w:r>
        <w:rPr>
          <w:rFonts w:ascii="黑体" w:eastAsia="黑体" w:hAnsi="黑体" w:hint="eastAsia"/>
        </w:rPr>
        <w:t>组件</w:t>
      </w:r>
      <w:r w:rsidRPr="004702D4">
        <w:rPr>
          <w:rFonts w:ascii="黑体" w:eastAsia="黑体" w:hAnsi="黑体" w:hint="eastAsia"/>
        </w:rPr>
        <w:t>设计</w:t>
      </w:r>
    </w:p>
    <w:p w:rsidR="00DF7B1F" w:rsidRPr="00DF7B1F" w:rsidRDefault="00DF7B1F" w:rsidP="00DF7B1F">
      <w:pPr>
        <w:pStyle w:val="a0"/>
        <w:spacing w:line="360" w:lineRule="auto"/>
        <w:jc w:val="left"/>
        <w:rPr>
          <w:sz w:val="24"/>
          <w:szCs w:val="24"/>
        </w:rPr>
      </w:pPr>
      <w:r>
        <w:rPr>
          <w:rFonts w:hint="eastAsia"/>
          <w:sz w:val="24"/>
          <w:szCs w:val="24"/>
        </w:rPr>
        <w:t>当用户未登录时（从</w:t>
      </w:r>
      <w:r>
        <w:rPr>
          <w:rFonts w:hint="eastAsia"/>
          <w:sz w:val="24"/>
          <w:szCs w:val="24"/>
        </w:rPr>
        <w:t>store</w:t>
      </w:r>
      <w:r>
        <w:rPr>
          <w:rFonts w:hint="eastAsia"/>
          <w:sz w:val="24"/>
          <w:szCs w:val="24"/>
        </w:rPr>
        <w:t>中获取用户是否登录），</w:t>
      </w:r>
      <w:proofErr w:type="gramStart"/>
      <w:r>
        <w:rPr>
          <w:rFonts w:hint="eastAsia"/>
          <w:sz w:val="24"/>
          <w:szCs w:val="24"/>
        </w:rPr>
        <w:t>点赞组件</w:t>
      </w:r>
      <w:proofErr w:type="gramEnd"/>
      <w:r>
        <w:rPr>
          <w:rFonts w:hint="eastAsia"/>
          <w:sz w:val="24"/>
          <w:szCs w:val="24"/>
        </w:rPr>
        <w:t>只显示文章</w:t>
      </w:r>
      <w:proofErr w:type="gramStart"/>
      <w:r>
        <w:rPr>
          <w:rFonts w:hint="eastAsia"/>
          <w:sz w:val="24"/>
          <w:szCs w:val="24"/>
        </w:rPr>
        <w:t>点赞数</w:t>
      </w:r>
      <w:proofErr w:type="gramEnd"/>
      <w:r>
        <w:rPr>
          <w:rFonts w:hint="eastAsia"/>
          <w:sz w:val="24"/>
          <w:szCs w:val="24"/>
        </w:rPr>
        <w:t>，</w:t>
      </w:r>
      <w:proofErr w:type="gramStart"/>
      <w:r>
        <w:rPr>
          <w:rFonts w:hint="eastAsia"/>
          <w:sz w:val="24"/>
          <w:szCs w:val="24"/>
        </w:rPr>
        <w:t>点击点赞按钮</w:t>
      </w:r>
      <w:proofErr w:type="gramEnd"/>
      <w:r>
        <w:rPr>
          <w:rFonts w:hint="eastAsia"/>
          <w:sz w:val="24"/>
          <w:szCs w:val="24"/>
        </w:rPr>
        <w:t>，弹出信息：登录后才可以点赞。当用户已经登录时，原创文章内容组件在挂载阶段向后端发起请求，获取用户是否给文章点过赞，如果点过，</w:t>
      </w:r>
      <w:proofErr w:type="gramStart"/>
      <w:r>
        <w:rPr>
          <w:rFonts w:hint="eastAsia"/>
          <w:sz w:val="24"/>
          <w:szCs w:val="24"/>
        </w:rPr>
        <w:t>则点赞按钮</w:t>
      </w:r>
      <w:proofErr w:type="gramEnd"/>
      <w:r>
        <w:rPr>
          <w:rFonts w:hint="eastAsia"/>
          <w:sz w:val="24"/>
          <w:szCs w:val="24"/>
        </w:rPr>
        <w:t>为实心，点击该按钮时，向后台发送</w:t>
      </w:r>
      <w:proofErr w:type="gramStart"/>
      <w:r>
        <w:rPr>
          <w:rFonts w:hint="eastAsia"/>
          <w:sz w:val="24"/>
          <w:szCs w:val="24"/>
        </w:rPr>
        <w:t>取消点赞请求</w:t>
      </w:r>
      <w:proofErr w:type="gramEnd"/>
      <w:r>
        <w:rPr>
          <w:rFonts w:hint="eastAsia"/>
          <w:sz w:val="24"/>
          <w:szCs w:val="24"/>
        </w:rPr>
        <w:t>，后台返回取消点赞成功的响应后，</w:t>
      </w:r>
      <w:proofErr w:type="gramStart"/>
      <w:r>
        <w:rPr>
          <w:rFonts w:hint="eastAsia"/>
          <w:sz w:val="24"/>
          <w:szCs w:val="24"/>
        </w:rPr>
        <w:t>点赞数</w:t>
      </w:r>
      <w:proofErr w:type="gramEnd"/>
      <w:r>
        <w:rPr>
          <w:rFonts w:hint="eastAsia"/>
          <w:sz w:val="24"/>
          <w:szCs w:val="24"/>
        </w:rPr>
        <w:t>减一，</w:t>
      </w:r>
      <w:proofErr w:type="gramStart"/>
      <w:r>
        <w:rPr>
          <w:rFonts w:hint="eastAsia"/>
          <w:sz w:val="24"/>
          <w:szCs w:val="24"/>
        </w:rPr>
        <w:t>点赞按钮</w:t>
      </w:r>
      <w:proofErr w:type="gramEnd"/>
      <w:r>
        <w:rPr>
          <w:rFonts w:hint="eastAsia"/>
          <w:sz w:val="24"/>
          <w:szCs w:val="24"/>
        </w:rPr>
        <w:t>变空心。如果用户没有点过赞，</w:t>
      </w:r>
      <w:proofErr w:type="gramStart"/>
      <w:r>
        <w:rPr>
          <w:rFonts w:hint="eastAsia"/>
          <w:sz w:val="24"/>
          <w:szCs w:val="24"/>
        </w:rPr>
        <w:t>则点赞按钮</w:t>
      </w:r>
      <w:proofErr w:type="gramEnd"/>
      <w:r>
        <w:rPr>
          <w:rFonts w:hint="eastAsia"/>
          <w:sz w:val="24"/>
          <w:szCs w:val="24"/>
        </w:rPr>
        <w:t>为空心，再点击按钮时，向后台</w:t>
      </w:r>
      <w:proofErr w:type="gramStart"/>
      <w:r>
        <w:rPr>
          <w:rFonts w:hint="eastAsia"/>
          <w:sz w:val="24"/>
          <w:szCs w:val="24"/>
        </w:rPr>
        <w:t>发送点赞请求</w:t>
      </w:r>
      <w:proofErr w:type="gramEnd"/>
      <w:r>
        <w:rPr>
          <w:rFonts w:hint="eastAsia"/>
          <w:sz w:val="24"/>
          <w:szCs w:val="24"/>
        </w:rPr>
        <w:t>，后台返回点赞成功的响应后，</w:t>
      </w:r>
      <w:proofErr w:type="gramStart"/>
      <w:r>
        <w:rPr>
          <w:rFonts w:hint="eastAsia"/>
          <w:sz w:val="24"/>
          <w:szCs w:val="24"/>
        </w:rPr>
        <w:t>点赞数</w:t>
      </w:r>
      <w:proofErr w:type="gramEnd"/>
      <w:r>
        <w:rPr>
          <w:rFonts w:hint="eastAsia"/>
          <w:sz w:val="24"/>
          <w:szCs w:val="24"/>
        </w:rPr>
        <w:t>加一，</w:t>
      </w:r>
      <w:proofErr w:type="gramStart"/>
      <w:r>
        <w:rPr>
          <w:rFonts w:hint="eastAsia"/>
          <w:sz w:val="24"/>
          <w:szCs w:val="24"/>
        </w:rPr>
        <w:t>点赞按钮</w:t>
      </w:r>
      <w:proofErr w:type="gramEnd"/>
      <w:r>
        <w:rPr>
          <w:rFonts w:hint="eastAsia"/>
          <w:sz w:val="24"/>
          <w:szCs w:val="24"/>
        </w:rPr>
        <w:t>变</w:t>
      </w:r>
      <w:r w:rsidR="00FF4C0B">
        <w:rPr>
          <w:rFonts w:hint="eastAsia"/>
          <w:sz w:val="24"/>
          <w:szCs w:val="24"/>
        </w:rPr>
        <w:t>实</w:t>
      </w:r>
      <w:r>
        <w:rPr>
          <w:rFonts w:hint="eastAsia"/>
          <w:sz w:val="24"/>
          <w:szCs w:val="24"/>
        </w:rPr>
        <w:t>心。</w:t>
      </w:r>
    </w:p>
    <w:p w:rsidR="00DF7B1F" w:rsidRDefault="00FF4C0B" w:rsidP="00FF4C0B">
      <w:pPr>
        <w:pStyle w:val="a0"/>
        <w:spacing w:line="360" w:lineRule="auto"/>
        <w:jc w:val="center"/>
        <w:rPr>
          <w:sz w:val="24"/>
          <w:szCs w:val="24"/>
        </w:rPr>
      </w:pPr>
      <w:r>
        <w:rPr>
          <w:rFonts w:hint="eastAsia"/>
          <w:noProof/>
          <w:sz w:val="24"/>
          <w:szCs w:val="24"/>
        </w:rPr>
        <w:drawing>
          <wp:inline distT="0" distB="0" distL="0" distR="0">
            <wp:extent cx="965997" cy="57336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8009" cy="574560"/>
                    </a:xfrm>
                    <a:prstGeom prst="rect">
                      <a:avLst/>
                    </a:prstGeom>
                    <a:noFill/>
                    <a:ln>
                      <a:noFill/>
                    </a:ln>
                  </pic:spPr>
                </pic:pic>
              </a:graphicData>
            </a:graphic>
          </wp:inline>
        </w:drawing>
      </w:r>
      <w:r>
        <w:rPr>
          <w:rFonts w:hint="eastAsia"/>
          <w:sz w:val="24"/>
          <w:szCs w:val="24"/>
        </w:rPr>
        <w:t xml:space="preserve"> </w:t>
      </w:r>
      <w:r>
        <w:rPr>
          <w:sz w:val="24"/>
          <w:szCs w:val="24"/>
        </w:rPr>
        <w:t xml:space="preserve">              </w:t>
      </w:r>
      <w:r>
        <w:rPr>
          <w:rFonts w:hint="eastAsia"/>
          <w:noProof/>
          <w:sz w:val="24"/>
          <w:szCs w:val="24"/>
        </w:rPr>
        <w:drawing>
          <wp:inline distT="0" distB="0" distL="0" distR="0">
            <wp:extent cx="954322" cy="5805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5427" cy="581212"/>
                    </a:xfrm>
                    <a:prstGeom prst="rect">
                      <a:avLst/>
                    </a:prstGeom>
                    <a:noFill/>
                    <a:ln>
                      <a:noFill/>
                    </a:ln>
                  </pic:spPr>
                </pic:pic>
              </a:graphicData>
            </a:graphic>
          </wp:inline>
        </w:drawing>
      </w:r>
    </w:p>
    <w:p w:rsidR="00FF4C0B" w:rsidRDefault="00FF4C0B" w:rsidP="00FF4C0B">
      <w:pPr>
        <w:pStyle w:val="a0"/>
        <w:spacing w:line="360" w:lineRule="auto"/>
        <w:jc w:val="center"/>
        <w:rPr>
          <w:sz w:val="24"/>
          <w:szCs w:val="24"/>
        </w:rPr>
      </w:pPr>
      <w:r>
        <w:rPr>
          <w:rFonts w:hint="eastAsia"/>
          <w:sz w:val="24"/>
          <w:szCs w:val="24"/>
        </w:rPr>
        <w:t>图</w:t>
      </w:r>
      <w:r>
        <w:rPr>
          <w:rFonts w:hint="eastAsia"/>
          <w:sz w:val="24"/>
          <w:szCs w:val="24"/>
        </w:rPr>
        <w:t>4-10</w:t>
      </w:r>
      <w:r>
        <w:rPr>
          <w:sz w:val="24"/>
          <w:szCs w:val="24"/>
        </w:rPr>
        <w:t xml:space="preserve"> </w:t>
      </w:r>
      <w:proofErr w:type="gramStart"/>
      <w:r>
        <w:rPr>
          <w:rFonts w:hint="eastAsia"/>
          <w:sz w:val="24"/>
          <w:szCs w:val="24"/>
        </w:rPr>
        <w:t>点赞组件</w:t>
      </w:r>
      <w:proofErr w:type="gramEnd"/>
      <w:r>
        <w:rPr>
          <w:rFonts w:hint="eastAsia"/>
          <w:sz w:val="24"/>
          <w:szCs w:val="24"/>
        </w:rPr>
        <w:t>（</w:t>
      </w:r>
      <w:proofErr w:type="gramStart"/>
      <w:r>
        <w:rPr>
          <w:rFonts w:hint="eastAsia"/>
          <w:sz w:val="24"/>
          <w:szCs w:val="24"/>
        </w:rPr>
        <w:t>点赞状态</w:t>
      </w:r>
      <w:proofErr w:type="gramEnd"/>
      <w:r>
        <w:rPr>
          <w:rFonts w:hint="eastAsia"/>
          <w:sz w:val="24"/>
          <w:szCs w:val="24"/>
        </w:rPr>
        <w:t>和</w:t>
      </w:r>
      <w:proofErr w:type="gramStart"/>
      <w:r>
        <w:rPr>
          <w:rFonts w:hint="eastAsia"/>
          <w:sz w:val="24"/>
          <w:szCs w:val="24"/>
        </w:rPr>
        <w:t>取消点赞状态</w:t>
      </w:r>
      <w:proofErr w:type="gramEnd"/>
      <w:r>
        <w:rPr>
          <w:rFonts w:hint="eastAsia"/>
          <w:sz w:val="24"/>
          <w:szCs w:val="24"/>
        </w:rPr>
        <w:t>）</w:t>
      </w:r>
    </w:p>
    <w:p w:rsidR="00FF4C0B" w:rsidRPr="00FF4C0B" w:rsidRDefault="00FF4C0B" w:rsidP="00FF4C0B">
      <w:pPr>
        <w:pStyle w:val="a0"/>
        <w:spacing w:line="360" w:lineRule="auto"/>
        <w:rPr>
          <w:sz w:val="24"/>
          <w:szCs w:val="24"/>
        </w:rPr>
      </w:pPr>
    </w:p>
    <w:p w:rsidR="00FF4C0B" w:rsidRDefault="00FF4C0B" w:rsidP="00FF4C0B">
      <w:pPr>
        <w:pStyle w:val="3"/>
        <w:rPr>
          <w:rFonts w:ascii="黑体" w:eastAsia="黑体" w:hAnsi="黑体"/>
        </w:rPr>
      </w:pPr>
      <w:r>
        <w:rPr>
          <w:rFonts w:ascii="黑体" w:eastAsia="黑体" w:hAnsi="黑体" w:hint="eastAsia"/>
        </w:rPr>
        <w:lastRenderedPageBreak/>
        <w:t>评论模块组件</w:t>
      </w:r>
      <w:r w:rsidRPr="004702D4">
        <w:rPr>
          <w:rFonts w:ascii="黑体" w:eastAsia="黑体" w:hAnsi="黑体" w:hint="eastAsia"/>
        </w:rPr>
        <w:t>设计</w:t>
      </w:r>
    </w:p>
    <w:p w:rsidR="00FF4C0B" w:rsidRDefault="00FF4C0B" w:rsidP="00FF4C0B">
      <w:pPr>
        <w:pStyle w:val="a0"/>
        <w:spacing w:line="360" w:lineRule="auto"/>
        <w:rPr>
          <w:sz w:val="24"/>
          <w:szCs w:val="24"/>
        </w:rPr>
      </w:pPr>
      <w:r w:rsidRPr="00FF4C0B">
        <w:rPr>
          <w:rFonts w:hint="eastAsia"/>
          <w:sz w:val="24"/>
          <w:szCs w:val="24"/>
        </w:rPr>
        <w:t>评论</w:t>
      </w:r>
      <w:r>
        <w:rPr>
          <w:rFonts w:hint="eastAsia"/>
          <w:sz w:val="24"/>
          <w:szCs w:val="24"/>
        </w:rPr>
        <w:t>模块包含评论列表组件和评论输入框组件，二者均挂载在原创文章内容组件下。评论列表同文章列表组件逻辑相似，只是</w:t>
      </w:r>
      <w:r w:rsidR="00EE1165">
        <w:rPr>
          <w:rFonts w:hint="eastAsia"/>
          <w:sz w:val="24"/>
          <w:szCs w:val="24"/>
        </w:rPr>
        <w:t>向后台请求数据的是文章下的评论。评论输入框组件显示已登录用户的用户名和一个输入框，监听输入框的</w:t>
      </w:r>
      <w:proofErr w:type="spellStart"/>
      <w:r w:rsidR="00EE1165">
        <w:rPr>
          <w:rFonts w:hint="eastAsia"/>
          <w:sz w:val="24"/>
          <w:szCs w:val="24"/>
        </w:rPr>
        <w:t>onChange</w:t>
      </w:r>
      <w:proofErr w:type="spellEnd"/>
      <w:r w:rsidR="00EE1165">
        <w:rPr>
          <w:rFonts w:hint="eastAsia"/>
          <w:sz w:val="24"/>
          <w:szCs w:val="24"/>
        </w:rPr>
        <w:t>事件，当输入的评论内容超过</w:t>
      </w:r>
      <w:r w:rsidR="00EE1165">
        <w:rPr>
          <w:rFonts w:hint="eastAsia"/>
          <w:sz w:val="24"/>
          <w:szCs w:val="24"/>
        </w:rPr>
        <w:t>200</w:t>
      </w:r>
      <w:r w:rsidR="00EE1165">
        <w:rPr>
          <w:rFonts w:hint="eastAsia"/>
          <w:sz w:val="24"/>
          <w:szCs w:val="24"/>
        </w:rPr>
        <w:t>字时，显示提示信息：评论内容不能超过两百字</w:t>
      </w:r>
      <w:r w:rsidR="002B09AC">
        <w:rPr>
          <w:rFonts w:hint="eastAsia"/>
          <w:sz w:val="24"/>
          <w:szCs w:val="24"/>
        </w:rPr>
        <w:t>。当点击发布评论按钮时，向后台发送</w:t>
      </w:r>
      <w:r w:rsidR="00001D09">
        <w:rPr>
          <w:rFonts w:hint="eastAsia"/>
          <w:sz w:val="24"/>
          <w:szCs w:val="24"/>
        </w:rPr>
        <w:t>两个</w:t>
      </w:r>
      <w:r w:rsidR="003E0229">
        <w:rPr>
          <w:sz w:val="24"/>
          <w:szCs w:val="24"/>
        </w:rPr>
        <w:t>POST</w:t>
      </w:r>
      <w:r w:rsidR="003E0229">
        <w:rPr>
          <w:rFonts w:hint="eastAsia"/>
          <w:sz w:val="24"/>
          <w:szCs w:val="24"/>
        </w:rPr>
        <w:t>请求，</w:t>
      </w:r>
      <w:r w:rsidR="00001D09">
        <w:rPr>
          <w:rFonts w:hint="eastAsia"/>
          <w:sz w:val="24"/>
          <w:szCs w:val="24"/>
        </w:rPr>
        <w:t>一个是插入新评论的请求，</w:t>
      </w:r>
      <w:r w:rsidR="003E0229">
        <w:rPr>
          <w:rFonts w:hint="eastAsia"/>
          <w:sz w:val="24"/>
          <w:szCs w:val="24"/>
        </w:rPr>
        <w:t>请求报文中所需的原创文章</w:t>
      </w:r>
      <w:r w:rsidR="003E0229">
        <w:rPr>
          <w:rFonts w:hint="eastAsia"/>
          <w:sz w:val="24"/>
          <w:szCs w:val="24"/>
        </w:rPr>
        <w:t>id</w:t>
      </w:r>
      <w:r w:rsidR="00A17064">
        <w:rPr>
          <w:rFonts w:hint="eastAsia"/>
          <w:sz w:val="24"/>
          <w:szCs w:val="24"/>
        </w:rPr>
        <w:t>从</w:t>
      </w:r>
      <w:r w:rsidR="00A17064">
        <w:rPr>
          <w:rFonts w:hint="eastAsia"/>
          <w:sz w:val="24"/>
          <w:szCs w:val="24"/>
        </w:rPr>
        <w:t>store</w:t>
      </w:r>
      <w:r w:rsidR="00A17064">
        <w:rPr>
          <w:rFonts w:hint="eastAsia"/>
          <w:sz w:val="24"/>
          <w:szCs w:val="24"/>
        </w:rPr>
        <w:t>的</w:t>
      </w:r>
      <w:proofErr w:type="spellStart"/>
      <w:r w:rsidR="00A17064">
        <w:rPr>
          <w:rFonts w:hint="eastAsia"/>
          <w:sz w:val="24"/>
          <w:szCs w:val="24"/>
        </w:rPr>
        <w:t>originalArticle</w:t>
      </w:r>
      <w:proofErr w:type="spellEnd"/>
      <w:r w:rsidR="00A17064">
        <w:rPr>
          <w:rFonts w:hint="eastAsia"/>
          <w:sz w:val="24"/>
          <w:szCs w:val="24"/>
        </w:rPr>
        <w:t>模块获取</w:t>
      </w:r>
      <w:r w:rsidR="003E0229">
        <w:rPr>
          <w:rFonts w:hint="eastAsia"/>
          <w:sz w:val="24"/>
          <w:szCs w:val="24"/>
        </w:rPr>
        <w:t>，评论作者的</w:t>
      </w:r>
      <w:r w:rsidR="003E0229">
        <w:rPr>
          <w:rFonts w:hint="eastAsia"/>
          <w:sz w:val="24"/>
          <w:szCs w:val="24"/>
        </w:rPr>
        <w:t>id</w:t>
      </w:r>
      <w:r w:rsidR="00A17064">
        <w:rPr>
          <w:rFonts w:hint="eastAsia"/>
          <w:sz w:val="24"/>
          <w:szCs w:val="24"/>
        </w:rPr>
        <w:t>，也就是</w:t>
      </w:r>
      <w:r w:rsidR="00567207">
        <w:rPr>
          <w:rFonts w:hint="eastAsia"/>
          <w:sz w:val="24"/>
          <w:szCs w:val="24"/>
        </w:rPr>
        <w:t>已登录用户的</w:t>
      </w:r>
      <w:r w:rsidR="00567207">
        <w:rPr>
          <w:rFonts w:hint="eastAsia"/>
          <w:sz w:val="24"/>
          <w:szCs w:val="24"/>
        </w:rPr>
        <w:t>id</w:t>
      </w:r>
      <w:r w:rsidR="003E0229">
        <w:rPr>
          <w:rFonts w:hint="eastAsia"/>
          <w:sz w:val="24"/>
          <w:szCs w:val="24"/>
        </w:rPr>
        <w:t>，从</w:t>
      </w:r>
      <w:r w:rsidR="003E0229">
        <w:rPr>
          <w:rFonts w:hint="eastAsia"/>
          <w:sz w:val="24"/>
          <w:szCs w:val="24"/>
        </w:rPr>
        <w:t>store</w:t>
      </w:r>
      <w:r w:rsidR="00567207">
        <w:rPr>
          <w:rFonts w:hint="eastAsia"/>
          <w:sz w:val="24"/>
          <w:szCs w:val="24"/>
        </w:rPr>
        <w:t>的</w:t>
      </w:r>
      <w:r w:rsidR="00567207">
        <w:rPr>
          <w:rFonts w:hint="eastAsia"/>
          <w:sz w:val="24"/>
          <w:szCs w:val="24"/>
        </w:rPr>
        <w:t>user</w:t>
      </w:r>
      <w:r w:rsidR="00567207">
        <w:rPr>
          <w:rFonts w:hint="eastAsia"/>
          <w:sz w:val="24"/>
          <w:szCs w:val="24"/>
        </w:rPr>
        <w:t>模块</w:t>
      </w:r>
      <w:r w:rsidR="003E0229">
        <w:rPr>
          <w:rFonts w:hint="eastAsia"/>
          <w:sz w:val="24"/>
          <w:szCs w:val="24"/>
        </w:rPr>
        <w:t>获取</w:t>
      </w:r>
      <w:r w:rsidR="00001D09">
        <w:rPr>
          <w:rFonts w:hint="eastAsia"/>
          <w:sz w:val="24"/>
          <w:szCs w:val="24"/>
        </w:rPr>
        <w:t>；另一个是</w:t>
      </w:r>
      <w:r w:rsidR="004C51A4">
        <w:rPr>
          <w:rFonts w:hint="eastAsia"/>
          <w:sz w:val="24"/>
          <w:szCs w:val="24"/>
        </w:rPr>
        <w:t>给</w:t>
      </w:r>
      <w:r w:rsidR="00001D09">
        <w:rPr>
          <w:rFonts w:hint="eastAsia"/>
          <w:sz w:val="24"/>
          <w:szCs w:val="24"/>
        </w:rPr>
        <w:t>文章作者</w:t>
      </w:r>
      <w:r w:rsidR="004C51A4">
        <w:rPr>
          <w:rFonts w:hint="eastAsia"/>
          <w:sz w:val="24"/>
          <w:szCs w:val="24"/>
        </w:rPr>
        <w:t>添加新消息通知</w:t>
      </w:r>
      <w:r w:rsidR="00001D09">
        <w:rPr>
          <w:rFonts w:hint="eastAsia"/>
          <w:sz w:val="24"/>
          <w:szCs w:val="24"/>
        </w:rPr>
        <w:t>的请求，请求内容中的原创文章标题、文章</w:t>
      </w:r>
      <w:r w:rsidR="00001D09">
        <w:rPr>
          <w:rFonts w:hint="eastAsia"/>
          <w:sz w:val="24"/>
          <w:szCs w:val="24"/>
        </w:rPr>
        <w:t>id</w:t>
      </w:r>
      <w:r w:rsidR="00001D09">
        <w:rPr>
          <w:rFonts w:hint="eastAsia"/>
          <w:sz w:val="24"/>
          <w:szCs w:val="24"/>
        </w:rPr>
        <w:t>、作者</w:t>
      </w:r>
      <w:r w:rsidR="00001D09">
        <w:rPr>
          <w:rFonts w:hint="eastAsia"/>
          <w:sz w:val="24"/>
          <w:szCs w:val="24"/>
        </w:rPr>
        <w:t>id</w:t>
      </w:r>
      <w:r w:rsidR="00001D09">
        <w:rPr>
          <w:rFonts w:hint="eastAsia"/>
          <w:sz w:val="24"/>
          <w:szCs w:val="24"/>
        </w:rPr>
        <w:t>从</w:t>
      </w:r>
      <w:r w:rsidR="00001D09">
        <w:rPr>
          <w:rFonts w:hint="eastAsia"/>
          <w:sz w:val="24"/>
          <w:szCs w:val="24"/>
        </w:rPr>
        <w:t>store</w:t>
      </w:r>
      <w:r w:rsidR="00001D09">
        <w:rPr>
          <w:rFonts w:hint="eastAsia"/>
          <w:sz w:val="24"/>
          <w:szCs w:val="24"/>
        </w:rPr>
        <w:t>的</w:t>
      </w:r>
      <w:proofErr w:type="spellStart"/>
      <w:r w:rsidR="00001D09">
        <w:rPr>
          <w:rFonts w:hint="eastAsia"/>
          <w:sz w:val="24"/>
          <w:szCs w:val="24"/>
        </w:rPr>
        <w:t>originalArticle</w:t>
      </w:r>
      <w:proofErr w:type="spellEnd"/>
      <w:r w:rsidR="00001D09">
        <w:rPr>
          <w:rFonts w:hint="eastAsia"/>
          <w:sz w:val="24"/>
          <w:szCs w:val="24"/>
        </w:rPr>
        <w:t>模块获取</w:t>
      </w:r>
      <w:r w:rsidR="004C51A4">
        <w:rPr>
          <w:rFonts w:hint="eastAsia"/>
          <w:sz w:val="24"/>
          <w:szCs w:val="24"/>
        </w:rPr>
        <w:t>，评论者</w:t>
      </w:r>
      <w:r w:rsidR="004C51A4">
        <w:rPr>
          <w:rFonts w:hint="eastAsia"/>
          <w:sz w:val="24"/>
          <w:szCs w:val="24"/>
        </w:rPr>
        <w:t>id</w:t>
      </w:r>
      <w:r w:rsidR="004C51A4">
        <w:rPr>
          <w:rFonts w:hint="eastAsia"/>
          <w:sz w:val="24"/>
          <w:szCs w:val="24"/>
        </w:rPr>
        <w:t>从</w:t>
      </w:r>
      <w:r w:rsidR="004C51A4">
        <w:rPr>
          <w:rFonts w:hint="eastAsia"/>
          <w:sz w:val="24"/>
          <w:szCs w:val="24"/>
        </w:rPr>
        <w:t>store</w:t>
      </w:r>
      <w:r w:rsidR="004C51A4">
        <w:rPr>
          <w:rFonts w:hint="eastAsia"/>
          <w:sz w:val="24"/>
          <w:szCs w:val="24"/>
        </w:rPr>
        <w:t>的</w:t>
      </w:r>
      <w:r w:rsidR="004C51A4">
        <w:rPr>
          <w:rFonts w:hint="eastAsia"/>
          <w:sz w:val="24"/>
          <w:szCs w:val="24"/>
        </w:rPr>
        <w:t>user</w:t>
      </w:r>
      <w:r w:rsidR="004C51A4">
        <w:rPr>
          <w:rFonts w:hint="eastAsia"/>
          <w:sz w:val="24"/>
          <w:szCs w:val="24"/>
        </w:rPr>
        <w:t>模块获取。</w:t>
      </w:r>
      <w:r w:rsidR="00001D09">
        <w:rPr>
          <w:rFonts w:hint="eastAsia"/>
          <w:sz w:val="24"/>
          <w:szCs w:val="24"/>
        </w:rPr>
        <w:t>从</w:t>
      </w:r>
      <w:r w:rsidR="003E0229">
        <w:rPr>
          <w:rFonts w:hint="eastAsia"/>
          <w:sz w:val="24"/>
          <w:szCs w:val="24"/>
        </w:rPr>
        <w:t>当后台返回评论成功的响应后，显示提示信息：评论成功，刷新页面后可见。</w:t>
      </w:r>
    </w:p>
    <w:p w:rsidR="003E0229" w:rsidRDefault="003E0229" w:rsidP="003E0229">
      <w:pPr>
        <w:pStyle w:val="a0"/>
        <w:spacing w:line="360" w:lineRule="auto"/>
        <w:rPr>
          <w:sz w:val="24"/>
          <w:szCs w:val="24"/>
        </w:rPr>
      </w:pPr>
      <w:r>
        <w:rPr>
          <w:rFonts w:hint="eastAsia"/>
          <w:noProof/>
          <w:sz w:val="24"/>
          <w:szCs w:val="24"/>
        </w:rPr>
        <w:drawing>
          <wp:inline distT="0" distB="0" distL="0" distR="0">
            <wp:extent cx="5274310" cy="36696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评论列表.bmp"/>
                    <pic:cNvPicPr/>
                  </pic:nvPicPr>
                  <pic:blipFill>
                    <a:blip r:embed="rId40">
                      <a:extLst>
                        <a:ext uri="{28A0092B-C50C-407E-A947-70E740481C1C}">
                          <a14:useLocalDpi xmlns:a14="http://schemas.microsoft.com/office/drawing/2010/main" val="0"/>
                        </a:ext>
                      </a:extLst>
                    </a:blip>
                    <a:stretch>
                      <a:fillRect/>
                    </a:stretch>
                  </pic:blipFill>
                  <pic:spPr>
                    <a:xfrm>
                      <a:off x="0" y="0"/>
                      <a:ext cx="5274310" cy="3669665"/>
                    </a:xfrm>
                    <a:prstGeom prst="rect">
                      <a:avLst/>
                    </a:prstGeom>
                  </pic:spPr>
                </pic:pic>
              </a:graphicData>
            </a:graphic>
          </wp:inline>
        </w:drawing>
      </w:r>
    </w:p>
    <w:p w:rsidR="003E0229" w:rsidRDefault="003E0229" w:rsidP="003E0229">
      <w:pPr>
        <w:pStyle w:val="a0"/>
        <w:spacing w:line="360" w:lineRule="auto"/>
        <w:jc w:val="center"/>
        <w:rPr>
          <w:sz w:val="24"/>
          <w:szCs w:val="24"/>
        </w:rPr>
      </w:pPr>
      <w:r>
        <w:rPr>
          <w:rFonts w:hint="eastAsia"/>
          <w:sz w:val="24"/>
          <w:szCs w:val="24"/>
        </w:rPr>
        <w:t>图</w:t>
      </w:r>
      <w:r>
        <w:rPr>
          <w:rFonts w:hint="eastAsia"/>
          <w:sz w:val="24"/>
          <w:szCs w:val="24"/>
        </w:rPr>
        <w:t>4-11</w:t>
      </w:r>
      <w:r>
        <w:rPr>
          <w:sz w:val="24"/>
          <w:szCs w:val="24"/>
        </w:rPr>
        <w:t xml:space="preserve"> </w:t>
      </w:r>
      <w:r>
        <w:rPr>
          <w:rFonts w:hint="eastAsia"/>
          <w:sz w:val="24"/>
          <w:szCs w:val="24"/>
        </w:rPr>
        <w:t>评论列表组件</w:t>
      </w:r>
    </w:p>
    <w:p w:rsidR="003E0229" w:rsidRPr="00FF4C0B" w:rsidRDefault="003E0229" w:rsidP="003E0229">
      <w:pPr>
        <w:pStyle w:val="a0"/>
        <w:spacing w:line="360" w:lineRule="auto"/>
        <w:jc w:val="center"/>
        <w:rPr>
          <w:sz w:val="24"/>
          <w:szCs w:val="24"/>
        </w:rPr>
      </w:pPr>
      <w:r>
        <w:rPr>
          <w:noProof/>
          <w:sz w:val="24"/>
          <w:szCs w:val="24"/>
        </w:rPr>
        <w:lastRenderedPageBreak/>
        <w:drawing>
          <wp:inline distT="0" distB="0" distL="0" distR="0">
            <wp:extent cx="5263515" cy="25126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63515" cy="2512695"/>
                    </a:xfrm>
                    <a:prstGeom prst="rect">
                      <a:avLst/>
                    </a:prstGeom>
                    <a:noFill/>
                    <a:ln>
                      <a:noFill/>
                    </a:ln>
                  </pic:spPr>
                </pic:pic>
              </a:graphicData>
            </a:graphic>
          </wp:inline>
        </w:drawing>
      </w:r>
    </w:p>
    <w:p w:rsidR="004702D4" w:rsidRDefault="003E0229" w:rsidP="003E0229">
      <w:pPr>
        <w:pStyle w:val="a0"/>
        <w:spacing w:line="360" w:lineRule="auto"/>
        <w:jc w:val="center"/>
        <w:rPr>
          <w:sz w:val="24"/>
          <w:szCs w:val="24"/>
        </w:rPr>
      </w:pPr>
      <w:r>
        <w:rPr>
          <w:rFonts w:hint="eastAsia"/>
          <w:sz w:val="24"/>
          <w:szCs w:val="24"/>
        </w:rPr>
        <w:t>图</w:t>
      </w:r>
      <w:r>
        <w:rPr>
          <w:rFonts w:hint="eastAsia"/>
          <w:sz w:val="24"/>
          <w:szCs w:val="24"/>
        </w:rPr>
        <w:t>4-12</w:t>
      </w:r>
      <w:r>
        <w:rPr>
          <w:sz w:val="24"/>
          <w:szCs w:val="24"/>
        </w:rPr>
        <w:t xml:space="preserve"> </w:t>
      </w:r>
      <w:r>
        <w:rPr>
          <w:rFonts w:hint="eastAsia"/>
          <w:sz w:val="24"/>
          <w:szCs w:val="24"/>
        </w:rPr>
        <w:t>评论输入框组件</w:t>
      </w:r>
    </w:p>
    <w:p w:rsidR="001102A0" w:rsidRDefault="001102A0" w:rsidP="001102A0">
      <w:pPr>
        <w:pStyle w:val="3"/>
        <w:rPr>
          <w:rFonts w:ascii="黑体" w:eastAsia="黑体" w:hAnsi="黑体"/>
        </w:rPr>
      </w:pPr>
      <w:r>
        <w:rPr>
          <w:rFonts w:ascii="黑体" w:eastAsia="黑体" w:hAnsi="黑体" w:hint="eastAsia"/>
        </w:rPr>
        <w:t>回复模块组件</w:t>
      </w:r>
      <w:r w:rsidRPr="004702D4">
        <w:rPr>
          <w:rFonts w:ascii="黑体" w:eastAsia="黑体" w:hAnsi="黑体" w:hint="eastAsia"/>
        </w:rPr>
        <w:t>设计</w:t>
      </w:r>
    </w:p>
    <w:p w:rsidR="007F505B" w:rsidRDefault="006D5C02" w:rsidP="007F505B">
      <w:pPr>
        <w:pStyle w:val="a0"/>
        <w:spacing w:line="360" w:lineRule="auto"/>
        <w:rPr>
          <w:sz w:val="24"/>
          <w:szCs w:val="24"/>
        </w:rPr>
      </w:pPr>
      <w:r>
        <w:rPr>
          <w:rFonts w:hint="eastAsia"/>
          <w:sz w:val="24"/>
          <w:szCs w:val="24"/>
        </w:rPr>
        <w:t>回复模块包含回复列表组件和回复输入框组件，在评论列表的每个评论项中有一个回复按钮，当用户未登录时，单击该</w:t>
      </w:r>
      <w:r w:rsidR="00D561FC">
        <w:rPr>
          <w:rFonts w:hint="eastAsia"/>
          <w:sz w:val="24"/>
          <w:szCs w:val="24"/>
        </w:rPr>
        <w:t>按钮</w:t>
      </w:r>
      <w:r>
        <w:rPr>
          <w:rFonts w:hint="eastAsia"/>
          <w:sz w:val="24"/>
          <w:szCs w:val="24"/>
        </w:rPr>
        <w:t>，只显示</w:t>
      </w:r>
      <w:r w:rsidR="00D561FC">
        <w:rPr>
          <w:rFonts w:hint="eastAsia"/>
          <w:sz w:val="24"/>
          <w:szCs w:val="24"/>
        </w:rPr>
        <w:t>评论列表，不显示评论输入框。评论列表组件的实现逻辑同文章列表和评论列表组件类似，只是向后台请求的是评论下的回复</w:t>
      </w:r>
      <w:r w:rsidR="007F505B">
        <w:rPr>
          <w:rFonts w:hint="eastAsia"/>
          <w:sz w:val="24"/>
          <w:szCs w:val="24"/>
        </w:rPr>
        <w:t>，请求回复时发送的报文需要评论的</w:t>
      </w:r>
      <w:r w:rsidR="007F505B">
        <w:rPr>
          <w:rFonts w:hint="eastAsia"/>
          <w:sz w:val="24"/>
          <w:szCs w:val="24"/>
        </w:rPr>
        <w:t>id</w:t>
      </w:r>
      <w:r w:rsidR="007F505B">
        <w:rPr>
          <w:rFonts w:hint="eastAsia"/>
          <w:sz w:val="24"/>
          <w:szCs w:val="24"/>
        </w:rPr>
        <w:t>，这一数据是评论项组件直接通过</w:t>
      </w:r>
      <w:r w:rsidR="007F505B">
        <w:rPr>
          <w:rFonts w:hint="eastAsia"/>
          <w:sz w:val="24"/>
          <w:szCs w:val="24"/>
        </w:rPr>
        <w:t>props</w:t>
      </w:r>
      <w:r w:rsidR="007F505B">
        <w:rPr>
          <w:rFonts w:hint="eastAsia"/>
          <w:sz w:val="24"/>
          <w:szCs w:val="24"/>
        </w:rPr>
        <w:t>传递给回复列表组件的</w:t>
      </w:r>
      <w:r w:rsidR="00D561FC">
        <w:rPr>
          <w:rFonts w:hint="eastAsia"/>
          <w:sz w:val="24"/>
          <w:szCs w:val="24"/>
        </w:rPr>
        <w:t>。</w:t>
      </w:r>
      <w:r w:rsidR="007F505B">
        <w:rPr>
          <w:rFonts w:hint="eastAsia"/>
          <w:sz w:val="24"/>
          <w:szCs w:val="24"/>
        </w:rPr>
        <w:t>当用户已经登录时，单击评论项下的回复按钮，会在评论列表下显示回复输入框组件，同时把评论的作者</w:t>
      </w:r>
      <w:r w:rsidR="007F505B">
        <w:rPr>
          <w:rFonts w:hint="eastAsia"/>
          <w:sz w:val="24"/>
          <w:szCs w:val="24"/>
        </w:rPr>
        <w:t>id</w:t>
      </w:r>
      <w:r w:rsidR="007F505B">
        <w:rPr>
          <w:rFonts w:hint="eastAsia"/>
          <w:sz w:val="24"/>
          <w:szCs w:val="24"/>
        </w:rPr>
        <w:t>通过</w:t>
      </w:r>
      <w:r w:rsidR="007F505B">
        <w:rPr>
          <w:rFonts w:hint="eastAsia"/>
          <w:sz w:val="24"/>
          <w:szCs w:val="24"/>
        </w:rPr>
        <w:t>props</w:t>
      </w:r>
      <w:r w:rsidR="007F505B">
        <w:rPr>
          <w:rFonts w:hint="eastAsia"/>
          <w:sz w:val="24"/>
          <w:szCs w:val="24"/>
        </w:rPr>
        <w:t>传给该组件。当用户直接在回复框内输入回复内容</w:t>
      </w:r>
      <w:r w:rsidR="00001D09">
        <w:rPr>
          <w:rFonts w:hint="eastAsia"/>
          <w:sz w:val="24"/>
          <w:szCs w:val="24"/>
        </w:rPr>
        <w:t>并点击发布回复按钮时，向后台发送插入新回复的请求，请求内容中的</w:t>
      </w:r>
      <w:r w:rsidR="00001D09">
        <w:rPr>
          <w:rFonts w:hint="eastAsia"/>
          <w:sz w:val="24"/>
          <w:szCs w:val="24"/>
        </w:rPr>
        <w:t>responder</w:t>
      </w:r>
      <w:r w:rsidR="00001D09">
        <w:rPr>
          <w:rFonts w:hint="eastAsia"/>
          <w:sz w:val="24"/>
          <w:szCs w:val="24"/>
        </w:rPr>
        <w:t>字段，即被回复者，就是上层组件传入的评论者</w:t>
      </w:r>
      <w:r w:rsidR="00001D09">
        <w:rPr>
          <w:rFonts w:hint="eastAsia"/>
          <w:sz w:val="24"/>
          <w:szCs w:val="24"/>
        </w:rPr>
        <w:t>id</w:t>
      </w:r>
      <w:r w:rsidR="00001D09">
        <w:rPr>
          <w:rFonts w:hint="eastAsia"/>
          <w:sz w:val="24"/>
          <w:szCs w:val="24"/>
        </w:rPr>
        <w:t>。如果在回复列表中点击了列表项的回复按钮，则评论输入框内会自动添加“</w:t>
      </w:r>
      <w:r w:rsidR="00001D09">
        <w:rPr>
          <w:sz w:val="24"/>
          <w:szCs w:val="24"/>
        </w:rPr>
        <w:t>@</w:t>
      </w:r>
      <w:r w:rsidR="00001D09">
        <w:rPr>
          <w:rFonts w:hint="eastAsia"/>
          <w:sz w:val="24"/>
          <w:szCs w:val="24"/>
        </w:rPr>
        <w:t>”后跟被回复者的用户名，同时在点击发布回复按钮时，向后台发送插入新回复的请求</w:t>
      </w:r>
      <w:r w:rsidR="00B36FD7">
        <w:rPr>
          <w:rFonts w:hint="eastAsia"/>
          <w:sz w:val="24"/>
          <w:szCs w:val="24"/>
        </w:rPr>
        <w:t>，请求</w:t>
      </w:r>
      <w:r w:rsidR="00001D09">
        <w:rPr>
          <w:rFonts w:hint="eastAsia"/>
          <w:sz w:val="24"/>
          <w:szCs w:val="24"/>
        </w:rPr>
        <w:t>内容中的</w:t>
      </w:r>
      <w:r w:rsidR="00001D09">
        <w:rPr>
          <w:rFonts w:hint="eastAsia"/>
          <w:sz w:val="24"/>
          <w:szCs w:val="24"/>
        </w:rPr>
        <w:t>responder</w:t>
      </w:r>
      <w:r w:rsidR="00001D09">
        <w:rPr>
          <w:rFonts w:hint="eastAsia"/>
          <w:sz w:val="24"/>
          <w:szCs w:val="24"/>
        </w:rPr>
        <w:t>字段，会变成刚才点击的回复项的作者</w:t>
      </w:r>
      <w:r w:rsidR="00001D09">
        <w:rPr>
          <w:rFonts w:hint="eastAsia"/>
          <w:sz w:val="24"/>
          <w:szCs w:val="24"/>
        </w:rPr>
        <w:t>id</w:t>
      </w:r>
      <w:r w:rsidR="007F505B">
        <w:rPr>
          <w:rFonts w:hint="eastAsia"/>
          <w:sz w:val="24"/>
          <w:szCs w:val="24"/>
        </w:rPr>
        <w:t>。</w:t>
      </w:r>
      <w:r w:rsidR="00B36FD7">
        <w:rPr>
          <w:rFonts w:hint="eastAsia"/>
          <w:sz w:val="24"/>
          <w:szCs w:val="24"/>
        </w:rPr>
        <w:t>发送了插入新回复的请求后，还要分别给文章作者、评论作者、被回复者、</w:t>
      </w:r>
      <w:r w:rsidR="007F505B">
        <w:rPr>
          <w:rFonts w:hint="eastAsia"/>
          <w:sz w:val="24"/>
          <w:szCs w:val="24"/>
        </w:rPr>
        <w:t>发送</w:t>
      </w:r>
      <w:r w:rsidR="00B36FD7">
        <w:rPr>
          <w:rFonts w:hint="eastAsia"/>
          <w:sz w:val="24"/>
          <w:szCs w:val="24"/>
        </w:rPr>
        <w:t>插入新消息通知的</w:t>
      </w:r>
      <w:r w:rsidR="007F505B">
        <w:rPr>
          <w:rFonts w:hint="eastAsia"/>
          <w:sz w:val="24"/>
          <w:szCs w:val="24"/>
        </w:rPr>
        <w:t>请求，</w:t>
      </w:r>
      <w:r w:rsidR="00B36FD7">
        <w:rPr>
          <w:rFonts w:hint="eastAsia"/>
          <w:sz w:val="24"/>
          <w:szCs w:val="24"/>
        </w:rPr>
        <w:t>请求报文内容中所需的字段也是从</w:t>
      </w:r>
      <w:r w:rsidR="00B36FD7">
        <w:rPr>
          <w:rFonts w:hint="eastAsia"/>
          <w:sz w:val="24"/>
          <w:szCs w:val="24"/>
        </w:rPr>
        <w:t>store</w:t>
      </w:r>
      <w:r w:rsidR="00B36FD7">
        <w:rPr>
          <w:rFonts w:hint="eastAsia"/>
          <w:sz w:val="24"/>
          <w:szCs w:val="24"/>
        </w:rPr>
        <w:t>中获取</w:t>
      </w:r>
      <w:r w:rsidR="007F505B">
        <w:rPr>
          <w:rFonts w:hint="eastAsia"/>
          <w:sz w:val="24"/>
          <w:szCs w:val="24"/>
        </w:rPr>
        <w:t>。当后台返回</w:t>
      </w:r>
      <w:r w:rsidR="00B36FD7">
        <w:rPr>
          <w:rFonts w:hint="eastAsia"/>
          <w:sz w:val="24"/>
          <w:szCs w:val="24"/>
        </w:rPr>
        <w:t>回复</w:t>
      </w:r>
      <w:r w:rsidR="007F505B">
        <w:rPr>
          <w:rFonts w:hint="eastAsia"/>
          <w:sz w:val="24"/>
          <w:szCs w:val="24"/>
        </w:rPr>
        <w:t>成功的响应后，显示提示信息：</w:t>
      </w:r>
      <w:r w:rsidR="00B36FD7">
        <w:rPr>
          <w:rFonts w:hint="eastAsia"/>
          <w:sz w:val="24"/>
          <w:szCs w:val="24"/>
        </w:rPr>
        <w:t>回复</w:t>
      </w:r>
      <w:r w:rsidR="007F505B">
        <w:rPr>
          <w:rFonts w:hint="eastAsia"/>
          <w:sz w:val="24"/>
          <w:szCs w:val="24"/>
        </w:rPr>
        <w:t>成功，刷新页面后可见。</w:t>
      </w:r>
    </w:p>
    <w:p w:rsidR="00B36FD7" w:rsidRDefault="00B36FD7" w:rsidP="007F505B">
      <w:pPr>
        <w:pStyle w:val="a0"/>
        <w:spacing w:line="360" w:lineRule="auto"/>
        <w:rPr>
          <w:sz w:val="24"/>
          <w:szCs w:val="24"/>
        </w:rPr>
      </w:pPr>
      <w:r>
        <w:rPr>
          <w:noProof/>
          <w:sz w:val="24"/>
          <w:szCs w:val="24"/>
        </w:rPr>
        <w:lastRenderedPageBreak/>
        <w:drawing>
          <wp:inline distT="0" distB="0" distL="0" distR="0">
            <wp:extent cx="5270500" cy="4572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0500" cy="4572000"/>
                    </a:xfrm>
                    <a:prstGeom prst="rect">
                      <a:avLst/>
                    </a:prstGeom>
                    <a:noFill/>
                    <a:ln>
                      <a:noFill/>
                    </a:ln>
                  </pic:spPr>
                </pic:pic>
              </a:graphicData>
            </a:graphic>
          </wp:inline>
        </w:drawing>
      </w:r>
    </w:p>
    <w:p w:rsidR="00B36FD7" w:rsidRDefault="00B36FD7" w:rsidP="00B36FD7">
      <w:pPr>
        <w:pStyle w:val="a0"/>
        <w:spacing w:line="360" w:lineRule="auto"/>
        <w:jc w:val="center"/>
        <w:rPr>
          <w:sz w:val="24"/>
          <w:szCs w:val="24"/>
        </w:rPr>
      </w:pPr>
      <w:r>
        <w:rPr>
          <w:rFonts w:hint="eastAsia"/>
          <w:sz w:val="24"/>
          <w:szCs w:val="24"/>
        </w:rPr>
        <w:t>图</w:t>
      </w:r>
      <w:r>
        <w:rPr>
          <w:rFonts w:hint="eastAsia"/>
          <w:sz w:val="24"/>
          <w:szCs w:val="24"/>
        </w:rPr>
        <w:t>4-13</w:t>
      </w:r>
      <w:r>
        <w:rPr>
          <w:sz w:val="24"/>
          <w:szCs w:val="24"/>
        </w:rPr>
        <w:t xml:space="preserve"> </w:t>
      </w:r>
      <w:r>
        <w:rPr>
          <w:rFonts w:hint="eastAsia"/>
          <w:sz w:val="24"/>
          <w:szCs w:val="24"/>
        </w:rPr>
        <w:t>回复列表和回复输入框组件</w:t>
      </w:r>
    </w:p>
    <w:p w:rsidR="00B36FD7" w:rsidRDefault="00B36FD7" w:rsidP="00B36FD7">
      <w:pPr>
        <w:pStyle w:val="3"/>
        <w:rPr>
          <w:rFonts w:ascii="黑体" w:eastAsia="黑体" w:hAnsi="黑体"/>
        </w:rPr>
      </w:pPr>
      <w:r>
        <w:rPr>
          <w:rFonts w:ascii="黑体" w:eastAsia="黑体" w:hAnsi="黑体" w:hint="eastAsia"/>
        </w:rPr>
        <w:t>消息通知模块组件</w:t>
      </w:r>
      <w:r w:rsidRPr="004702D4">
        <w:rPr>
          <w:rFonts w:ascii="黑体" w:eastAsia="黑体" w:hAnsi="黑体" w:hint="eastAsia"/>
        </w:rPr>
        <w:t>设计</w:t>
      </w:r>
    </w:p>
    <w:p w:rsidR="00B36FD7" w:rsidRDefault="00B36FD7" w:rsidP="00B36FD7">
      <w:pPr>
        <w:pStyle w:val="a0"/>
        <w:spacing w:line="360" w:lineRule="auto"/>
        <w:rPr>
          <w:sz w:val="24"/>
          <w:szCs w:val="24"/>
        </w:rPr>
      </w:pPr>
      <w:r>
        <w:rPr>
          <w:rFonts w:hint="eastAsia"/>
          <w:sz w:val="24"/>
          <w:szCs w:val="24"/>
        </w:rPr>
        <w:t>消息</w:t>
      </w:r>
      <w:r w:rsidR="00154513">
        <w:rPr>
          <w:rFonts w:hint="eastAsia"/>
          <w:sz w:val="24"/>
          <w:szCs w:val="24"/>
        </w:rPr>
        <w:t>通知列表组件主要是显示与用户相关的消息，对</w:t>
      </w:r>
      <w:r w:rsidR="00FD4040">
        <w:rPr>
          <w:rFonts w:hint="eastAsia"/>
          <w:sz w:val="24"/>
          <w:szCs w:val="24"/>
        </w:rPr>
        <w:t>访客</w:t>
      </w:r>
      <w:r w:rsidR="00154513">
        <w:rPr>
          <w:rFonts w:hint="eastAsia"/>
          <w:sz w:val="24"/>
          <w:szCs w:val="24"/>
        </w:rPr>
        <w:t>来说，</w:t>
      </w:r>
      <w:r w:rsidR="00FD4040">
        <w:rPr>
          <w:rFonts w:hint="eastAsia"/>
          <w:sz w:val="24"/>
          <w:szCs w:val="24"/>
        </w:rPr>
        <w:t>包括</w:t>
      </w:r>
      <w:r w:rsidR="009C2980">
        <w:rPr>
          <w:rFonts w:hint="eastAsia"/>
          <w:sz w:val="24"/>
          <w:szCs w:val="24"/>
        </w:rPr>
        <w:t>自己评论下的回复和</w:t>
      </w:r>
      <w:r w:rsidR="009C2980">
        <w:rPr>
          <w:rFonts w:hint="eastAsia"/>
          <w:sz w:val="24"/>
          <w:szCs w:val="24"/>
        </w:rPr>
        <w:t>@</w:t>
      </w:r>
      <w:r w:rsidR="009C2980">
        <w:rPr>
          <w:rFonts w:hint="eastAsia"/>
          <w:sz w:val="24"/>
          <w:szCs w:val="24"/>
        </w:rPr>
        <w:t>自己的回复；对于博主，还包括</w:t>
      </w:r>
      <w:r w:rsidR="008C59D3">
        <w:rPr>
          <w:rFonts w:hint="eastAsia"/>
          <w:sz w:val="24"/>
          <w:szCs w:val="24"/>
        </w:rPr>
        <w:t>博主所写的原创文章下的评论、回复、点赞</w:t>
      </w:r>
      <w:r w:rsidR="009C2980">
        <w:rPr>
          <w:rFonts w:hint="eastAsia"/>
          <w:sz w:val="24"/>
          <w:szCs w:val="24"/>
        </w:rPr>
        <w:t>。消息通知组件挂载阶段向后台请求消息列表，对于用户未读的消息，会有红点提醒，当点击查看消息的链接后，向后台发送将消息设置为已读的请求，同时将</w:t>
      </w:r>
      <w:r w:rsidR="009C2980">
        <w:rPr>
          <w:rFonts w:hint="eastAsia"/>
          <w:sz w:val="24"/>
          <w:szCs w:val="24"/>
        </w:rPr>
        <w:t>store</w:t>
      </w:r>
      <w:r w:rsidR="009C2980">
        <w:rPr>
          <w:rFonts w:hint="eastAsia"/>
          <w:sz w:val="24"/>
          <w:szCs w:val="24"/>
        </w:rPr>
        <w:t>的</w:t>
      </w:r>
      <w:r w:rsidR="009C2980">
        <w:rPr>
          <w:rFonts w:hint="eastAsia"/>
          <w:sz w:val="24"/>
          <w:szCs w:val="24"/>
        </w:rPr>
        <w:t>user</w:t>
      </w:r>
      <w:r w:rsidR="009C2980">
        <w:rPr>
          <w:rFonts w:hint="eastAsia"/>
          <w:sz w:val="24"/>
          <w:szCs w:val="24"/>
        </w:rPr>
        <w:t>模块中，用户的未读消息数减</w:t>
      </w:r>
      <w:proofErr w:type="gramStart"/>
      <w:r w:rsidR="009C2980">
        <w:rPr>
          <w:rFonts w:hint="eastAsia"/>
          <w:sz w:val="24"/>
          <w:szCs w:val="24"/>
        </w:rPr>
        <w:t>一</w:t>
      </w:r>
      <w:proofErr w:type="gramEnd"/>
      <w:r w:rsidR="009C2980">
        <w:rPr>
          <w:rFonts w:hint="eastAsia"/>
          <w:sz w:val="24"/>
          <w:szCs w:val="24"/>
        </w:rPr>
        <w:t>。</w:t>
      </w:r>
    </w:p>
    <w:p w:rsidR="009C2980" w:rsidRDefault="009C2980" w:rsidP="00B36FD7">
      <w:pPr>
        <w:pStyle w:val="a0"/>
        <w:spacing w:line="360" w:lineRule="auto"/>
        <w:rPr>
          <w:sz w:val="24"/>
          <w:szCs w:val="24"/>
        </w:rPr>
      </w:pPr>
      <w:r>
        <w:rPr>
          <w:rFonts w:hint="eastAsia"/>
          <w:noProof/>
          <w:sz w:val="24"/>
          <w:szCs w:val="24"/>
        </w:rPr>
        <w:lastRenderedPageBreak/>
        <w:drawing>
          <wp:inline distT="0" distB="0" distL="0" distR="0">
            <wp:extent cx="5270500" cy="48310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0500" cy="4831080"/>
                    </a:xfrm>
                    <a:prstGeom prst="rect">
                      <a:avLst/>
                    </a:prstGeom>
                    <a:noFill/>
                    <a:ln>
                      <a:noFill/>
                    </a:ln>
                  </pic:spPr>
                </pic:pic>
              </a:graphicData>
            </a:graphic>
          </wp:inline>
        </w:drawing>
      </w:r>
    </w:p>
    <w:p w:rsidR="00EB481B" w:rsidRPr="009C2980" w:rsidRDefault="009C2980" w:rsidP="009C2980">
      <w:pPr>
        <w:pStyle w:val="a0"/>
        <w:spacing w:line="360" w:lineRule="auto"/>
        <w:jc w:val="center"/>
        <w:rPr>
          <w:sz w:val="24"/>
          <w:szCs w:val="24"/>
        </w:rPr>
      </w:pPr>
      <w:r>
        <w:rPr>
          <w:rFonts w:hint="eastAsia"/>
          <w:sz w:val="24"/>
          <w:szCs w:val="24"/>
        </w:rPr>
        <w:t>图</w:t>
      </w:r>
      <w:r>
        <w:rPr>
          <w:rFonts w:hint="eastAsia"/>
          <w:sz w:val="24"/>
          <w:szCs w:val="24"/>
        </w:rPr>
        <w:t>4-14</w:t>
      </w:r>
      <w:r>
        <w:rPr>
          <w:sz w:val="24"/>
          <w:szCs w:val="24"/>
        </w:rPr>
        <w:t xml:space="preserve"> </w:t>
      </w:r>
      <w:r>
        <w:rPr>
          <w:rFonts w:hint="eastAsia"/>
          <w:sz w:val="24"/>
          <w:szCs w:val="24"/>
        </w:rPr>
        <w:t>消息列表组件</w:t>
      </w:r>
      <w:r w:rsidR="007C7FB7" w:rsidRPr="00651E2C">
        <w:rPr>
          <w:rFonts w:ascii="黑体" w:eastAsia="黑体" w:hAnsi="黑体"/>
          <w:sz w:val="28"/>
          <w:szCs w:val="28"/>
        </w:rPr>
        <w:br w:type="page"/>
      </w:r>
    </w:p>
    <w:p w:rsidR="008504FE" w:rsidRDefault="009C2980">
      <w:pPr>
        <w:pStyle w:val="1"/>
        <w:spacing w:line="720" w:lineRule="auto"/>
      </w:pPr>
      <w:bookmarkStart w:id="437" w:name="_Toc194086107"/>
      <w:r>
        <w:rPr>
          <w:rFonts w:hint="eastAsia"/>
        </w:rPr>
        <w:lastRenderedPageBreak/>
        <w:t>系统测试</w:t>
      </w:r>
    </w:p>
    <w:p w:rsidR="008504FE" w:rsidRDefault="009C2980">
      <w:pPr>
        <w:pStyle w:val="2"/>
        <w:spacing w:line="720" w:lineRule="auto"/>
        <w:jc w:val="both"/>
        <w:rPr>
          <w:rFonts w:ascii="黑体" w:eastAsia="黑体" w:hAnsi="黑体"/>
          <w:sz w:val="28"/>
          <w:szCs w:val="28"/>
          <w:lang w:eastAsia="zh-CN"/>
        </w:rPr>
      </w:pPr>
      <w:r>
        <w:rPr>
          <w:rFonts w:ascii="黑体" w:eastAsia="黑体" w:hAnsi="黑体" w:hint="eastAsia"/>
          <w:sz w:val="28"/>
          <w:szCs w:val="28"/>
          <w:lang w:eastAsia="zh-CN"/>
        </w:rPr>
        <w:t>测试目的</w:t>
      </w:r>
    </w:p>
    <w:p w:rsidR="00CD29DE" w:rsidRPr="00DC431C" w:rsidRDefault="00CD29DE" w:rsidP="00DC431C">
      <w:pPr>
        <w:pStyle w:val="a0"/>
        <w:numPr>
          <w:ilvl w:val="0"/>
          <w:numId w:val="16"/>
        </w:numPr>
        <w:spacing w:line="360" w:lineRule="auto"/>
        <w:rPr>
          <w:rFonts w:hint="eastAsia"/>
          <w:sz w:val="24"/>
          <w:szCs w:val="24"/>
        </w:rPr>
      </w:pPr>
      <w:r w:rsidRPr="00DC431C">
        <w:rPr>
          <w:rFonts w:hint="eastAsia"/>
          <w:sz w:val="24"/>
          <w:szCs w:val="24"/>
        </w:rPr>
        <w:t>软件测试是为了发现错误而执行程序的过程。</w:t>
      </w:r>
    </w:p>
    <w:p w:rsidR="00CD29DE" w:rsidRPr="00DC431C" w:rsidRDefault="00CD29DE" w:rsidP="00DC431C">
      <w:pPr>
        <w:pStyle w:val="a0"/>
        <w:numPr>
          <w:ilvl w:val="0"/>
          <w:numId w:val="16"/>
        </w:numPr>
        <w:spacing w:line="360" w:lineRule="auto"/>
        <w:rPr>
          <w:rFonts w:hint="eastAsia"/>
          <w:sz w:val="24"/>
          <w:szCs w:val="24"/>
        </w:rPr>
      </w:pPr>
      <w:r w:rsidRPr="00DC431C">
        <w:rPr>
          <w:rFonts w:hint="eastAsia"/>
          <w:sz w:val="24"/>
          <w:szCs w:val="24"/>
        </w:rPr>
        <w:t>测试是为了证明程序有错，而不是证明程序无错。（发现错误不是唯一目的）</w:t>
      </w:r>
    </w:p>
    <w:p w:rsidR="00CD29DE" w:rsidRPr="00DC431C" w:rsidRDefault="00CD29DE" w:rsidP="00DC431C">
      <w:pPr>
        <w:pStyle w:val="a0"/>
        <w:numPr>
          <w:ilvl w:val="0"/>
          <w:numId w:val="16"/>
        </w:numPr>
        <w:spacing w:line="360" w:lineRule="auto"/>
        <w:rPr>
          <w:rFonts w:hint="eastAsia"/>
          <w:sz w:val="24"/>
          <w:szCs w:val="24"/>
        </w:rPr>
      </w:pPr>
      <w:r w:rsidRPr="00DC431C">
        <w:rPr>
          <w:rFonts w:hint="eastAsia"/>
          <w:sz w:val="24"/>
          <w:szCs w:val="24"/>
        </w:rPr>
        <w:t>一个好的测试用例在于它发现至今未发现的错误。</w:t>
      </w:r>
    </w:p>
    <w:p w:rsidR="00CD29DE" w:rsidRPr="00DC431C" w:rsidRDefault="00CD29DE" w:rsidP="00DC431C">
      <w:pPr>
        <w:pStyle w:val="a0"/>
        <w:numPr>
          <w:ilvl w:val="0"/>
          <w:numId w:val="16"/>
        </w:numPr>
        <w:spacing w:line="360" w:lineRule="auto"/>
        <w:rPr>
          <w:rFonts w:hint="eastAsia"/>
          <w:sz w:val="24"/>
          <w:szCs w:val="24"/>
        </w:rPr>
      </w:pPr>
      <w:r w:rsidRPr="00DC431C">
        <w:rPr>
          <w:rFonts w:hint="eastAsia"/>
          <w:sz w:val="24"/>
          <w:szCs w:val="24"/>
        </w:rPr>
        <w:t>一个成功的测试是发现了至今未发现的错误的测试。</w:t>
      </w:r>
    </w:p>
    <w:p w:rsidR="009C2980" w:rsidRDefault="009C2980" w:rsidP="009C2980">
      <w:pPr>
        <w:pStyle w:val="2"/>
        <w:spacing w:line="720" w:lineRule="auto"/>
        <w:jc w:val="both"/>
        <w:rPr>
          <w:rFonts w:ascii="黑体" w:eastAsia="黑体" w:hAnsi="黑体"/>
          <w:sz w:val="28"/>
          <w:szCs w:val="28"/>
          <w:lang w:eastAsia="zh-CN"/>
        </w:rPr>
      </w:pPr>
      <w:r>
        <w:rPr>
          <w:rFonts w:ascii="黑体" w:eastAsia="黑体" w:hAnsi="黑体" w:hint="eastAsia"/>
          <w:sz w:val="28"/>
          <w:szCs w:val="28"/>
          <w:lang w:eastAsia="zh-CN"/>
        </w:rPr>
        <w:t>测试</w:t>
      </w:r>
      <w:r w:rsidR="00B42942">
        <w:rPr>
          <w:rFonts w:ascii="黑体" w:eastAsia="黑体" w:hAnsi="黑体" w:hint="eastAsia"/>
          <w:sz w:val="28"/>
          <w:szCs w:val="28"/>
          <w:lang w:eastAsia="zh-CN"/>
        </w:rPr>
        <w:t>方法</w:t>
      </w:r>
    </w:p>
    <w:p w:rsidR="0056446A" w:rsidRDefault="0056446A" w:rsidP="0056446A">
      <w:pPr>
        <w:pStyle w:val="3"/>
        <w:rPr>
          <w:rFonts w:ascii="黑体" w:eastAsia="黑体" w:hAnsi="黑体"/>
        </w:rPr>
      </w:pPr>
      <w:r w:rsidRPr="0056446A">
        <w:rPr>
          <w:rFonts w:ascii="黑体" w:eastAsia="黑体" w:hAnsi="黑体" w:hint="eastAsia"/>
        </w:rPr>
        <w:t>单元测试</w:t>
      </w:r>
    </w:p>
    <w:p w:rsidR="0056446A" w:rsidRPr="0056446A" w:rsidRDefault="0056446A" w:rsidP="00BB2A3B">
      <w:pPr>
        <w:pStyle w:val="a0"/>
        <w:spacing w:line="360" w:lineRule="auto"/>
        <w:ind w:firstLineChars="200" w:firstLine="480"/>
        <w:rPr>
          <w:rFonts w:hint="eastAsia"/>
          <w:sz w:val="24"/>
          <w:szCs w:val="24"/>
        </w:rPr>
      </w:pPr>
      <w:r>
        <w:rPr>
          <w:rFonts w:hint="eastAsia"/>
          <w:sz w:val="24"/>
          <w:szCs w:val="24"/>
        </w:rPr>
        <w:t>单元测试</w:t>
      </w:r>
      <w:r w:rsidRPr="0056446A">
        <w:rPr>
          <w:rFonts w:hint="eastAsia"/>
          <w:sz w:val="24"/>
          <w:szCs w:val="24"/>
        </w:rPr>
        <w:t>是指对软件中的最小可测试单元进行检查和验证。对于单元测试中单元的含义，一般来说，要根据实际情况去判定其具体含义，如</w:t>
      </w:r>
      <w:r w:rsidRPr="0056446A">
        <w:rPr>
          <w:rFonts w:hint="eastAsia"/>
          <w:sz w:val="24"/>
          <w:szCs w:val="24"/>
        </w:rPr>
        <w:t>C</w:t>
      </w:r>
      <w:r w:rsidRPr="0056446A">
        <w:rPr>
          <w:rFonts w:hint="eastAsia"/>
          <w:sz w:val="24"/>
          <w:szCs w:val="24"/>
        </w:rPr>
        <w:t>语言中单元指一个函数，</w:t>
      </w:r>
      <w:r w:rsidRPr="0056446A">
        <w:rPr>
          <w:rFonts w:hint="eastAsia"/>
          <w:sz w:val="24"/>
          <w:szCs w:val="24"/>
        </w:rPr>
        <w:t>Java</w:t>
      </w:r>
      <w:r w:rsidRPr="0056446A">
        <w:rPr>
          <w:rFonts w:hint="eastAsia"/>
          <w:sz w:val="24"/>
          <w:szCs w:val="24"/>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rsidR="0056446A" w:rsidRPr="0056446A" w:rsidRDefault="0056446A" w:rsidP="00BB2A3B">
      <w:pPr>
        <w:pStyle w:val="a0"/>
        <w:spacing w:line="360" w:lineRule="auto"/>
        <w:ind w:firstLineChars="200" w:firstLine="480"/>
        <w:rPr>
          <w:rFonts w:hint="eastAsia"/>
          <w:sz w:val="24"/>
          <w:szCs w:val="24"/>
        </w:rPr>
      </w:pPr>
      <w:r w:rsidRPr="0056446A">
        <w:rPr>
          <w:rFonts w:hint="eastAsia"/>
          <w:sz w:val="24"/>
          <w:szCs w:val="24"/>
        </w:rPr>
        <w:t>在一种传统的结构化编程语言中，比如</w:t>
      </w:r>
      <w:r w:rsidRPr="0056446A">
        <w:rPr>
          <w:rFonts w:hint="eastAsia"/>
          <w:sz w:val="24"/>
          <w:szCs w:val="24"/>
        </w:rPr>
        <w:t>C</w:t>
      </w:r>
      <w:r w:rsidRPr="0056446A">
        <w:rPr>
          <w:rFonts w:hint="eastAsia"/>
          <w:sz w:val="24"/>
          <w:szCs w:val="24"/>
        </w:rPr>
        <w:t>，要进行测试的单元一般是函数或子过程。在像</w:t>
      </w:r>
      <w:r w:rsidRPr="0056446A">
        <w:rPr>
          <w:rFonts w:hint="eastAsia"/>
          <w:sz w:val="24"/>
          <w:szCs w:val="24"/>
        </w:rPr>
        <w:t>C++</w:t>
      </w:r>
      <w:r w:rsidRPr="0056446A">
        <w:rPr>
          <w:rFonts w:hint="eastAsia"/>
          <w:sz w:val="24"/>
          <w:szCs w:val="24"/>
        </w:rPr>
        <w:t>这样的面向对象的语言中，</w:t>
      </w:r>
      <w:r w:rsidRPr="0056446A">
        <w:rPr>
          <w:rFonts w:hint="eastAsia"/>
          <w:sz w:val="24"/>
          <w:szCs w:val="24"/>
        </w:rPr>
        <w:t xml:space="preserve"> </w:t>
      </w:r>
      <w:r w:rsidRPr="0056446A">
        <w:rPr>
          <w:rFonts w:hint="eastAsia"/>
          <w:sz w:val="24"/>
          <w:szCs w:val="24"/>
        </w:rPr>
        <w:t>要进行测试的基本单元是类。对</w:t>
      </w:r>
      <w:r w:rsidRPr="0056446A">
        <w:rPr>
          <w:rFonts w:hint="eastAsia"/>
          <w:sz w:val="24"/>
          <w:szCs w:val="24"/>
        </w:rPr>
        <w:t>Ada</w:t>
      </w:r>
      <w:r w:rsidRPr="0056446A">
        <w:rPr>
          <w:rFonts w:hint="eastAsia"/>
          <w:sz w:val="24"/>
          <w:szCs w:val="24"/>
        </w:rPr>
        <w:t>语言来说，开发人员可以选择是在独立的过程和函数，还是在</w:t>
      </w:r>
      <w:r w:rsidRPr="0056446A">
        <w:rPr>
          <w:rFonts w:hint="eastAsia"/>
          <w:sz w:val="24"/>
          <w:szCs w:val="24"/>
        </w:rPr>
        <w:t>Ada</w:t>
      </w:r>
      <w:r w:rsidRPr="0056446A">
        <w:rPr>
          <w:rFonts w:hint="eastAsia"/>
          <w:sz w:val="24"/>
          <w:szCs w:val="24"/>
        </w:rPr>
        <w:t>包的级别上进行单元测试。单元测试的原则同样被扩展到第四代语言（</w:t>
      </w:r>
      <w:r w:rsidRPr="0056446A">
        <w:rPr>
          <w:rFonts w:hint="eastAsia"/>
          <w:sz w:val="24"/>
          <w:szCs w:val="24"/>
        </w:rPr>
        <w:t>4GL)</w:t>
      </w:r>
      <w:r w:rsidRPr="0056446A">
        <w:rPr>
          <w:rFonts w:hint="eastAsia"/>
          <w:sz w:val="24"/>
          <w:szCs w:val="24"/>
        </w:rPr>
        <w:t>的开发中，在这里基本单元</w:t>
      </w:r>
      <w:proofErr w:type="gramStart"/>
      <w:r w:rsidRPr="0056446A">
        <w:rPr>
          <w:rFonts w:hint="eastAsia"/>
          <w:sz w:val="24"/>
          <w:szCs w:val="24"/>
        </w:rPr>
        <w:t>被典型</w:t>
      </w:r>
      <w:proofErr w:type="gramEnd"/>
      <w:r w:rsidRPr="0056446A">
        <w:rPr>
          <w:rFonts w:hint="eastAsia"/>
          <w:sz w:val="24"/>
          <w:szCs w:val="24"/>
        </w:rPr>
        <w:t>地划分为一个菜单或显示界面。</w:t>
      </w:r>
    </w:p>
    <w:p w:rsidR="0056446A" w:rsidRDefault="0056446A" w:rsidP="00BB2A3B">
      <w:pPr>
        <w:pStyle w:val="a0"/>
        <w:spacing w:line="360" w:lineRule="auto"/>
        <w:ind w:firstLineChars="200" w:firstLine="480"/>
        <w:rPr>
          <w:sz w:val="24"/>
          <w:szCs w:val="24"/>
        </w:rPr>
      </w:pPr>
      <w:r w:rsidRPr="0056446A">
        <w:rPr>
          <w:rFonts w:hint="eastAsia"/>
          <w:sz w:val="24"/>
          <w:szCs w:val="24"/>
        </w:rPr>
        <w:t>经常与单元测试联系起来的另外一些开发活动包括代码走读（</w:t>
      </w:r>
      <w:r w:rsidRPr="0056446A">
        <w:rPr>
          <w:rFonts w:hint="eastAsia"/>
          <w:sz w:val="24"/>
          <w:szCs w:val="24"/>
        </w:rPr>
        <w:t>Code review)</w:t>
      </w:r>
      <w:r w:rsidRPr="0056446A">
        <w:rPr>
          <w:rFonts w:hint="eastAsia"/>
          <w:sz w:val="24"/>
          <w:szCs w:val="24"/>
        </w:rPr>
        <w:t>，静态分析（</w:t>
      </w:r>
      <w:r w:rsidRPr="0056446A">
        <w:rPr>
          <w:rFonts w:hint="eastAsia"/>
          <w:sz w:val="24"/>
          <w:szCs w:val="24"/>
        </w:rPr>
        <w:t>Static analysis)</w:t>
      </w:r>
      <w:r w:rsidRPr="0056446A">
        <w:rPr>
          <w:rFonts w:hint="eastAsia"/>
          <w:sz w:val="24"/>
          <w:szCs w:val="24"/>
        </w:rPr>
        <w:t>和动态分析（</w:t>
      </w:r>
      <w:r w:rsidRPr="0056446A">
        <w:rPr>
          <w:rFonts w:hint="eastAsia"/>
          <w:sz w:val="24"/>
          <w:szCs w:val="24"/>
        </w:rPr>
        <w:t>Dynamic analysis)</w:t>
      </w:r>
      <w:r w:rsidRPr="0056446A">
        <w:rPr>
          <w:rFonts w:hint="eastAsia"/>
          <w:sz w:val="24"/>
          <w:szCs w:val="24"/>
        </w:rPr>
        <w:t>。静态分析就是对软件的源代码进行研读，查找错误或收集一些度量数据，并不需要对代码进行编译和执行。动态分析就是通过观察软件运行时的动作，来提供执行跟踪，时间分析，以及测试覆盖度方面的信息。</w:t>
      </w:r>
    </w:p>
    <w:p w:rsidR="00BB2A3B" w:rsidRDefault="00BB2A3B" w:rsidP="00BB2A3B">
      <w:pPr>
        <w:pStyle w:val="a0"/>
        <w:spacing w:line="360" w:lineRule="auto"/>
        <w:ind w:firstLineChars="200" w:firstLine="480"/>
        <w:rPr>
          <w:sz w:val="24"/>
          <w:szCs w:val="24"/>
        </w:rPr>
      </w:pPr>
      <w:r>
        <w:rPr>
          <w:rFonts w:hint="eastAsia"/>
          <w:sz w:val="24"/>
          <w:szCs w:val="24"/>
        </w:rPr>
        <w:lastRenderedPageBreak/>
        <w:t>本系统中，我们主要对后端数据库操作模块的每一个函数进行单元测试，确保查询出的数据是正确的。</w:t>
      </w:r>
    </w:p>
    <w:p w:rsidR="00BB2A3B" w:rsidRDefault="00BB2A3B" w:rsidP="00BB2A3B">
      <w:pPr>
        <w:pStyle w:val="3"/>
        <w:rPr>
          <w:rFonts w:ascii="黑体" w:eastAsia="黑体" w:hAnsi="黑体"/>
        </w:rPr>
      </w:pPr>
      <w:r w:rsidRPr="00BB2A3B">
        <w:rPr>
          <w:rFonts w:ascii="黑体" w:eastAsia="黑体" w:hAnsi="黑体" w:hint="eastAsia"/>
        </w:rPr>
        <w:t>黑盒测试</w:t>
      </w:r>
    </w:p>
    <w:p w:rsidR="00BB2A3B" w:rsidRPr="00BB2A3B" w:rsidRDefault="00BB2A3B" w:rsidP="00BB2A3B">
      <w:pPr>
        <w:pStyle w:val="a0"/>
        <w:spacing w:line="360" w:lineRule="auto"/>
        <w:rPr>
          <w:rFonts w:hint="eastAsia"/>
          <w:sz w:val="24"/>
          <w:szCs w:val="24"/>
        </w:rPr>
      </w:pPr>
      <w:r w:rsidRPr="00BB2A3B">
        <w:rPr>
          <w:rFonts w:hint="eastAsia"/>
          <w:sz w:val="24"/>
          <w:szCs w:val="24"/>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BB2A3B" w:rsidRPr="00BB2A3B" w:rsidRDefault="00BB2A3B" w:rsidP="00BB2A3B">
      <w:pPr>
        <w:pStyle w:val="a0"/>
        <w:spacing w:line="360" w:lineRule="auto"/>
        <w:rPr>
          <w:rFonts w:hint="eastAsia"/>
          <w:sz w:val="24"/>
          <w:szCs w:val="24"/>
        </w:rPr>
      </w:pPr>
      <w:r w:rsidRPr="00BB2A3B">
        <w:rPr>
          <w:rFonts w:hint="eastAsia"/>
          <w:sz w:val="24"/>
          <w:szCs w:val="24"/>
        </w:rPr>
        <w:t>黑盒测试是以用户的角度，从输入数据与输出数据的对应关系出发进行测试的。很明显，如果外部特性本身设计有问题或规格说明的规定有误，用黑盒测试方法是发现不了的。</w:t>
      </w:r>
    </w:p>
    <w:p w:rsidR="009C2980" w:rsidRDefault="009C2980" w:rsidP="009C2980">
      <w:pPr>
        <w:pStyle w:val="2"/>
        <w:spacing w:line="720" w:lineRule="auto"/>
        <w:jc w:val="both"/>
        <w:rPr>
          <w:rFonts w:ascii="黑体" w:eastAsia="黑体" w:hAnsi="黑体"/>
          <w:sz w:val="28"/>
          <w:szCs w:val="28"/>
        </w:rPr>
      </w:pPr>
      <w:r>
        <w:rPr>
          <w:rFonts w:ascii="黑体" w:eastAsia="黑体" w:hAnsi="黑体" w:hint="eastAsia"/>
          <w:sz w:val="28"/>
          <w:szCs w:val="28"/>
          <w:lang w:eastAsia="zh-CN"/>
        </w:rPr>
        <w:t>测试</w:t>
      </w:r>
      <w:r w:rsidR="00B42942">
        <w:rPr>
          <w:rFonts w:ascii="黑体" w:eastAsia="黑体" w:hAnsi="黑体" w:hint="eastAsia"/>
          <w:sz w:val="28"/>
          <w:szCs w:val="28"/>
          <w:lang w:eastAsia="zh-CN"/>
        </w:rPr>
        <w:t>样例</w:t>
      </w:r>
    </w:p>
    <w:p w:rsidR="009C2980" w:rsidRDefault="00BB2A3B" w:rsidP="00BB2A3B">
      <w:pPr>
        <w:pStyle w:val="3"/>
        <w:rPr>
          <w:rFonts w:ascii="黑体" w:eastAsia="黑体" w:hAnsi="黑体"/>
        </w:rPr>
      </w:pPr>
      <w:r w:rsidRPr="00BB2A3B">
        <w:rPr>
          <w:rFonts w:ascii="黑体" w:eastAsia="黑体" w:hAnsi="黑体" w:hint="eastAsia"/>
        </w:rPr>
        <w:t>单元测试</w:t>
      </w:r>
    </w:p>
    <w:p w:rsidR="00BB2A3B" w:rsidRDefault="00BB2A3B" w:rsidP="00D13D4D">
      <w:pPr>
        <w:pStyle w:val="a0"/>
        <w:spacing w:line="360" w:lineRule="auto"/>
        <w:rPr>
          <w:sz w:val="24"/>
          <w:szCs w:val="24"/>
        </w:rPr>
      </w:pPr>
      <w:r w:rsidRPr="00BB2A3B">
        <w:rPr>
          <w:rFonts w:hint="eastAsia"/>
          <w:sz w:val="24"/>
          <w:szCs w:val="24"/>
        </w:rPr>
        <w:t>本系统</w:t>
      </w:r>
      <w:r>
        <w:rPr>
          <w:rFonts w:hint="eastAsia"/>
          <w:sz w:val="24"/>
          <w:szCs w:val="24"/>
        </w:rPr>
        <w:t>单元测试采用了业界比较流行的</w:t>
      </w:r>
      <w:proofErr w:type="spellStart"/>
      <w:r>
        <w:rPr>
          <w:rFonts w:hint="eastAsia"/>
          <w:sz w:val="24"/>
          <w:szCs w:val="24"/>
        </w:rPr>
        <w:t>javaScript</w:t>
      </w:r>
      <w:proofErr w:type="spellEnd"/>
      <w:r>
        <w:rPr>
          <w:rFonts w:hint="eastAsia"/>
          <w:sz w:val="24"/>
          <w:szCs w:val="24"/>
        </w:rPr>
        <w:t>单元测试框架</w:t>
      </w:r>
      <w:r>
        <w:rPr>
          <w:rFonts w:hint="eastAsia"/>
          <w:sz w:val="24"/>
          <w:szCs w:val="24"/>
        </w:rPr>
        <w:t>Jest</w:t>
      </w:r>
      <w:r>
        <w:rPr>
          <w:sz w:val="24"/>
          <w:szCs w:val="24"/>
        </w:rPr>
        <w:t>.js</w:t>
      </w:r>
      <w:r>
        <w:rPr>
          <w:rFonts w:hint="eastAsia"/>
          <w:sz w:val="24"/>
          <w:szCs w:val="24"/>
        </w:rPr>
        <w:t>，测试的是后端数据库操作模块</w:t>
      </w:r>
      <w:proofErr w:type="spellStart"/>
      <w:r>
        <w:rPr>
          <w:rFonts w:hint="eastAsia"/>
          <w:sz w:val="24"/>
          <w:szCs w:val="24"/>
        </w:rPr>
        <w:t>BlogDB</w:t>
      </w:r>
      <w:proofErr w:type="spellEnd"/>
      <w:r>
        <w:rPr>
          <w:rFonts w:hint="eastAsia"/>
          <w:sz w:val="24"/>
          <w:szCs w:val="24"/>
        </w:rPr>
        <w:t>，该模块包含的是一系列操作数据库的静态方法</w:t>
      </w:r>
      <w:r w:rsidR="00D13D4D">
        <w:rPr>
          <w:rFonts w:hint="eastAsia"/>
          <w:sz w:val="24"/>
          <w:szCs w:val="24"/>
        </w:rPr>
        <w:t>，我们在单元测试中，依次将这些方法放入测试框架中运行即可。</w:t>
      </w:r>
    </w:p>
    <w:p w:rsidR="00525E80" w:rsidRDefault="00D13D4D" w:rsidP="00525E80">
      <w:pPr>
        <w:pStyle w:val="a0"/>
        <w:spacing w:line="360" w:lineRule="auto"/>
        <w:rPr>
          <w:rFonts w:hint="eastAsia"/>
          <w:sz w:val="24"/>
          <w:szCs w:val="24"/>
        </w:rPr>
      </w:pPr>
      <w:r>
        <w:rPr>
          <w:rFonts w:hint="eastAsia"/>
          <w:sz w:val="24"/>
          <w:szCs w:val="24"/>
        </w:rPr>
        <w:t>例如，测试</w:t>
      </w:r>
      <w:r w:rsidR="00525E80">
        <w:rPr>
          <w:rFonts w:hint="eastAsia"/>
          <w:sz w:val="24"/>
          <w:szCs w:val="24"/>
        </w:rPr>
        <w:t>函数</w:t>
      </w:r>
      <w:proofErr w:type="spellStart"/>
      <w:r w:rsidR="00525E80">
        <w:rPr>
          <w:rFonts w:hint="eastAsia"/>
          <w:sz w:val="24"/>
          <w:szCs w:val="24"/>
        </w:rPr>
        <w:t>getUserInfoByNickname</w:t>
      </w:r>
      <w:proofErr w:type="spellEnd"/>
      <w:r w:rsidR="00525E80">
        <w:rPr>
          <w:rFonts w:hint="eastAsia"/>
          <w:sz w:val="24"/>
          <w:szCs w:val="24"/>
        </w:rPr>
        <w:t>，代码如下：</w:t>
      </w:r>
    </w:p>
    <w:p w:rsidR="00525E80" w:rsidRPr="00525E80" w:rsidRDefault="00525E80" w:rsidP="00525E80">
      <w:pPr>
        <w:pStyle w:val="a0"/>
        <w:spacing w:line="360" w:lineRule="auto"/>
        <w:rPr>
          <w:rFonts w:hint="eastAsia"/>
          <w:sz w:val="24"/>
          <w:szCs w:val="24"/>
        </w:rPr>
      </w:pPr>
      <w:r w:rsidRPr="00525E80">
        <w:rPr>
          <w:rFonts w:hint="eastAsia"/>
          <w:sz w:val="24"/>
          <w:szCs w:val="24"/>
        </w:rPr>
        <w:t>describe('</w:t>
      </w:r>
      <w:r w:rsidRPr="00525E80">
        <w:rPr>
          <w:rFonts w:hint="eastAsia"/>
          <w:sz w:val="24"/>
          <w:szCs w:val="24"/>
        </w:rPr>
        <w:t>测试函数</w:t>
      </w:r>
      <w:r w:rsidRPr="00525E80">
        <w:rPr>
          <w:rFonts w:hint="eastAsia"/>
          <w:sz w:val="24"/>
          <w:szCs w:val="24"/>
        </w:rPr>
        <w:t xml:space="preserve"> </w:t>
      </w:r>
      <w:proofErr w:type="spellStart"/>
      <w:r w:rsidRPr="00525E80">
        <w:rPr>
          <w:rFonts w:hint="eastAsia"/>
          <w:sz w:val="24"/>
          <w:szCs w:val="24"/>
        </w:rPr>
        <w:t>getUserInfoByNickname</w:t>
      </w:r>
      <w:proofErr w:type="spellEnd"/>
      <w:r w:rsidRPr="00525E80">
        <w:rPr>
          <w:rFonts w:hint="eastAsia"/>
          <w:sz w:val="24"/>
          <w:szCs w:val="24"/>
        </w:rPr>
        <w:t xml:space="preserve"> ',()=&gt;{</w:t>
      </w:r>
    </w:p>
    <w:p w:rsidR="00525E80" w:rsidRPr="00525E80" w:rsidRDefault="00525E80" w:rsidP="00525E80">
      <w:pPr>
        <w:pStyle w:val="a0"/>
        <w:spacing w:line="360" w:lineRule="auto"/>
        <w:rPr>
          <w:rFonts w:hint="eastAsia"/>
          <w:sz w:val="24"/>
          <w:szCs w:val="24"/>
        </w:rPr>
      </w:pPr>
      <w:r w:rsidRPr="00525E80">
        <w:rPr>
          <w:rFonts w:hint="eastAsia"/>
          <w:sz w:val="24"/>
          <w:szCs w:val="24"/>
        </w:rPr>
        <w:t xml:space="preserve">    test('</w:t>
      </w:r>
      <w:r w:rsidRPr="00525E80">
        <w:rPr>
          <w:rFonts w:hint="eastAsia"/>
          <w:sz w:val="24"/>
          <w:szCs w:val="24"/>
        </w:rPr>
        <w:t>根据用户名查找一个不存在的用户</w:t>
      </w:r>
      <w:r w:rsidRPr="00525E80">
        <w:rPr>
          <w:rFonts w:hint="eastAsia"/>
          <w:sz w:val="24"/>
          <w:szCs w:val="24"/>
        </w:rPr>
        <w:t>',()=&gt;{</w:t>
      </w:r>
    </w:p>
    <w:p w:rsidR="00525E80" w:rsidRPr="00525E80" w:rsidRDefault="00525E80" w:rsidP="00525E80">
      <w:pPr>
        <w:pStyle w:val="a0"/>
        <w:spacing w:line="360" w:lineRule="auto"/>
        <w:rPr>
          <w:rFonts w:hint="eastAsia"/>
          <w:sz w:val="24"/>
          <w:szCs w:val="24"/>
        </w:rPr>
      </w:pPr>
      <w:r w:rsidRPr="00525E80">
        <w:rPr>
          <w:rFonts w:hint="eastAsia"/>
          <w:sz w:val="24"/>
          <w:szCs w:val="24"/>
        </w:rPr>
        <w:t xml:space="preserve">        </w:t>
      </w:r>
      <w:proofErr w:type="spellStart"/>
      <w:r w:rsidRPr="00525E80">
        <w:rPr>
          <w:rFonts w:hint="eastAsia"/>
          <w:sz w:val="24"/>
          <w:szCs w:val="24"/>
        </w:rPr>
        <w:t>expect.assertions</w:t>
      </w:r>
      <w:proofErr w:type="spellEnd"/>
      <w:r w:rsidRPr="00525E80">
        <w:rPr>
          <w:rFonts w:hint="eastAsia"/>
          <w:sz w:val="24"/>
          <w:szCs w:val="24"/>
        </w:rPr>
        <w:t xml:space="preserve">(1); // </w:t>
      </w:r>
      <w:r w:rsidRPr="00525E80">
        <w:rPr>
          <w:rFonts w:hint="eastAsia"/>
          <w:sz w:val="24"/>
          <w:szCs w:val="24"/>
        </w:rPr>
        <w:t>确保至少有一个断言被调用，否则测试失败</w:t>
      </w:r>
    </w:p>
    <w:p w:rsidR="00525E80" w:rsidRPr="00525E80" w:rsidRDefault="00525E80" w:rsidP="00525E80">
      <w:pPr>
        <w:pStyle w:val="a0"/>
        <w:spacing w:line="360" w:lineRule="auto"/>
        <w:rPr>
          <w:rFonts w:hint="eastAsia"/>
          <w:sz w:val="24"/>
          <w:szCs w:val="24"/>
        </w:rPr>
      </w:pPr>
      <w:r w:rsidRPr="00525E80">
        <w:rPr>
          <w:rFonts w:hint="eastAsia"/>
          <w:sz w:val="24"/>
          <w:szCs w:val="24"/>
        </w:rPr>
        <w:t xml:space="preserve">        return </w:t>
      </w:r>
      <w:proofErr w:type="spellStart"/>
      <w:r w:rsidRPr="00525E80">
        <w:rPr>
          <w:rFonts w:hint="eastAsia"/>
          <w:sz w:val="24"/>
          <w:szCs w:val="24"/>
        </w:rPr>
        <w:t>db.getUserInfoByNickname</w:t>
      </w:r>
      <w:proofErr w:type="spellEnd"/>
      <w:r w:rsidRPr="00525E80">
        <w:rPr>
          <w:rFonts w:hint="eastAsia"/>
          <w:sz w:val="24"/>
          <w:szCs w:val="24"/>
        </w:rPr>
        <w:t>('</w:t>
      </w:r>
      <w:proofErr w:type="gramStart"/>
      <w:r w:rsidRPr="00525E80">
        <w:rPr>
          <w:rFonts w:hint="eastAsia"/>
          <w:sz w:val="24"/>
          <w:szCs w:val="24"/>
        </w:rPr>
        <w:t>闰南</w:t>
      </w:r>
      <w:proofErr w:type="gramEnd"/>
      <w:r w:rsidRPr="00525E80">
        <w:rPr>
          <w:rFonts w:hint="eastAsia"/>
          <w:sz w:val="24"/>
          <w:szCs w:val="24"/>
        </w:rPr>
        <w:t>').then(data=</w:t>
      </w:r>
      <w:proofErr w:type="gramStart"/>
      <w:r w:rsidRPr="00525E80">
        <w:rPr>
          <w:rFonts w:hint="eastAsia"/>
          <w:sz w:val="24"/>
          <w:szCs w:val="24"/>
        </w:rPr>
        <w:t>&gt;{</w:t>
      </w:r>
      <w:proofErr w:type="gramEnd"/>
    </w:p>
    <w:p w:rsidR="00525E80" w:rsidRPr="00525E80" w:rsidRDefault="00525E80" w:rsidP="00525E80">
      <w:pPr>
        <w:pStyle w:val="a0"/>
        <w:spacing w:line="360" w:lineRule="auto"/>
        <w:rPr>
          <w:sz w:val="24"/>
          <w:szCs w:val="24"/>
        </w:rPr>
      </w:pPr>
      <w:r w:rsidRPr="00525E80">
        <w:rPr>
          <w:sz w:val="24"/>
          <w:szCs w:val="24"/>
        </w:rPr>
        <w:t xml:space="preserve">            expect(data</w:t>
      </w:r>
      <w:proofErr w:type="gramStart"/>
      <w:r w:rsidRPr="00525E80">
        <w:rPr>
          <w:sz w:val="24"/>
          <w:szCs w:val="24"/>
        </w:rPr>
        <w:t>).</w:t>
      </w:r>
      <w:proofErr w:type="spellStart"/>
      <w:r w:rsidRPr="00525E80">
        <w:rPr>
          <w:sz w:val="24"/>
          <w:szCs w:val="24"/>
        </w:rPr>
        <w:t>toBe</w:t>
      </w:r>
      <w:proofErr w:type="spellEnd"/>
      <w:proofErr w:type="gramEnd"/>
      <w:r w:rsidRPr="00525E80">
        <w:rPr>
          <w:sz w:val="24"/>
          <w:szCs w:val="24"/>
        </w:rPr>
        <w:t>(null);</w:t>
      </w:r>
    </w:p>
    <w:p w:rsidR="00525E80" w:rsidRPr="00525E80" w:rsidRDefault="00525E80" w:rsidP="00525E80">
      <w:pPr>
        <w:pStyle w:val="a0"/>
        <w:spacing w:line="360" w:lineRule="auto"/>
        <w:rPr>
          <w:sz w:val="24"/>
          <w:szCs w:val="24"/>
        </w:rPr>
      </w:pPr>
      <w:r w:rsidRPr="00525E80">
        <w:rPr>
          <w:sz w:val="24"/>
          <w:szCs w:val="24"/>
        </w:rPr>
        <w:t xml:space="preserve">        })</w:t>
      </w:r>
    </w:p>
    <w:p w:rsidR="00525E80" w:rsidRPr="00525E80" w:rsidRDefault="00525E80" w:rsidP="00525E80">
      <w:pPr>
        <w:pStyle w:val="a0"/>
        <w:spacing w:line="360" w:lineRule="auto"/>
        <w:rPr>
          <w:sz w:val="24"/>
          <w:szCs w:val="24"/>
        </w:rPr>
      </w:pPr>
      <w:r w:rsidRPr="00525E80">
        <w:rPr>
          <w:sz w:val="24"/>
          <w:szCs w:val="24"/>
        </w:rPr>
        <w:t xml:space="preserve">    });</w:t>
      </w:r>
    </w:p>
    <w:p w:rsidR="00525E80" w:rsidRPr="00525E80" w:rsidRDefault="00525E80" w:rsidP="00525E80">
      <w:pPr>
        <w:pStyle w:val="a0"/>
        <w:spacing w:line="360" w:lineRule="auto"/>
        <w:rPr>
          <w:rFonts w:hint="eastAsia"/>
          <w:sz w:val="24"/>
          <w:szCs w:val="24"/>
        </w:rPr>
      </w:pPr>
      <w:r w:rsidRPr="00525E80">
        <w:rPr>
          <w:rFonts w:hint="eastAsia"/>
          <w:sz w:val="24"/>
          <w:szCs w:val="24"/>
        </w:rPr>
        <w:t xml:space="preserve">    test('</w:t>
      </w:r>
      <w:r w:rsidRPr="00525E80">
        <w:rPr>
          <w:rFonts w:hint="eastAsia"/>
          <w:sz w:val="24"/>
          <w:szCs w:val="24"/>
        </w:rPr>
        <w:t>根据用户名查找一个存在的用户</w:t>
      </w:r>
      <w:r w:rsidRPr="00525E80">
        <w:rPr>
          <w:rFonts w:hint="eastAsia"/>
          <w:sz w:val="24"/>
          <w:szCs w:val="24"/>
        </w:rPr>
        <w:t>',()=&gt;{</w:t>
      </w:r>
    </w:p>
    <w:p w:rsidR="00525E80" w:rsidRPr="00525E80" w:rsidRDefault="00525E80" w:rsidP="00525E80">
      <w:pPr>
        <w:pStyle w:val="a0"/>
        <w:spacing w:line="360" w:lineRule="auto"/>
        <w:rPr>
          <w:rFonts w:hint="eastAsia"/>
          <w:sz w:val="24"/>
          <w:szCs w:val="24"/>
        </w:rPr>
      </w:pPr>
      <w:r w:rsidRPr="00525E80">
        <w:rPr>
          <w:rFonts w:hint="eastAsia"/>
          <w:sz w:val="24"/>
          <w:szCs w:val="24"/>
        </w:rPr>
        <w:lastRenderedPageBreak/>
        <w:t xml:space="preserve">        </w:t>
      </w:r>
      <w:proofErr w:type="spellStart"/>
      <w:r w:rsidRPr="00525E80">
        <w:rPr>
          <w:rFonts w:hint="eastAsia"/>
          <w:sz w:val="24"/>
          <w:szCs w:val="24"/>
        </w:rPr>
        <w:t>expect.assertions</w:t>
      </w:r>
      <w:proofErr w:type="spellEnd"/>
      <w:r w:rsidRPr="00525E80">
        <w:rPr>
          <w:rFonts w:hint="eastAsia"/>
          <w:sz w:val="24"/>
          <w:szCs w:val="24"/>
        </w:rPr>
        <w:t xml:space="preserve">(1); // </w:t>
      </w:r>
      <w:r w:rsidRPr="00525E80">
        <w:rPr>
          <w:rFonts w:hint="eastAsia"/>
          <w:sz w:val="24"/>
          <w:szCs w:val="24"/>
        </w:rPr>
        <w:t>确保至少有一个断言被调用，否则测试失败</w:t>
      </w:r>
    </w:p>
    <w:p w:rsidR="00525E80" w:rsidRPr="00525E80" w:rsidRDefault="00525E80" w:rsidP="00525E80">
      <w:pPr>
        <w:pStyle w:val="a0"/>
        <w:spacing w:line="360" w:lineRule="auto"/>
        <w:rPr>
          <w:sz w:val="24"/>
          <w:szCs w:val="24"/>
        </w:rPr>
      </w:pPr>
      <w:r w:rsidRPr="00525E80">
        <w:rPr>
          <w:sz w:val="24"/>
          <w:szCs w:val="24"/>
        </w:rPr>
        <w:t xml:space="preserve">        const </w:t>
      </w:r>
      <w:proofErr w:type="spellStart"/>
      <w:r w:rsidRPr="00525E80">
        <w:rPr>
          <w:sz w:val="24"/>
          <w:szCs w:val="24"/>
        </w:rPr>
        <w:t>expectedData</w:t>
      </w:r>
      <w:proofErr w:type="spellEnd"/>
      <w:r w:rsidRPr="00525E80">
        <w:rPr>
          <w:sz w:val="24"/>
          <w:szCs w:val="24"/>
        </w:rPr>
        <w:t xml:space="preserve"> = { </w:t>
      </w:r>
    </w:p>
    <w:p w:rsidR="00525E80" w:rsidRPr="00525E80" w:rsidRDefault="00525E80" w:rsidP="00525E80">
      <w:pPr>
        <w:pStyle w:val="a0"/>
        <w:spacing w:line="360" w:lineRule="auto"/>
        <w:rPr>
          <w:sz w:val="24"/>
          <w:szCs w:val="24"/>
        </w:rPr>
      </w:pPr>
      <w:r w:rsidRPr="00525E80">
        <w:rPr>
          <w:sz w:val="24"/>
          <w:szCs w:val="24"/>
        </w:rPr>
        <w:t xml:space="preserve">            </w:t>
      </w:r>
      <w:proofErr w:type="spellStart"/>
      <w:r w:rsidRPr="00525E80">
        <w:rPr>
          <w:sz w:val="24"/>
          <w:szCs w:val="24"/>
        </w:rPr>
        <w:t>uid</w:t>
      </w:r>
      <w:proofErr w:type="spellEnd"/>
      <w:r w:rsidRPr="00525E80">
        <w:rPr>
          <w:sz w:val="24"/>
          <w:szCs w:val="24"/>
        </w:rPr>
        <w:t>: 1,</w:t>
      </w:r>
    </w:p>
    <w:p w:rsidR="00525E80" w:rsidRPr="00525E80" w:rsidRDefault="00525E80" w:rsidP="00525E80">
      <w:pPr>
        <w:pStyle w:val="a0"/>
        <w:spacing w:line="360" w:lineRule="auto"/>
        <w:rPr>
          <w:rFonts w:hint="eastAsia"/>
          <w:sz w:val="24"/>
          <w:szCs w:val="24"/>
        </w:rPr>
      </w:pPr>
      <w:r w:rsidRPr="00525E80">
        <w:rPr>
          <w:rFonts w:hint="eastAsia"/>
          <w:sz w:val="24"/>
          <w:szCs w:val="24"/>
        </w:rPr>
        <w:t xml:space="preserve">            nickname: '</w:t>
      </w:r>
      <w:proofErr w:type="gramStart"/>
      <w:r w:rsidRPr="00525E80">
        <w:rPr>
          <w:rFonts w:hint="eastAsia"/>
          <w:sz w:val="24"/>
          <w:szCs w:val="24"/>
        </w:rPr>
        <w:t>润楠</w:t>
      </w:r>
      <w:proofErr w:type="gramEnd"/>
      <w:r w:rsidRPr="00525E80">
        <w:rPr>
          <w:rFonts w:hint="eastAsia"/>
          <w:sz w:val="24"/>
          <w:szCs w:val="24"/>
        </w:rPr>
        <w:t>',</w:t>
      </w:r>
    </w:p>
    <w:p w:rsidR="00525E80" w:rsidRPr="00525E80" w:rsidRDefault="00525E80" w:rsidP="00525E80">
      <w:pPr>
        <w:pStyle w:val="a0"/>
        <w:spacing w:line="360" w:lineRule="auto"/>
        <w:rPr>
          <w:sz w:val="24"/>
          <w:szCs w:val="24"/>
        </w:rPr>
      </w:pPr>
      <w:r w:rsidRPr="00525E80">
        <w:rPr>
          <w:sz w:val="24"/>
          <w:szCs w:val="24"/>
        </w:rPr>
        <w:t xml:space="preserve">            password: 'smielpf1204.',</w:t>
      </w:r>
    </w:p>
    <w:p w:rsidR="00525E80" w:rsidRPr="00525E80" w:rsidRDefault="00525E80" w:rsidP="00525E80">
      <w:pPr>
        <w:pStyle w:val="a0"/>
        <w:spacing w:line="360" w:lineRule="auto"/>
        <w:rPr>
          <w:sz w:val="24"/>
          <w:szCs w:val="24"/>
        </w:rPr>
      </w:pPr>
      <w:r w:rsidRPr="00525E80">
        <w:rPr>
          <w:sz w:val="24"/>
          <w:szCs w:val="24"/>
        </w:rPr>
        <w:t xml:space="preserve">            role: 'ADMIN',</w:t>
      </w:r>
    </w:p>
    <w:p w:rsidR="00525E80" w:rsidRPr="00525E80" w:rsidRDefault="00525E80" w:rsidP="00525E80">
      <w:pPr>
        <w:pStyle w:val="a0"/>
        <w:spacing w:line="360" w:lineRule="auto"/>
        <w:rPr>
          <w:sz w:val="24"/>
          <w:szCs w:val="24"/>
        </w:rPr>
      </w:pPr>
      <w:r w:rsidRPr="00525E80">
        <w:rPr>
          <w:sz w:val="24"/>
          <w:szCs w:val="24"/>
        </w:rPr>
        <w:t xml:space="preserve">            email: '1608272694@qq.com' </w:t>
      </w:r>
    </w:p>
    <w:p w:rsidR="00525E80" w:rsidRPr="00525E80" w:rsidRDefault="00525E80" w:rsidP="00525E80">
      <w:pPr>
        <w:pStyle w:val="a0"/>
        <w:spacing w:line="360" w:lineRule="auto"/>
        <w:rPr>
          <w:sz w:val="24"/>
          <w:szCs w:val="24"/>
        </w:rPr>
      </w:pPr>
      <w:r w:rsidRPr="00525E80">
        <w:rPr>
          <w:sz w:val="24"/>
          <w:szCs w:val="24"/>
        </w:rPr>
        <w:t xml:space="preserve">        };</w:t>
      </w:r>
    </w:p>
    <w:p w:rsidR="00525E80" w:rsidRPr="00525E80" w:rsidRDefault="00525E80" w:rsidP="00525E80">
      <w:pPr>
        <w:pStyle w:val="a0"/>
        <w:spacing w:line="360" w:lineRule="auto"/>
        <w:rPr>
          <w:rFonts w:hint="eastAsia"/>
          <w:sz w:val="24"/>
          <w:szCs w:val="24"/>
        </w:rPr>
      </w:pPr>
      <w:r w:rsidRPr="00525E80">
        <w:rPr>
          <w:rFonts w:hint="eastAsia"/>
          <w:sz w:val="24"/>
          <w:szCs w:val="24"/>
        </w:rPr>
        <w:t xml:space="preserve">        return </w:t>
      </w:r>
      <w:proofErr w:type="spellStart"/>
      <w:r w:rsidRPr="00525E80">
        <w:rPr>
          <w:rFonts w:hint="eastAsia"/>
          <w:sz w:val="24"/>
          <w:szCs w:val="24"/>
        </w:rPr>
        <w:t>db.getUserInfoByNickname</w:t>
      </w:r>
      <w:proofErr w:type="spellEnd"/>
      <w:r w:rsidRPr="00525E80">
        <w:rPr>
          <w:rFonts w:hint="eastAsia"/>
          <w:sz w:val="24"/>
          <w:szCs w:val="24"/>
        </w:rPr>
        <w:t>('</w:t>
      </w:r>
      <w:proofErr w:type="gramStart"/>
      <w:r w:rsidRPr="00525E80">
        <w:rPr>
          <w:rFonts w:hint="eastAsia"/>
          <w:sz w:val="24"/>
          <w:szCs w:val="24"/>
        </w:rPr>
        <w:t>润楠</w:t>
      </w:r>
      <w:proofErr w:type="gramEnd"/>
      <w:r w:rsidRPr="00525E80">
        <w:rPr>
          <w:rFonts w:hint="eastAsia"/>
          <w:sz w:val="24"/>
          <w:szCs w:val="24"/>
        </w:rPr>
        <w:t>').then(data=</w:t>
      </w:r>
      <w:proofErr w:type="gramStart"/>
      <w:r w:rsidRPr="00525E80">
        <w:rPr>
          <w:rFonts w:hint="eastAsia"/>
          <w:sz w:val="24"/>
          <w:szCs w:val="24"/>
        </w:rPr>
        <w:t>&gt;{</w:t>
      </w:r>
      <w:proofErr w:type="gramEnd"/>
    </w:p>
    <w:p w:rsidR="00525E80" w:rsidRPr="00525E80" w:rsidRDefault="00525E80" w:rsidP="00525E80">
      <w:pPr>
        <w:pStyle w:val="a0"/>
        <w:spacing w:line="360" w:lineRule="auto"/>
        <w:rPr>
          <w:sz w:val="24"/>
          <w:szCs w:val="24"/>
        </w:rPr>
      </w:pPr>
      <w:r w:rsidRPr="00525E80">
        <w:rPr>
          <w:sz w:val="24"/>
          <w:szCs w:val="24"/>
        </w:rPr>
        <w:t xml:space="preserve">            </w:t>
      </w:r>
      <w:proofErr w:type="gramStart"/>
      <w:r w:rsidRPr="00525E80">
        <w:rPr>
          <w:sz w:val="24"/>
          <w:szCs w:val="24"/>
        </w:rPr>
        <w:t>expect(</w:t>
      </w:r>
      <w:proofErr w:type="spellStart"/>
      <w:proofErr w:type="gramEnd"/>
      <w:r w:rsidRPr="00525E80">
        <w:rPr>
          <w:sz w:val="24"/>
          <w:szCs w:val="24"/>
        </w:rPr>
        <w:t>JSON.stringify</w:t>
      </w:r>
      <w:proofErr w:type="spellEnd"/>
      <w:r w:rsidRPr="00525E80">
        <w:rPr>
          <w:sz w:val="24"/>
          <w:szCs w:val="24"/>
        </w:rPr>
        <w:t>(data)).</w:t>
      </w:r>
      <w:proofErr w:type="spellStart"/>
      <w:r w:rsidRPr="00525E80">
        <w:rPr>
          <w:sz w:val="24"/>
          <w:szCs w:val="24"/>
        </w:rPr>
        <w:t>toBe</w:t>
      </w:r>
      <w:proofErr w:type="spellEnd"/>
      <w:r w:rsidRPr="00525E80">
        <w:rPr>
          <w:sz w:val="24"/>
          <w:szCs w:val="24"/>
        </w:rPr>
        <w:t>(</w:t>
      </w:r>
      <w:proofErr w:type="spellStart"/>
      <w:r w:rsidRPr="00525E80">
        <w:rPr>
          <w:sz w:val="24"/>
          <w:szCs w:val="24"/>
        </w:rPr>
        <w:t>JSON.stringify</w:t>
      </w:r>
      <w:proofErr w:type="spellEnd"/>
      <w:r w:rsidRPr="00525E80">
        <w:rPr>
          <w:sz w:val="24"/>
          <w:szCs w:val="24"/>
        </w:rPr>
        <w:t>(</w:t>
      </w:r>
      <w:proofErr w:type="spellStart"/>
      <w:r w:rsidRPr="00525E80">
        <w:rPr>
          <w:sz w:val="24"/>
          <w:szCs w:val="24"/>
        </w:rPr>
        <w:t>expectedData</w:t>
      </w:r>
      <w:proofErr w:type="spellEnd"/>
      <w:r w:rsidRPr="00525E80">
        <w:rPr>
          <w:sz w:val="24"/>
          <w:szCs w:val="24"/>
        </w:rPr>
        <w:t>));</w:t>
      </w:r>
    </w:p>
    <w:p w:rsidR="00525E80" w:rsidRPr="00525E80" w:rsidRDefault="00525E80" w:rsidP="00525E80">
      <w:pPr>
        <w:pStyle w:val="a0"/>
        <w:spacing w:line="360" w:lineRule="auto"/>
        <w:rPr>
          <w:sz w:val="24"/>
          <w:szCs w:val="24"/>
        </w:rPr>
      </w:pPr>
      <w:r w:rsidRPr="00525E80">
        <w:rPr>
          <w:sz w:val="24"/>
          <w:szCs w:val="24"/>
        </w:rPr>
        <w:t xml:space="preserve">        })</w:t>
      </w:r>
    </w:p>
    <w:p w:rsidR="00525E80" w:rsidRPr="00525E80" w:rsidRDefault="00525E80" w:rsidP="00525E80">
      <w:pPr>
        <w:pStyle w:val="a0"/>
        <w:spacing w:line="360" w:lineRule="auto"/>
        <w:rPr>
          <w:sz w:val="24"/>
          <w:szCs w:val="24"/>
        </w:rPr>
      </w:pPr>
      <w:r w:rsidRPr="00525E80">
        <w:rPr>
          <w:sz w:val="24"/>
          <w:szCs w:val="24"/>
        </w:rPr>
        <w:t xml:space="preserve">    })</w:t>
      </w:r>
    </w:p>
    <w:p w:rsidR="00525E80" w:rsidRDefault="00525E80" w:rsidP="00525E80">
      <w:pPr>
        <w:pStyle w:val="a0"/>
        <w:spacing w:line="360" w:lineRule="auto"/>
        <w:rPr>
          <w:sz w:val="24"/>
          <w:szCs w:val="24"/>
        </w:rPr>
      </w:pPr>
      <w:r w:rsidRPr="00525E80">
        <w:rPr>
          <w:sz w:val="24"/>
          <w:szCs w:val="24"/>
        </w:rPr>
        <w:t>})</w:t>
      </w:r>
      <w:r>
        <w:rPr>
          <w:rFonts w:hint="eastAsia"/>
          <w:sz w:val="24"/>
          <w:szCs w:val="24"/>
        </w:rPr>
        <w:t>；</w:t>
      </w:r>
    </w:p>
    <w:p w:rsidR="00525E80" w:rsidRDefault="00525E80" w:rsidP="00525E80">
      <w:pPr>
        <w:pStyle w:val="a0"/>
        <w:spacing w:line="360" w:lineRule="auto"/>
        <w:rPr>
          <w:sz w:val="24"/>
          <w:szCs w:val="24"/>
        </w:rPr>
      </w:pPr>
      <w:r>
        <w:rPr>
          <w:rFonts w:hint="eastAsia"/>
          <w:sz w:val="24"/>
          <w:szCs w:val="24"/>
        </w:rPr>
        <w:t>如果测试样例通过，则控制台显示如下：</w:t>
      </w:r>
    </w:p>
    <w:p w:rsidR="00525E80" w:rsidRDefault="00525E80" w:rsidP="00525E80">
      <w:pPr>
        <w:pStyle w:val="a0"/>
        <w:spacing w:line="360" w:lineRule="auto"/>
        <w:jc w:val="center"/>
        <w:rPr>
          <w:sz w:val="24"/>
          <w:szCs w:val="24"/>
        </w:rPr>
      </w:pPr>
      <w:r>
        <w:rPr>
          <w:noProof/>
          <w:sz w:val="24"/>
          <w:szCs w:val="24"/>
        </w:rPr>
        <w:drawing>
          <wp:inline distT="0" distB="0" distL="0" distR="0">
            <wp:extent cx="3282950" cy="15913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82950" cy="1591310"/>
                    </a:xfrm>
                    <a:prstGeom prst="rect">
                      <a:avLst/>
                    </a:prstGeom>
                    <a:noFill/>
                    <a:ln>
                      <a:noFill/>
                    </a:ln>
                  </pic:spPr>
                </pic:pic>
              </a:graphicData>
            </a:graphic>
          </wp:inline>
        </w:drawing>
      </w:r>
    </w:p>
    <w:p w:rsidR="00525E80" w:rsidRDefault="00525E80" w:rsidP="00525E80">
      <w:pPr>
        <w:pStyle w:val="a0"/>
        <w:spacing w:line="360" w:lineRule="auto"/>
        <w:jc w:val="center"/>
        <w:rPr>
          <w:sz w:val="24"/>
          <w:szCs w:val="24"/>
        </w:rPr>
      </w:pPr>
      <w:r>
        <w:rPr>
          <w:rFonts w:hint="eastAsia"/>
          <w:sz w:val="24"/>
          <w:szCs w:val="24"/>
        </w:rPr>
        <w:t>图</w:t>
      </w:r>
      <w:r>
        <w:rPr>
          <w:rFonts w:hint="eastAsia"/>
          <w:sz w:val="24"/>
          <w:szCs w:val="24"/>
        </w:rPr>
        <w:t>5-1</w:t>
      </w:r>
      <w:r>
        <w:rPr>
          <w:sz w:val="24"/>
          <w:szCs w:val="24"/>
        </w:rPr>
        <w:t xml:space="preserve"> </w:t>
      </w:r>
      <w:r>
        <w:rPr>
          <w:rFonts w:hint="eastAsia"/>
          <w:sz w:val="24"/>
          <w:szCs w:val="24"/>
        </w:rPr>
        <w:t>单元测试控制台显示结果图</w:t>
      </w:r>
    </w:p>
    <w:p w:rsidR="00525E80" w:rsidRDefault="00525E80" w:rsidP="00525E80">
      <w:pPr>
        <w:pStyle w:val="3"/>
        <w:rPr>
          <w:rFonts w:ascii="黑体" w:eastAsia="黑体" w:hAnsi="黑体"/>
        </w:rPr>
      </w:pPr>
      <w:r w:rsidRPr="00525E80">
        <w:rPr>
          <w:rFonts w:ascii="黑体" w:eastAsia="黑体" w:hAnsi="黑体" w:hint="eastAsia"/>
        </w:rPr>
        <w:t>黑盒测试</w:t>
      </w:r>
    </w:p>
    <w:p w:rsidR="00525E80" w:rsidRPr="00D50DE3" w:rsidRDefault="00525E80" w:rsidP="00D50DE3">
      <w:pPr>
        <w:pStyle w:val="a0"/>
        <w:spacing w:line="360" w:lineRule="auto"/>
        <w:rPr>
          <w:rFonts w:hint="eastAsia"/>
          <w:sz w:val="24"/>
          <w:szCs w:val="24"/>
        </w:rPr>
      </w:pPr>
      <w:r w:rsidRPr="00D50DE3">
        <w:rPr>
          <w:rFonts w:hint="eastAsia"/>
          <w:sz w:val="24"/>
          <w:szCs w:val="24"/>
        </w:rPr>
        <w:t>本系统黑盒测试过程就是</w:t>
      </w:r>
      <w:r w:rsidR="00D50DE3" w:rsidRPr="00D50DE3">
        <w:rPr>
          <w:rFonts w:hint="eastAsia"/>
          <w:sz w:val="24"/>
          <w:szCs w:val="24"/>
        </w:rPr>
        <w:t>运行并模仿用户操作使用系统，看是否符合预期效果，</w:t>
      </w:r>
      <w:r w:rsidR="00AA13EC">
        <w:rPr>
          <w:rFonts w:hint="eastAsia"/>
          <w:sz w:val="24"/>
          <w:szCs w:val="24"/>
        </w:rPr>
        <w:t>例如，登录模块的</w:t>
      </w:r>
      <w:r w:rsidR="00D50DE3" w:rsidRPr="00D50DE3">
        <w:rPr>
          <w:rFonts w:hint="eastAsia"/>
          <w:sz w:val="24"/>
          <w:szCs w:val="24"/>
        </w:rPr>
        <w:t>测试样</w:t>
      </w:r>
      <w:proofErr w:type="gramStart"/>
      <w:r w:rsidR="00D50DE3" w:rsidRPr="00D50DE3">
        <w:rPr>
          <w:rFonts w:hint="eastAsia"/>
          <w:sz w:val="24"/>
          <w:szCs w:val="24"/>
        </w:rPr>
        <w:t>例设计</w:t>
      </w:r>
      <w:proofErr w:type="gramEnd"/>
      <w:r w:rsidR="00D50DE3" w:rsidRPr="00D50DE3">
        <w:rPr>
          <w:rFonts w:hint="eastAsia"/>
          <w:sz w:val="24"/>
          <w:szCs w:val="24"/>
        </w:rPr>
        <w:t>如下表：</w:t>
      </w:r>
    </w:p>
    <w:tbl>
      <w:tblPr>
        <w:tblStyle w:val="af4"/>
        <w:tblW w:w="0" w:type="auto"/>
        <w:tblLook w:val="04A0" w:firstRow="1" w:lastRow="0" w:firstColumn="1" w:lastColumn="0" w:noHBand="0" w:noVBand="1"/>
      </w:tblPr>
      <w:tblGrid>
        <w:gridCol w:w="1420"/>
        <w:gridCol w:w="1420"/>
        <w:gridCol w:w="1420"/>
        <w:gridCol w:w="1420"/>
        <w:gridCol w:w="1421"/>
        <w:gridCol w:w="1421"/>
      </w:tblGrid>
      <w:tr w:rsidR="00AA13EC" w:rsidTr="00AA13EC">
        <w:tc>
          <w:tcPr>
            <w:tcW w:w="1420" w:type="dxa"/>
            <w:shd w:val="clear" w:color="auto" w:fill="BFBFBF" w:themeFill="background1" w:themeFillShade="BF"/>
            <w:vAlign w:val="center"/>
          </w:tcPr>
          <w:p w:rsidR="00D50DE3" w:rsidRPr="00D50DE3" w:rsidRDefault="00D50DE3" w:rsidP="00D50DE3">
            <w:pPr>
              <w:pStyle w:val="21"/>
              <w:spacing w:line="360" w:lineRule="auto"/>
              <w:ind w:firstLine="0"/>
              <w:jc w:val="center"/>
              <w:rPr>
                <w:rFonts w:hint="default"/>
                <w:b/>
              </w:rPr>
            </w:pPr>
            <w:r w:rsidRPr="00D50DE3">
              <w:rPr>
                <w:b/>
              </w:rPr>
              <w:t>测试模块</w:t>
            </w:r>
          </w:p>
        </w:tc>
        <w:tc>
          <w:tcPr>
            <w:tcW w:w="1420" w:type="dxa"/>
            <w:shd w:val="clear" w:color="auto" w:fill="BFBFBF" w:themeFill="background1" w:themeFillShade="BF"/>
            <w:vAlign w:val="center"/>
          </w:tcPr>
          <w:p w:rsidR="00D50DE3" w:rsidRPr="00D50DE3" w:rsidRDefault="00D50DE3" w:rsidP="00D50DE3">
            <w:pPr>
              <w:pStyle w:val="21"/>
              <w:spacing w:line="360" w:lineRule="auto"/>
              <w:ind w:firstLine="0"/>
              <w:jc w:val="center"/>
              <w:rPr>
                <w:rFonts w:hint="default"/>
                <w:b/>
              </w:rPr>
            </w:pPr>
            <w:r w:rsidRPr="00D50DE3">
              <w:rPr>
                <w:b/>
              </w:rPr>
              <w:t>用例描述</w:t>
            </w:r>
          </w:p>
        </w:tc>
        <w:tc>
          <w:tcPr>
            <w:tcW w:w="1420" w:type="dxa"/>
            <w:shd w:val="clear" w:color="auto" w:fill="BFBFBF" w:themeFill="background1" w:themeFillShade="BF"/>
            <w:vAlign w:val="center"/>
          </w:tcPr>
          <w:p w:rsidR="00D50DE3" w:rsidRPr="00D50DE3" w:rsidRDefault="00D50DE3" w:rsidP="00D50DE3">
            <w:pPr>
              <w:pStyle w:val="21"/>
              <w:spacing w:line="360" w:lineRule="auto"/>
              <w:ind w:firstLine="0"/>
              <w:jc w:val="center"/>
              <w:rPr>
                <w:rFonts w:hint="default"/>
                <w:b/>
              </w:rPr>
            </w:pPr>
            <w:r w:rsidRPr="00D50DE3">
              <w:rPr>
                <w:b/>
              </w:rPr>
              <w:t>操作过程</w:t>
            </w:r>
          </w:p>
        </w:tc>
        <w:tc>
          <w:tcPr>
            <w:tcW w:w="1420" w:type="dxa"/>
            <w:shd w:val="clear" w:color="auto" w:fill="BFBFBF" w:themeFill="background1" w:themeFillShade="BF"/>
            <w:vAlign w:val="center"/>
          </w:tcPr>
          <w:p w:rsidR="00D50DE3" w:rsidRPr="00D50DE3" w:rsidRDefault="00D50DE3" w:rsidP="00D50DE3">
            <w:pPr>
              <w:pStyle w:val="21"/>
              <w:spacing w:line="360" w:lineRule="auto"/>
              <w:ind w:firstLine="0"/>
              <w:jc w:val="center"/>
              <w:rPr>
                <w:b/>
              </w:rPr>
            </w:pPr>
            <w:r w:rsidRPr="00D50DE3">
              <w:rPr>
                <w:b/>
              </w:rPr>
              <w:t>预期结果</w:t>
            </w:r>
          </w:p>
        </w:tc>
        <w:tc>
          <w:tcPr>
            <w:tcW w:w="1421" w:type="dxa"/>
            <w:shd w:val="clear" w:color="auto" w:fill="BFBFBF" w:themeFill="background1" w:themeFillShade="BF"/>
            <w:vAlign w:val="center"/>
          </w:tcPr>
          <w:p w:rsidR="00D50DE3" w:rsidRPr="00D50DE3" w:rsidRDefault="00D50DE3" w:rsidP="00D50DE3">
            <w:pPr>
              <w:pStyle w:val="21"/>
              <w:spacing w:line="360" w:lineRule="auto"/>
              <w:ind w:firstLine="0"/>
              <w:jc w:val="center"/>
              <w:rPr>
                <w:rFonts w:hint="default"/>
                <w:b/>
              </w:rPr>
            </w:pPr>
            <w:r w:rsidRPr="00D50DE3">
              <w:rPr>
                <w:b/>
              </w:rPr>
              <w:t>实际结果</w:t>
            </w:r>
          </w:p>
        </w:tc>
        <w:tc>
          <w:tcPr>
            <w:tcW w:w="1421" w:type="dxa"/>
            <w:shd w:val="clear" w:color="auto" w:fill="BFBFBF" w:themeFill="background1" w:themeFillShade="BF"/>
            <w:vAlign w:val="center"/>
          </w:tcPr>
          <w:p w:rsidR="00D50DE3" w:rsidRPr="00D50DE3" w:rsidRDefault="00D50DE3" w:rsidP="00D50DE3">
            <w:pPr>
              <w:pStyle w:val="21"/>
              <w:spacing w:line="360" w:lineRule="auto"/>
              <w:ind w:firstLine="0"/>
              <w:jc w:val="center"/>
              <w:rPr>
                <w:b/>
              </w:rPr>
            </w:pPr>
            <w:r w:rsidRPr="00D50DE3">
              <w:rPr>
                <w:b/>
              </w:rPr>
              <w:t>偏差</w:t>
            </w:r>
          </w:p>
        </w:tc>
      </w:tr>
      <w:tr w:rsidR="00AA13EC" w:rsidTr="00AA13EC">
        <w:tc>
          <w:tcPr>
            <w:tcW w:w="1420" w:type="dxa"/>
            <w:vMerge w:val="restart"/>
            <w:shd w:val="clear" w:color="auto" w:fill="FFFFFF" w:themeFill="background1"/>
            <w:vAlign w:val="center"/>
          </w:tcPr>
          <w:p w:rsidR="00AA13EC" w:rsidRDefault="00AA13EC" w:rsidP="00D50DE3">
            <w:pPr>
              <w:pStyle w:val="21"/>
              <w:spacing w:line="360" w:lineRule="auto"/>
              <w:ind w:firstLine="0"/>
              <w:jc w:val="center"/>
              <w:rPr>
                <w:rFonts w:hint="default"/>
              </w:rPr>
            </w:pPr>
          </w:p>
          <w:p w:rsidR="00AA13EC" w:rsidRDefault="00AA13EC" w:rsidP="00D50DE3">
            <w:pPr>
              <w:pStyle w:val="21"/>
              <w:spacing w:line="360" w:lineRule="auto"/>
              <w:ind w:firstLine="0"/>
              <w:jc w:val="center"/>
              <w:rPr>
                <w:rFonts w:hint="default"/>
              </w:rPr>
            </w:pPr>
          </w:p>
          <w:p w:rsidR="00AA13EC" w:rsidRDefault="00AA13EC" w:rsidP="00D50DE3">
            <w:pPr>
              <w:pStyle w:val="21"/>
              <w:spacing w:line="360" w:lineRule="auto"/>
              <w:ind w:firstLine="0"/>
              <w:jc w:val="center"/>
              <w:rPr>
                <w:rFonts w:hint="default"/>
              </w:rPr>
            </w:pPr>
          </w:p>
          <w:p w:rsidR="00AA13EC" w:rsidRDefault="00AA13EC" w:rsidP="00D50DE3">
            <w:pPr>
              <w:pStyle w:val="21"/>
              <w:spacing w:line="360" w:lineRule="auto"/>
              <w:ind w:firstLine="0"/>
              <w:jc w:val="center"/>
              <w:rPr>
                <w:rFonts w:hint="default"/>
              </w:rPr>
            </w:pPr>
          </w:p>
          <w:p w:rsidR="00AA13EC" w:rsidRDefault="00AA13EC" w:rsidP="00D50DE3">
            <w:pPr>
              <w:pStyle w:val="21"/>
              <w:spacing w:line="360" w:lineRule="auto"/>
              <w:ind w:firstLine="0"/>
              <w:jc w:val="center"/>
              <w:rPr>
                <w:rFonts w:hint="default"/>
              </w:rPr>
            </w:pPr>
          </w:p>
          <w:p w:rsidR="00AA13EC" w:rsidRDefault="00AA13EC" w:rsidP="00D50DE3">
            <w:pPr>
              <w:pStyle w:val="21"/>
              <w:spacing w:line="360" w:lineRule="auto"/>
              <w:ind w:firstLine="0"/>
              <w:jc w:val="center"/>
              <w:rPr>
                <w:rFonts w:hint="default"/>
              </w:rPr>
            </w:pPr>
          </w:p>
          <w:p w:rsidR="00AA13EC" w:rsidRDefault="00AA13EC" w:rsidP="00D50DE3">
            <w:pPr>
              <w:pStyle w:val="21"/>
              <w:spacing w:line="360" w:lineRule="auto"/>
              <w:ind w:firstLine="0"/>
              <w:jc w:val="center"/>
              <w:rPr>
                <w:rFonts w:hint="default"/>
              </w:rPr>
            </w:pPr>
          </w:p>
          <w:p w:rsidR="00AA13EC" w:rsidRDefault="00AA13EC" w:rsidP="00D50DE3">
            <w:pPr>
              <w:pStyle w:val="21"/>
              <w:spacing w:line="360" w:lineRule="auto"/>
              <w:ind w:firstLine="0"/>
              <w:jc w:val="center"/>
              <w:rPr>
                <w:rFonts w:hint="default"/>
              </w:rPr>
            </w:pPr>
          </w:p>
          <w:p w:rsidR="00AA13EC" w:rsidRPr="00D50DE3" w:rsidRDefault="00AA13EC" w:rsidP="00D50DE3">
            <w:pPr>
              <w:pStyle w:val="21"/>
              <w:spacing w:line="360" w:lineRule="auto"/>
              <w:ind w:firstLine="0"/>
              <w:jc w:val="center"/>
              <w:rPr>
                <w:rFonts w:hint="default"/>
              </w:rPr>
            </w:pPr>
            <w:r w:rsidRPr="00D50DE3">
              <w:t>登录</w:t>
            </w:r>
            <w:r>
              <w:t>模块</w:t>
            </w:r>
          </w:p>
          <w:p w:rsidR="00AA13EC" w:rsidRPr="00D50DE3" w:rsidRDefault="00AA13EC" w:rsidP="00D50DE3">
            <w:pPr>
              <w:pStyle w:val="21"/>
              <w:spacing w:line="360" w:lineRule="auto"/>
              <w:jc w:val="center"/>
            </w:pPr>
          </w:p>
        </w:tc>
        <w:tc>
          <w:tcPr>
            <w:tcW w:w="1420" w:type="dxa"/>
            <w:shd w:val="clear" w:color="auto" w:fill="FFFFFF" w:themeFill="background1"/>
            <w:vAlign w:val="center"/>
          </w:tcPr>
          <w:p w:rsidR="00AA13EC" w:rsidRPr="00D50DE3" w:rsidRDefault="00AA13EC" w:rsidP="00D50DE3">
            <w:pPr>
              <w:pStyle w:val="21"/>
              <w:spacing w:line="360" w:lineRule="auto"/>
              <w:ind w:firstLine="0"/>
              <w:jc w:val="center"/>
            </w:pPr>
            <w:r>
              <w:lastRenderedPageBreak/>
              <w:t>实现用户登录</w:t>
            </w:r>
          </w:p>
        </w:tc>
        <w:tc>
          <w:tcPr>
            <w:tcW w:w="1420" w:type="dxa"/>
            <w:shd w:val="clear" w:color="auto" w:fill="FFFFFF" w:themeFill="background1"/>
            <w:vAlign w:val="center"/>
          </w:tcPr>
          <w:p w:rsidR="00AA13EC" w:rsidRPr="00D50DE3" w:rsidRDefault="00AA13EC" w:rsidP="00D50DE3">
            <w:pPr>
              <w:pStyle w:val="21"/>
              <w:spacing w:line="360" w:lineRule="auto"/>
              <w:ind w:firstLine="0"/>
              <w:jc w:val="center"/>
            </w:pPr>
            <w:r>
              <w:t>输入一个已注册用户的用户名/邮</w:t>
            </w:r>
            <w:r>
              <w:lastRenderedPageBreak/>
              <w:t>箱和正确的密码</w:t>
            </w:r>
          </w:p>
        </w:tc>
        <w:tc>
          <w:tcPr>
            <w:tcW w:w="1420" w:type="dxa"/>
            <w:shd w:val="clear" w:color="auto" w:fill="FFFFFF" w:themeFill="background1"/>
            <w:vAlign w:val="center"/>
          </w:tcPr>
          <w:p w:rsidR="00AA13EC" w:rsidRPr="00D50DE3" w:rsidRDefault="00AA13EC" w:rsidP="00D50DE3">
            <w:pPr>
              <w:pStyle w:val="21"/>
              <w:spacing w:line="360" w:lineRule="auto"/>
              <w:ind w:firstLine="0"/>
              <w:jc w:val="center"/>
            </w:pPr>
            <w:r>
              <w:lastRenderedPageBreak/>
              <w:t>登录输入框消失，显示用户头像和</w:t>
            </w:r>
            <w:r>
              <w:lastRenderedPageBreak/>
              <w:t>用户未读消息数，进入原创文章页面，未出现“写文章”菜单项</w:t>
            </w:r>
          </w:p>
        </w:tc>
        <w:tc>
          <w:tcPr>
            <w:tcW w:w="1421" w:type="dxa"/>
            <w:shd w:val="clear" w:color="auto" w:fill="FFFFFF" w:themeFill="background1"/>
            <w:vAlign w:val="center"/>
          </w:tcPr>
          <w:p w:rsidR="00AA13EC" w:rsidRPr="00D50DE3" w:rsidRDefault="00AA13EC" w:rsidP="00D50DE3">
            <w:pPr>
              <w:pStyle w:val="21"/>
              <w:spacing w:line="360" w:lineRule="auto"/>
              <w:ind w:firstLine="0"/>
              <w:jc w:val="center"/>
            </w:pPr>
            <w:r>
              <w:lastRenderedPageBreak/>
              <w:t>如预期显示</w:t>
            </w:r>
          </w:p>
        </w:tc>
        <w:tc>
          <w:tcPr>
            <w:tcW w:w="1421" w:type="dxa"/>
            <w:shd w:val="clear" w:color="auto" w:fill="FFFFFF" w:themeFill="background1"/>
            <w:vAlign w:val="center"/>
          </w:tcPr>
          <w:p w:rsidR="00AA13EC" w:rsidRPr="00D50DE3" w:rsidRDefault="00AA13EC" w:rsidP="00D50DE3">
            <w:pPr>
              <w:pStyle w:val="21"/>
              <w:spacing w:line="360" w:lineRule="auto"/>
              <w:ind w:firstLine="0"/>
              <w:jc w:val="center"/>
            </w:pPr>
            <w:r>
              <w:t>无</w:t>
            </w:r>
          </w:p>
        </w:tc>
      </w:tr>
      <w:tr w:rsidR="00AA13EC" w:rsidTr="00AA13EC">
        <w:tc>
          <w:tcPr>
            <w:tcW w:w="1420" w:type="dxa"/>
            <w:vMerge/>
            <w:shd w:val="clear" w:color="auto" w:fill="FFFFFF" w:themeFill="background1"/>
            <w:vAlign w:val="center"/>
          </w:tcPr>
          <w:p w:rsidR="00AA13EC" w:rsidRPr="00D50DE3" w:rsidRDefault="00AA13EC" w:rsidP="00D50DE3">
            <w:pPr>
              <w:pStyle w:val="21"/>
              <w:spacing w:line="360" w:lineRule="auto"/>
              <w:jc w:val="center"/>
            </w:pPr>
          </w:p>
        </w:tc>
        <w:tc>
          <w:tcPr>
            <w:tcW w:w="1420" w:type="dxa"/>
            <w:shd w:val="clear" w:color="auto" w:fill="FFFFFF" w:themeFill="background1"/>
            <w:vAlign w:val="center"/>
          </w:tcPr>
          <w:p w:rsidR="00AA13EC" w:rsidRPr="00D50DE3" w:rsidRDefault="00AA13EC" w:rsidP="00D50DE3">
            <w:pPr>
              <w:pStyle w:val="21"/>
              <w:spacing w:line="360" w:lineRule="auto"/>
              <w:ind w:firstLine="0"/>
              <w:jc w:val="center"/>
            </w:pPr>
            <w:r>
              <w:t>实现管理员登录</w:t>
            </w:r>
          </w:p>
        </w:tc>
        <w:tc>
          <w:tcPr>
            <w:tcW w:w="1420" w:type="dxa"/>
            <w:shd w:val="clear" w:color="auto" w:fill="FFFFFF" w:themeFill="background1"/>
            <w:vAlign w:val="center"/>
          </w:tcPr>
          <w:p w:rsidR="00AA13EC" w:rsidRPr="00D50DE3" w:rsidRDefault="00AA13EC" w:rsidP="00D50DE3">
            <w:pPr>
              <w:pStyle w:val="21"/>
              <w:spacing w:line="360" w:lineRule="auto"/>
              <w:ind w:firstLine="0"/>
              <w:jc w:val="center"/>
            </w:pPr>
            <w:r>
              <w:t>输入一个已注册管理员的用户名/邮箱和正确的密码</w:t>
            </w:r>
          </w:p>
        </w:tc>
        <w:tc>
          <w:tcPr>
            <w:tcW w:w="1420" w:type="dxa"/>
            <w:shd w:val="clear" w:color="auto" w:fill="FFFFFF" w:themeFill="background1"/>
            <w:vAlign w:val="center"/>
          </w:tcPr>
          <w:p w:rsidR="00AA13EC" w:rsidRPr="00D50DE3" w:rsidRDefault="00AA13EC" w:rsidP="00D50DE3">
            <w:pPr>
              <w:pStyle w:val="21"/>
              <w:spacing w:line="360" w:lineRule="auto"/>
              <w:ind w:firstLine="0"/>
              <w:jc w:val="center"/>
            </w:pPr>
            <w:r>
              <w:t>登录输入框消失，显示用户头像和</w:t>
            </w:r>
            <w:r>
              <w:t>用户</w:t>
            </w:r>
            <w:r>
              <w:t>未读消息数，进入原创文章页面，出现“写文章”菜单项</w:t>
            </w:r>
          </w:p>
        </w:tc>
        <w:tc>
          <w:tcPr>
            <w:tcW w:w="1421" w:type="dxa"/>
            <w:shd w:val="clear" w:color="auto" w:fill="FFFFFF" w:themeFill="background1"/>
            <w:vAlign w:val="center"/>
          </w:tcPr>
          <w:p w:rsidR="00AA13EC" w:rsidRPr="00D50DE3" w:rsidRDefault="00AA13EC" w:rsidP="00D50DE3">
            <w:pPr>
              <w:pStyle w:val="21"/>
              <w:spacing w:line="360" w:lineRule="auto"/>
              <w:ind w:firstLine="0"/>
              <w:jc w:val="center"/>
            </w:pPr>
            <w:r>
              <w:t>如预期显示</w:t>
            </w:r>
          </w:p>
        </w:tc>
        <w:tc>
          <w:tcPr>
            <w:tcW w:w="1421" w:type="dxa"/>
            <w:shd w:val="clear" w:color="auto" w:fill="FFFFFF" w:themeFill="background1"/>
            <w:vAlign w:val="center"/>
          </w:tcPr>
          <w:p w:rsidR="00AA13EC" w:rsidRPr="00D50DE3" w:rsidRDefault="00AA13EC" w:rsidP="00D50DE3">
            <w:pPr>
              <w:pStyle w:val="21"/>
              <w:spacing w:line="360" w:lineRule="auto"/>
              <w:ind w:firstLine="0"/>
              <w:jc w:val="center"/>
            </w:pPr>
            <w:r>
              <w:t>无</w:t>
            </w:r>
          </w:p>
        </w:tc>
      </w:tr>
      <w:tr w:rsidR="00AA13EC" w:rsidTr="00AA13EC">
        <w:tc>
          <w:tcPr>
            <w:tcW w:w="1420" w:type="dxa"/>
            <w:vMerge/>
            <w:shd w:val="clear" w:color="auto" w:fill="FFFFFF" w:themeFill="background1"/>
            <w:vAlign w:val="center"/>
          </w:tcPr>
          <w:p w:rsidR="00AA13EC" w:rsidRPr="00D50DE3" w:rsidRDefault="00AA13EC" w:rsidP="00D50DE3">
            <w:pPr>
              <w:pStyle w:val="21"/>
              <w:spacing w:line="360" w:lineRule="auto"/>
              <w:ind w:firstLine="0"/>
              <w:jc w:val="center"/>
            </w:pPr>
          </w:p>
        </w:tc>
        <w:tc>
          <w:tcPr>
            <w:tcW w:w="1420" w:type="dxa"/>
            <w:vMerge w:val="restart"/>
            <w:shd w:val="clear" w:color="auto" w:fill="FFFFFF" w:themeFill="background1"/>
            <w:vAlign w:val="center"/>
          </w:tcPr>
          <w:p w:rsidR="00AA13EC" w:rsidRDefault="00AA13EC" w:rsidP="00D50DE3">
            <w:pPr>
              <w:pStyle w:val="21"/>
              <w:spacing w:line="360" w:lineRule="auto"/>
              <w:ind w:firstLine="0"/>
              <w:jc w:val="center"/>
            </w:pPr>
            <w:r>
              <w:t>处理登录信息异常</w:t>
            </w:r>
          </w:p>
        </w:tc>
        <w:tc>
          <w:tcPr>
            <w:tcW w:w="1420" w:type="dxa"/>
            <w:shd w:val="clear" w:color="auto" w:fill="FFFFFF" w:themeFill="background1"/>
            <w:vAlign w:val="center"/>
          </w:tcPr>
          <w:p w:rsidR="00AA13EC" w:rsidRDefault="00AA13EC" w:rsidP="00D50DE3">
            <w:pPr>
              <w:pStyle w:val="21"/>
              <w:spacing w:line="360" w:lineRule="auto"/>
              <w:ind w:firstLine="0"/>
              <w:jc w:val="center"/>
            </w:pPr>
            <w:r>
              <w:t>输入一个未注册用户的用户名和密码</w:t>
            </w:r>
          </w:p>
        </w:tc>
        <w:tc>
          <w:tcPr>
            <w:tcW w:w="1420" w:type="dxa"/>
            <w:shd w:val="clear" w:color="auto" w:fill="FFFFFF" w:themeFill="background1"/>
            <w:vAlign w:val="center"/>
          </w:tcPr>
          <w:p w:rsidR="00AA13EC" w:rsidRDefault="00AA13EC" w:rsidP="00D50DE3">
            <w:pPr>
              <w:pStyle w:val="21"/>
              <w:spacing w:line="360" w:lineRule="auto"/>
              <w:ind w:firstLine="0"/>
              <w:jc w:val="center"/>
            </w:pPr>
            <w:r>
              <w:t>显示“用户名或密码错误”的气泡提示信息</w:t>
            </w:r>
          </w:p>
        </w:tc>
        <w:tc>
          <w:tcPr>
            <w:tcW w:w="1421" w:type="dxa"/>
            <w:shd w:val="clear" w:color="auto" w:fill="FFFFFF" w:themeFill="background1"/>
            <w:vAlign w:val="center"/>
          </w:tcPr>
          <w:p w:rsidR="00AA13EC" w:rsidRPr="00AA13EC" w:rsidRDefault="00AA13EC" w:rsidP="00D50DE3">
            <w:pPr>
              <w:pStyle w:val="21"/>
              <w:spacing w:line="360" w:lineRule="auto"/>
              <w:ind w:firstLine="0"/>
              <w:jc w:val="center"/>
            </w:pPr>
            <w:r>
              <w:t>如预期显示</w:t>
            </w:r>
          </w:p>
        </w:tc>
        <w:tc>
          <w:tcPr>
            <w:tcW w:w="1421" w:type="dxa"/>
            <w:shd w:val="clear" w:color="auto" w:fill="FFFFFF" w:themeFill="background1"/>
            <w:vAlign w:val="center"/>
          </w:tcPr>
          <w:p w:rsidR="00AA13EC" w:rsidRDefault="00AA13EC" w:rsidP="00D50DE3">
            <w:pPr>
              <w:pStyle w:val="21"/>
              <w:spacing w:line="360" w:lineRule="auto"/>
              <w:ind w:firstLine="0"/>
              <w:jc w:val="center"/>
            </w:pPr>
            <w:r>
              <w:t>无</w:t>
            </w:r>
          </w:p>
        </w:tc>
      </w:tr>
      <w:tr w:rsidR="00AA13EC" w:rsidTr="00AA13EC">
        <w:tc>
          <w:tcPr>
            <w:tcW w:w="1420" w:type="dxa"/>
            <w:vMerge/>
            <w:shd w:val="clear" w:color="auto" w:fill="FFFFFF" w:themeFill="background1"/>
            <w:vAlign w:val="center"/>
          </w:tcPr>
          <w:p w:rsidR="00AA13EC" w:rsidRPr="00D50DE3" w:rsidRDefault="00AA13EC" w:rsidP="00D50DE3">
            <w:pPr>
              <w:pStyle w:val="21"/>
              <w:spacing w:line="360" w:lineRule="auto"/>
              <w:ind w:firstLine="0"/>
              <w:jc w:val="center"/>
            </w:pPr>
          </w:p>
        </w:tc>
        <w:tc>
          <w:tcPr>
            <w:tcW w:w="1420" w:type="dxa"/>
            <w:vMerge/>
            <w:shd w:val="clear" w:color="auto" w:fill="FFFFFF" w:themeFill="background1"/>
            <w:vAlign w:val="center"/>
          </w:tcPr>
          <w:p w:rsidR="00AA13EC" w:rsidRDefault="00AA13EC" w:rsidP="00D50DE3">
            <w:pPr>
              <w:pStyle w:val="21"/>
              <w:spacing w:line="360" w:lineRule="auto"/>
              <w:ind w:firstLine="0"/>
              <w:jc w:val="center"/>
            </w:pPr>
          </w:p>
        </w:tc>
        <w:tc>
          <w:tcPr>
            <w:tcW w:w="1420" w:type="dxa"/>
            <w:shd w:val="clear" w:color="auto" w:fill="FFFFFF" w:themeFill="background1"/>
            <w:vAlign w:val="center"/>
          </w:tcPr>
          <w:p w:rsidR="00AA13EC" w:rsidRDefault="00AA13EC" w:rsidP="00D50DE3">
            <w:pPr>
              <w:pStyle w:val="21"/>
              <w:spacing w:line="360" w:lineRule="auto"/>
              <w:ind w:firstLine="0"/>
              <w:jc w:val="center"/>
            </w:pPr>
            <w:r>
              <w:t>输入一个已注册用户的用户名/邮箱和错误密码</w:t>
            </w:r>
          </w:p>
        </w:tc>
        <w:tc>
          <w:tcPr>
            <w:tcW w:w="1420" w:type="dxa"/>
            <w:shd w:val="clear" w:color="auto" w:fill="FFFFFF" w:themeFill="background1"/>
            <w:vAlign w:val="center"/>
          </w:tcPr>
          <w:p w:rsidR="00AA13EC" w:rsidRDefault="00AA13EC" w:rsidP="00D50DE3">
            <w:pPr>
              <w:pStyle w:val="21"/>
              <w:spacing w:line="360" w:lineRule="auto"/>
              <w:ind w:firstLine="0"/>
              <w:jc w:val="center"/>
            </w:pPr>
            <w:r>
              <w:t>显示“用户名或密码错误”的气泡提示信息</w:t>
            </w:r>
          </w:p>
        </w:tc>
        <w:tc>
          <w:tcPr>
            <w:tcW w:w="1421" w:type="dxa"/>
            <w:shd w:val="clear" w:color="auto" w:fill="FFFFFF" w:themeFill="background1"/>
            <w:vAlign w:val="center"/>
          </w:tcPr>
          <w:p w:rsidR="00AA13EC" w:rsidRDefault="00AA13EC" w:rsidP="00D50DE3">
            <w:pPr>
              <w:pStyle w:val="21"/>
              <w:spacing w:line="360" w:lineRule="auto"/>
              <w:ind w:firstLine="0"/>
              <w:jc w:val="center"/>
            </w:pPr>
            <w:r>
              <w:t>如预期显示</w:t>
            </w:r>
          </w:p>
        </w:tc>
        <w:tc>
          <w:tcPr>
            <w:tcW w:w="1421" w:type="dxa"/>
            <w:shd w:val="clear" w:color="auto" w:fill="FFFFFF" w:themeFill="background1"/>
            <w:vAlign w:val="center"/>
          </w:tcPr>
          <w:p w:rsidR="00AA13EC" w:rsidRDefault="00AA13EC" w:rsidP="00D50DE3">
            <w:pPr>
              <w:pStyle w:val="21"/>
              <w:spacing w:line="360" w:lineRule="auto"/>
              <w:ind w:firstLine="0"/>
              <w:jc w:val="center"/>
            </w:pPr>
            <w:r>
              <w:t>无</w:t>
            </w:r>
          </w:p>
        </w:tc>
      </w:tr>
    </w:tbl>
    <w:p w:rsidR="007C7FB7" w:rsidRDefault="00AA13EC" w:rsidP="00AA13EC">
      <w:pPr>
        <w:pStyle w:val="21"/>
        <w:spacing w:line="360" w:lineRule="auto"/>
        <w:ind w:firstLineChars="200" w:firstLine="480"/>
        <w:jc w:val="center"/>
        <w:rPr>
          <w:rFonts w:hint="default"/>
        </w:rPr>
      </w:pPr>
      <w:r>
        <w:t>表5-1</w:t>
      </w:r>
      <w:r>
        <w:rPr>
          <w:rFonts w:hint="default"/>
        </w:rPr>
        <w:t xml:space="preserve"> </w:t>
      </w:r>
      <w:r>
        <w:t>登录模块测试用例</w:t>
      </w:r>
    </w:p>
    <w:p w:rsidR="007C7FB7" w:rsidRDefault="00764674" w:rsidP="00E14817">
      <w:pPr>
        <w:pStyle w:val="21"/>
        <w:spacing w:line="360" w:lineRule="auto"/>
        <w:ind w:firstLine="0"/>
        <w:rPr>
          <w:rFonts w:ascii="Times New Roman" w:hint="default"/>
          <w:color w:val="FF0000"/>
        </w:rPr>
      </w:pPr>
      <w:r>
        <w:rPr>
          <w:rFonts w:ascii="Times New Roman" w:hint="default"/>
          <w:color w:val="FF0000"/>
        </w:rPr>
        <w:br w:type="page"/>
      </w:r>
    </w:p>
    <w:p w:rsidR="008504FE" w:rsidRDefault="00E14817">
      <w:pPr>
        <w:pStyle w:val="1"/>
        <w:spacing w:line="720" w:lineRule="auto"/>
        <w:rPr>
          <w:rFonts w:ascii="黑体" w:eastAsia="黑体" w:hAnsi="黑体"/>
          <w:sz w:val="28"/>
          <w:szCs w:val="28"/>
        </w:rPr>
      </w:pPr>
      <w:bookmarkStart w:id="438" w:name="_Toc484444192"/>
      <w:bookmarkEnd w:id="437"/>
      <w:r>
        <w:rPr>
          <w:rFonts w:ascii="黑体" w:eastAsia="黑体" w:hAnsi="黑体" w:hint="eastAsia"/>
          <w:sz w:val="28"/>
          <w:szCs w:val="28"/>
        </w:rPr>
        <w:lastRenderedPageBreak/>
        <w:t xml:space="preserve"> </w:t>
      </w:r>
      <w:r w:rsidR="000A0A1F" w:rsidRPr="000A0A1F">
        <w:rPr>
          <w:rFonts w:ascii="黑体" w:eastAsia="黑体" w:hAnsi="黑体" w:hint="eastAsia"/>
          <w:sz w:val="28"/>
          <w:szCs w:val="28"/>
        </w:rPr>
        <w:t>总结与展望</w:t>
      </w:r>
      <w:bookmarkEnd w:id="438"/>
    </w:p>
    <w:p w:rsidR="008504FE" w:rsidRDefault="00E14817">
      <w:pPr>
        <w:pStyle w:val="2"/>
        <w:spacing w:line="720" w:lineRule="auto"/>
        <w:jc w:val="both"/>
        <w:rPr>
          <w:rFonts w:ascii="黑体" w:eastAsia="黑体" w:hAnsi="黑体"/>
          <w:sz w:val="28"/>
          <w:szCs w:val="28"/>
          <w:lang w:eastAsia="zh-CN"/>
        </w:rPr>
      </w:pPr>
      <w:r>
        <w:rPr>
          <w:rFonts w:ascii="黑体" w:eastAsia="黑体" w:hAnsi="黑体" w:hint="eastAsia"/>
          <w:sz w:val="28"/>
          <w:szCs w:val="28"/>
          <w:lang w:eastAsia="zh-CN"/>
        </w:rPr>
        <w:t>总结</w:t>
      </w:r>
    </w:p>
    <w:p w:rsidR="00F15CD0" w:rsidRPr="008F673E" w:rsidRDefault="00E14817" w:rsidP="008F673E">
      <w:pPr>
        <w:pStyle w:val="a0"/>
        <w:spacing w:line="360" w:lineRule="auto"/>
        <w:rPr>
          <w:sz w:val="24"/>
          <w:szCs w:val="24"/>
        </w:rPr>
      </w:pPr>
      <w:r w:rsidRPr="00E14817">
        <w:rPr>
          <w:rFonts w:hint="eastAsia"/>
          <w:sz w:val="24"/>
          <w:szCs w:val="24"/>
        </w:rPr>
        <w:t>通过本次</w:t>
      </w:r>
      <w:r>
        <w:rPr>
          <w:rFonts w:hint="eastAsia"/>
          <w:sz w:val="24"/>
          <w:szCs w:val="24"/>
        </w:rPr>
        <w:t>毕业设计，我第一次独立完成了一个</w:t>
      </w:r>
      <w:r>
        <w:rPr>
          <w:rFonts w:hint="eastAsia"/>
          <w:sz w:val="24"/>
          <w:szCs w:val="24"/>
        </w:rPr>
        <w:t>B</w:t>
      </w:r>
      <w:r>
        <w:rPr>
          <w:sz w:val="24"/>
          <w:szCs w:val="24"/>
        </w:rPr>
        <w:t>/S</w:t>
      </w:r>
      <w:r>
        <w:rPr>
          <w:rFonts w:hint="eastAsia"/>
          <w:sz w:val="24"/>
          <w:szCs w:val="24"/>
        </w:rPr>
        <w:t>架构软件的设计、编码和测试</w:t>
      </w:r>
      <w:r w:rsidR="0027038D">
        <w:rPr>
          <w:rFonts w:hint="eastAsia"/>
          <w:sz w:val="24"/>
          <w:szCs w:val="24"/>
        </w:rPr>
        <w:t>工作</w:t>
      </w:r>
      <w:r w:rsidR="00B31B69">
        <w:rPr>
          <w:rFonts w:hint="eastAsia"/>
          <w:sz w:val="24"/>
          <w:szCs w:val="24"/>
        </w:rPr>
        <w:t>。感觉收获很大，在设计过程中，我用到了很多大学四年间学习的知识，同时也深刻感受到了软件开发</w:t>
      </w:r>
      <w:r w:rsidR="008F673E">
        <w:rPr>
          <w:rFonts w:hint="eastAsia"/>
          <w:sz w:val="24"/>
          <w:szCs w:val="24"/>
        </w:rPr>
        <w:t>。</w:t>
      </w:r>
      <w:bookmarkStart w:id="439" w:name="_GoBack"/>
      <w:bookmarkEnd w:id="439"/>
      <w:r w:rsidR="007C7FB7">
        <w:br w:type="page"/>
      </w:r>
      <w:bookmarkStart w:id="440" w:name="_Toc450752240"/>
      <w:bookmarkStart w:id="441" w:name="_Toc450804092"/>
      <w:bookmarkStart w:id="442" w:name="_Toc450884414"/>
      <w:bookmarkStart w:id="443" w:name="_Toc451179415"/>
      <w:bookmarkStart w:id="444" w:name="_Toc451179811"/>
      <w:bookmarkStart w:id="445" w:name="_Toc194086109"/>
    </w:p>
    <w:p w:rsidR="008504FE" w:rsidRDefault="000A0A1F">
      <w:pPr>
        <w:pStyle w:val="1"/>
        <w:numPr>
          <w:ilvl w:val="0"/>
          <w:numId w:val="0"/>
        </w:numPr>
        <w:spacing w:line="720" w:lineRule="auto"/>
        <w:rPr>
          <w:rFonts w:ascii="黑体" w:eastAsia="黑体" w:hAnsi="黑体"/>
          <w:b w:val="0"/>
          <w:sz w:val="18"/>
          <w:szCs w:val="18"/>
        </w:rPr>
      </w:pPr>
      <w:bookmarkStart w:id="446" w:name="_Toc484444195"/>
      <w:r w:rsidRPr="000A0A1F">
        <w:rPr>
          <w:rFonts w:ascii="黑体" w:eastAsia="黑体" w:hAnsi="黑体" w:hint="eastAsia"/>
          <w:b w:val="0"/>
          <w:sz w:val="18"/>
          <w:szCs w:val="18"/>
        </w:rPr>
        <w:lastRenderedPageBreak/>
        <w:t>参考文献</w:t>
      </w:r>
      <w:bookmarkEnd w:id="440"/>
      <w:bookmarkEnd w:id="441"/>
      <w:bookmarkEnd w:id="442"/>
      <w:bookmarkEnd w:id="443"/>
      <w:bookmarkEnd w:id="444"/>
      <w:bookmarkEnd w:id="445"/>
      <w:bookmarkEnd w:id="446"/>
      <w:r w:rsidR="007C7390">
        <w:rPr>
          <w:rFonts w:ascii="黑体" w:eastAsia="黑体" w:hAnsi="黑体" w:hint="eastAsia"/>
          <w:b w:val="0"/>
          <w:sz w:val="18"/>
          <w:szCs w:val="18"/>
        </w:rPr>
        <w:t>：</w:t>
      </w:r>
    </w:p>
    <w:p w:rsidR="00B46EA9" w:rsidRDefault="00B46EA9" w:rsidP="00B46EA9">
      <w:pPr>
        <w:pStyle w:val="21"/>
        <w:ind w:firstLine="0"/>
        <w:rPr>
          <w:rFonts w:ascii="Times New Roman" w:hint="default"/>
        </w:rPr>
      </w:pPr>
      <w:r>
        <w:rPr>
          <w:rFonts w:ascii="仿宋_GB2312" w:eastAsia="仿宋_GB2312"/>
        </w:rPr>
        <w:t xml:space="preserve">    </w:t>
      </w:r>
      <w:r w:rsidRPr="00ED509C">
        <w:rPr>
          <w:rFonts w:ascii="仿宋_GB2312" w:eastAsia="仿宋_GB2312"/>
        </w:rPr>
        <w:t>参考文献的著录应符合国家标准，参考文献的序号左顶格，并用数字加方括号表示，如“[1]”。每一条参考文献著录均以“.”结束。</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具体各类参考文献的编排格式如下：</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1、文献是</w:t>
      </w:r>
      <w:r w:rsidRPr="000A0A1F">
        <w:rPr>
          <w:rFonts w:asciiTheme="minorEastAsia" w:eastAsiaTheme="minorEastAsia" w:hAnsiTheme="minorEastAsia" w:hint="eastAsia"/>
          <w:b/>
          <w:sz w:val="18"/>
          <w:szCs w:val="18"/>
        </w:rPr>
        <w:t>期刊</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作者.</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文章题目[J].</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期刊名,</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出版年份，卷号(期数):起止页码.</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2、文献是</w:t>
      </w:r>
      <w:r w:rsidRPr="000A0A1F">
        <w:rPr>
          <w:rFonts w:asciiTheme="minorEastAsia" w:eastAsiaTheme="minorEastAsia" w:hAnsiTheme="minorEastAsia" w:hint="eastAsia"/>
          <w:b/>
          <w:sz w:val="18"/>
          <w:szCs w:val="18"/>
        </w:rPr>
        <w:t>图书</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作者.</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书名[M].</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版次.</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出版地：出版单位，出版年份：起止页码.</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3、文献是</w:t>
      </w:r>
      <w:r w:rsidRPr="000A0A1F">
        <w:rPr>
          <w:rFonts w:asciiTheme="minorEastAsia" w:eastAsiaTheme="minorEastAsia" w:hAnsiTheme="minorEastAsia" w:hint="eastAsia"/>
          <w:b/>
          <w:sz w:val="18"/>
          <w:szCs w:val="18"/>
        </w:rPr>
        <w:t>会议论文集</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作者.</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文章题目[A].主编.论文集名[C],</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出版地：出版单位，出版年份:起止页码.</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4、文献是</w:t>
      </w:r>
      <w:r w:rsidRPr="000A0A1F">
        <w:rPr>
          <w:rFonts w:asciiTheme="minorEastAsia" w:eastAsiaTheme="minorEastAsia" w:hAnsiTheme="minorEastAsia" w:hint="eastAsia"/>
          <w:b/>
          <w:sz w:val="18"/>
          <w:szCs w:val="18"/>
        </w:rPr>
        <w:t>学位论文</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作者.</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论文题目[D].保存地：保存单位，年份.</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5、文献是来自</w:t>
      </w:r>
      <w:r w:rsidRPr="000A0A1F">
        <w:rPr>
          <w:rFonts w:asciiTheme="minorEastAsia" w:eastAsiaTheme="minorEastAsia" w:hAnsiTheme="minorEastAsia" w:hint="eastAsia"/>
          <w:b/>
          <w:sz w:val="18"/>
          <w:szCs w:val="18"/>
        </w:rPr>
        <w:t>报告</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报告者.</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报告题目[R].报告地：报告会主办单位，报告年份.</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6、文献是来自</w:t>
      </w:r>
      <w:r w:rsidRPr="000A0A1F">
        <w:rPr>
          <w:rFonts w:asciiTheme="minorEastAsia" w:eastAsiaTheme="minorEastAsia" w:hAnsiTheme="minorEastAsia" w:hint="eastAsia"/>
          <w:b/>
          <w:sz w:val="18"/>
          <w:szCs w:val="18"/>
        </w:rPr>
        <w:t>专利</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专利所有者.</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专利名称：专利国别，专利号[P].发布日期.</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7、文献是来自</w:t>
      </w:r>
      <w:r w:rsidRPr="000A0A1F">
        <w:rPr>
          <w:rFonts w:asciiTheme="minorEastAsia" w:eastAsiaTheme="minorEastAsia" w:hAnsiTheme="minorEastAsia" w:hint="eastAsia"/>
          <w:b/>
          <w:sz w:val="18"/>
          <w:szCs w:val="18"/>
        </w:rPr>
        <w:t>国际、国家标准</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标准代号.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标准名称[S].出版地：出版单位，出版年份.</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8、文献来自</w:t>
      </w:r>
      <w:r w:rsidRPr="000A0A1F">
        <w:rPr>
          <w:rFonts w:asciiTheme="minorEastAsia" w:eastAsiaTheme="minorEastAsia" w:hAnsiTheme="minorEastAsia" w:hint="eastAsia"/>
          <w:b/>
          <w:sz w:val="18"/>
          <w:szCs w:val="18"/>
        </w:rPr>
        <w:t>报纸文章</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作者.</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文章题目[N].报纸名，出版日期（版次）.</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9、文献来自</w:t>
      </w:r>
      <w:r w:rsidRPr="000A0A1F">
        <w:rPr>
          <w:rFonts w:asciiTheme="minorEastAsia" w:eastAsiaTheme="minorEastAsia" w:hAnsiTheme="minorEastAsia" w:hint="eastAsia"/>
          <w:b/>
          <w:sz w:val="18"/>
          <w:szCs w:val="18"/>
        </w:rPr>
        <w:t>电子文献</w:t>
      </w:r>
      <w:r w:rsidRPr="000A0A1F">
        <w:rPr>
          <w:rFonts w:asciiTheme="minorEastAsia" w:eastAsiaTheme="minorEastAsia" w:hAnsiTheme="minorEastAsia" w:hint="eastAsia"/>
          <w:sz w:val="18"/>
          <w:szCs w:val="18"/>
        </w:rPr>
        <w:t>时，书写格式为：</w:t>
      </w:r>
    </w:p>
    <w:p w:rsidR="008504FE" w:rsidRDefault="000A0A1F">
      <w:pPr>
        <w:snapToGrid w:val="0"/>
        <w:spacing w:line="440" w:lineRule="exact"/>
        <w:ind w:firstLineChars="225" w:firstLine="405"/>
        <w:rPr>
          <w:rFonts w:asciiTheme="minorEastAsia" w:eastAsiaTheme="minorEastAsia" w:hAnsiTheme="minorEastAsia"/>
          <w:sz w:val="18"/>
          <w:szCs w:val="18"/>
        </w:rPr>
      </w:pPr>
      <w:r w:rsidRPr="000A0A1F">
        <w:rPr>
          <w:rFonts w:asciiTheme="minorEastAsia" w:eastAsiaTheme="minorEastAsia" w:hAnsiTheme="minorEastAsia" w:hint="eastAsia"/>
          <w:sz w:val="18"/>
          <w:szCs w:val="18"/>
        </w:rPr>
        <w:t>[序号]</w:t>
      </w:r>
      <w:r w:rsidRPr="000A0A1F">
        <w:rPr>
          <w:rFonts w:asciiTheme="minorEastAsia" w:eastAsiaTheme="minorEastAsia" w:hAnsiTheme="minorEastAsia"/>
          <w:sz w:val="18"/>
          <w:szCs w:val="18"/>
        </w:rPr>
        <w:t xml:space="preserve"> </w:t>
      </w:r>
      <w:r w:rsidRPr="000A0A1F">
        <w:rPr>
          <w:rFonts w:asciiTheme="minorEastAsia" w:eastAsiaTheme="minorEastAsia" w:hAnsiTheme="minorEastAsia" w:hint="eastAsia"/>
          <w:sz w:val="18"/>
          <w:szCs w:val="18"/>
        </w:rPr>
        <w:t>作者.文献题目[电子文献及载体类型标识].电子文献的可获取地址，发表或更新日期/引用日期（可以只选择一项）.</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电子参考文献建议标识：</w:t>
      </w:r>
    </w:p>
    <w:p w:rsidR="00EB481B" w:rsidRDefault="00B46EA9" w:rsidP="00B46EA9">
      <w:pPr>
        <w:pStyle w:val="21"/>
        <w:ind w:firstLine="0"/>
        <w:rPr>
          <w:rFonts w:ascii="Times New Roman" w:hint="default"/>
          <w:color w:val="FF0000"/>
        </w:rPr>
      </w:pPr>
      <w:r w:rsidRPr="001E4ED4">
        <w:rPr>
          <w:rFonts w:ascii="仿宋_GB2312" w:eastAsia="仿宋_GB2312"/>
          <w:b/>
        </w:rPr>
        <w:t>［DB/OL］</w:t>
      </w:r>
      <w:r w:rsidRPr="00ED509C">
        <w:rPr>
          <w:rFonts w:ascii="仿宋_GB2312" w:eastAsia="仿宋_GB2312"/>
        </w:rPr>
        <w:t>——联机网上数据库(database online)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［DB/MT］</w:t>
      </w:r>
      <w:r w:rsidRPr="00ED509C">
        <w:rPr>
          <w:rFonts w:ascii="仿宋_GB2312" w:eastAsia="仿宋_GB2312"/>
        </w:rPr>
        <w:t>——磁带数据库(database on magnetic tape)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［M/CD］</w:t>
      </w:r>
      <w:r w:rsidRPr="00ED509C">
        <w:rPr>
          <w:rFonts w:ascii="仿宋_GB2312" w:eastAsia="仿宋_GB2312"/>
        </w:rPr>
        <w:t xml:space="preserve"> ——光盘图书(monograph on CD-ROM)</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［CP/DK］</w:t>
      </w:r>
      <w:r w:rsidRPr="00ED509C">
        <w:rPr>
          <w:rFonts w:ascii="仿宋_GB2312" w:eastAsia="仿宋_GB2312"/>
        </w:rPr>
        <w:t>——磁盘软件(computer program on disk)</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［J/OL］</w:t>
      </w:r>
      <w:r w:rsidRPr="00ED509C">
        <w:rPr>
          <w:rFonts w:ascii="仿宋_GB2312" w:eastAsia="仿宋_GB2312"/>
        </w:rPr>
        <w:t xml:space="preserve"> ——网上期刊(serial online)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［EB/OL］</w:t>
      </w:r>
      <w:r w:rsidRPr="00ED509C">
        <w:rPr>
          <w:rFonts w:ascii="仿宋_GB2312" w:eastAsia="仿宋_GB2312"/>
        </w:rPr>
        <w:t>——网上电子公告(electronic bulletin board online)</w:t>
      </w:r>
    </w:p>
    <w:p w:rsidR="00EB481B" w:rsidRPr="00B46EA9" w:rsidRDefault="00EB481B">
      <w:pPr>
        <w:pStyle w:val="21"/>
        <w:ind w:firstLine="0"/>
        <w:rPr>
          <w:rFonts w:ascii="Times New Roman" w:hint="default"/>
          <w:color w:val="FF0000"/>
        </w:rPr>
      </w:pPr>
      <w:r>
        <w:rPr>
          <w:rFonts w:ascii="Times New Roman"/>
          <w:color w:val="FF0000"/>
        </w:rPr>
        <w:t>请参照以下格式书写（下面：</w:t>
      </w:r>
      <w:r>
        <w:rPr>
          <w:rFonts w:ascii="Times New Roman"/>
          <w:color w:val="FF0000"/>
        </w:rPr>
        <w:t>[1][2]</w:t>
      </w:r>
      <w:r>
        <w:rPr>
          <w:rFonts w:ascii="Times New Roman"/>
          <w:color w:val="FF0000"/>
        </w:rPr>
        <w:t>是书籍、</w:t>
      </w:r>
      <w:r>
        <w:rPr>
          <w:rFonts w:ascii="Times New Roman"/>
          <w:color w:val="FF0000"/>
        </w:rPr>
        <w:t>[3][4]</w:t>
      </w:r>
      <w:r>
        <w:rPr>
          <w:rFonts w:ascii="Times New Roman"/>
          <w:color w:val="FF0000"/>
        </w:rPr>
        <w:t>是期刊论文、</w:t>
      </w:r>
      <w:r>
        <w:rPr>
          <w:rFonts w:ascii="Times New Roman"/>
          <w:color w:val="FF0000"/>
        </w:rPr>
        <w:t>[5]</w:t>
      </w:r>
      <w:r>
        <w:rPr>
          <w:rFonts w:ascii="Times New Roman"/>
          <w:color w:val="FF0000"/>
        </w:rPr>
        <w:t>是会议论文）</w:t>
      </w:r>
      <w:r>
        <w:rPr>
          <w:rFonts w:ascii="Times New Roman"/>
          <w:color w:val="FF0000"/>
        </w:rPr>
        <w:lastRenderedPageBreak/>
        <w:t>*)</w:t>
      </w:r>
    </w:p>
    <w:p w:rsidR="00EB481B" w:rsidRPr="007C7390" w:rsidRDefault="000A0A1F">
      <w:pPr>
        <w:pStyle w:val="21"/>
        <w:numPr>
          <w:ilvl w:val="0"/>
          <w:numId w:val="1"/>
        </w:numPr>
        <w:rPr>
          <w:rFonts w:asciiTheme="minorEastAsia" w:eastAsiaTheme="minorEastAsia" w:hAnsiTheme="minorEastAsia" w:hint="default"/>
          <w:sz w:val="18"/>
          <w:szCs w:val="18"/>
        </w:rPr>
      </w:pPr>
      <w:r w:rsidRPr="000A0A1F">
        <w:rPr>
          <w:rFonts w:asciiTheme="minorEastAsia" w:eastAsiaTheme="minorEastAsia" w:hAnsiTheme="minorEastAsia"/>
          <w:sz w:val="18"/>
          <w:szCs w:val="18"/>
        </w:rPr>
        <w:t>袁崇义.</w:t>
      </w:r>
      <w:r w:rsidRPr="000A0A1F">
        <w:rPr>
          <w:rFonts w:asciiTheme="minorEastAsia" w:eastAsiaTheme="minorEastAsia" w:hAnsiTheme="minorEastAsia" w:hint="default"/>
          <w:sz w:val="18"/>
          <w:szCs w:val="18"/>
        </w:rPr>
        <w:t xml:space="preserve"> </w:t>
      </w:r>
      <w:r w:rsidRPr="000A0A1F">
        <w:rPr>
          <w:rFonts w:asciiTheme="minorEastAsia" w:eastAsiaTheme="minorEastAsia" w:hAnsiTheme="minorEastAsia"/>
          <w:sz w:val="18"/>
          <w:szCs w:val="18"/>
        </w:rPr>
        <w:t>Petri网原理</w:t>
      </w:r>
      <w:r w:rsidRPr="000A0A1F">
        <w:rPr>
          <w:rFonts w:asciiTheme="minorEastAsia" w:eastAsiaTheme="minorEastAsia" w:hAnsiTheme="minorEastAsia" w:hint="default"/>
          <w:sz w:val="18"/>
          <w:szCs w:val="18"/>
        </w:rPr>
        <w:t xml:space="preserve">[M]. </w:t>
      </w:r>
      <w:r w:rsidRPr="000A0A1F">
        <w:rPr>
          <w:rFonts w:asciiTheme="minorEastAsia" w:eastAsiaTheme="minorEastAsia" w:hAnsiTheme="minorEastAsia"/>
          <w:sz w:val="18"/>
          <w:szCs w:val="18"/>
        </w:rPr>
        <w:t>北京：电子工业出版社.</w:t>
      </w:r>
      <w:r w:rsidRPr="000A0A1F">
        <w:rPr>
          <w:rFonts w:asciiTheme="minorEastAsia" w:eastAsiaTheme="minorEastAsia" w:hAnsiTheme="minorEastAsia" w:hint="default"/>
          <w:sz w:val="18"/>
          <w:szCs w:val="18"/>
        </w:rPr>
        <w:t xml:space="preserve"> 1998.</w:t>
      </w:r>
    </w:p>
    <w:p w:rsidR="00EB481B" w:rsidRPr="007C7390" w:rsidRDefault="000A0A1F">
      <w:pPr>
        <w:pStyle w:val="21"/>
        <w:numPr>
          <w:ilvl w:val="0"/>
          <w:numId w:val="1"/>
        </w:numPr>
        <w:rPr>
          <w:rFonts w:asciiTheme="minorEastAsia" w:eastAsiaTheme="minorEastAsia" w:hAnsiTheme="minorEastAsia" w:hint="default"/>
          <w:sz w:val="18"/>
          <w:szCs w:val="18"/>
        </w:rPr>
      </w:pPr>
      <w:r w:rsidRPr="000A0A1F">
        <w:rPr>
          <w:rFonts w:asciiTheme="minorEastAsia" w:eastAsiaTheme="minorEastAsia" w:hAnsiTheme="minorEastAsia" w:hint="default"/>
          <w:sz w:val="18"/>
          <w:szCs w:val="18"/>
        </w:rPr>
        <w:t xml:space="preserve">Bloch </w:t>
      </w:r>
      <w:proofErr w:type="gramStart"/>
      <w:r w:rsidRPr="000A0A1F">
        <w:rPr>
          <w:rFonts w:asciiTheme="minorEastAsia" w:eastAsiaTheme="minorEastAsia" w:hAnsiTheme="minorEastAsia" w:hint="default"/>
          <w:sz w:val="18"/>
          <w:szCs w:val="18"/>
        </w:rPr>
        <w:t>J..</w:t>
      </w:r>
      <w:proofErr w:type="gramEnd"/>
      <w:r w:rsidRPr="000A0A1F">
        <w:rPr>
          <w:rFonts w:asciiTheme="minorEastAsia" w:eastAsiaTheme="minorEastAsia" w:hAnsiTheme="minorEastAsia" w:hint="default"/>
          <w:sz w:val="18"/>
          <w:szCs w:val="18"/>
        </w:rPr>
        <w:t xml:space="preserve"> Effective Java: Programming Language Guide[M]. Addison Wesley. 2001.</w:t>
      </w:r>
    </w:p>
    <w:p w:rsidR="00EB481B" w:rsidRPr="007C7390" w:rsidRDefault="000A0A1F">
      <w:pPr>
        <w:pStyle w:val="21"/>
        <w:numPr>
          <w:ilvl w:val="0"/>
          <w:numId w:val="1"/>
        </w:numPr>
        <w:rPr>
          <w:rFonts w:asciiTheme="minorEastAsia" w:eastAsiaTheme="minorEastAsia" w:hAnsiTheme="minorEastAsia" w:hint="default"/>
          <w:sz w:val="18"/>
          <w:szCs w:val="18"/>
        </w:rPr>
      </w:pPr>
      <w:r w:rsidRPr="000A0A1F">
        <w:rPr>
          <w:rFonts w:asciiTheme="minorEastAsia" w:eastAsiaTheme="minorEastAsia" w:hAnsiTheme="minorEastAsia"/>
          <w:sz w:val="18"/>
          <w:szCs w:val="18"/>
        </w:rPr>
        <w:t xml:space="preserve">李建中, 李金宝, </w:t>
      </w:r>
      <w:proofErr w:type="gramStart"/>
      <w:r w:rsidRPr="000A0A1F">
        <w:rPr>
          <w:rFonts w:asciiTheme="minorEastAsia" w:eastAsiaTheme="minorEastAsia" w:hAnsiTheme="minorEastAsia"/>
          <w:sz w:val="18"/>
          <w:szCs w:val="18"/>
        </w:rPr>
        <w:t>石胜飞</w:t>
      </w:r>
      <w:proofErr w:type="gramEnd"/>
      <w:r w:rsidRPr="000A0A1F">
        <w:rPr>
          <w:rFonts w:asciiTheme="minorEastAsia" w:eastAsiaTheme="minorEastAsia" w:hAnsiTheme="minorEastAsia" w:hint="default"/>
          <w:sz w:val="18"/>
          <w:szCs w:val="18"/>
        </w:rPr>
        <w:t xml:space="preserve">. </w:t>
      </w:r>
      <w:r w:rsidRPr="000A0A1F">
        <w:rPr>
          <w:rFonts w:asciiTheme="minorEastAsia" w:eastAsiaTheme="minorEastAsia" w:hAnsiTheme="minorEastAsia"/>
          <w:sz w:val="18"/>
          <w:szCs w:val="18"/>
        </w:rPr>
        <w:t>传感器网络及其数据管理的概念、问题与进展</w:t>
      </w:r>
      <w:r w:rsidRPr="000A0A1F">
        <w:rPr>
          <w:rFonts w:asciiTheme="minorEastAsia" w:eastAsiaTheme="minorEastAsia" w:hAnsiTheme="minorEastAsia" w:hint="default"/>
          <w:sz w:val="18"/>
          <w:szCs w:val="18"/>
        </w:rPr>
        <w:t xml:space="preserve">[J]. </w:t>
      </w:r>
      <w:r w:rsidRPr="000A0A1F">
        <w:rPr>
          <w:rFonts w:asciiTheme="minorEastAsia" w:eastAsiaTheme="minorEastAsia" w:hAnsiTheme="minorEastAsia"/>
          <w:sz w:val="18"/>
          <w:szCs w:val="18"/>
        </w:rPr>
        <w:t>软件学报.</w:t>
      </w:r>
      <w:r w:rsidRPr="000A0A1F">
        <w:rPr>
          <w:rFonts w:asciiTheme="minorEastAsia" w:eastAsiaTheme="minorEastAsia" w:hAnsiTheme="minorEastAsia" w:hint="default"/>
          <w:sz w:val="18"/>
          <w:szCs w:val="18"/>
        </w:rPr>
        <w:t xml:space="preserve"> 2003, 14(10): 1717-1727.</w:t>
      </w:r>
    </w:p>
    <w:p w:rsidR="00EB481B" w:rsidRPr="007C7390" w:rsidRDefault="000A0A1F">
      <w:pPr>
        <w:pStyle w:val="21"/>
        <w:numPr>
          <w:ilvl w:val="0"/>
          <w:numId w:val="1"/>
        </w:numPr>
        <w:rPr>
          <w:rFonts w:asciiTheme="minorEastAsia" w:eastAsiaTheme="minorEastAsia" w:hAnsiTheme="minorEastAsia" w:hint="default"/>
          <w:sz w:val="18"/>
          <w:szCs w:val="18"/>
        </w:rPr>
      </w:pPr>
      <w:r w:rsidRPr="000A0A1F">
        <w:rPr>
          <w:rFonts w:asciiTheme="minorEastAsia" w:eastAsiaTheme="minorEastAsia" w:hAnsiTheme="minorEastAsia" w:hint="default"/>
          <w:sz w:val="18"/>
          <w:szCs w:val="18"/>
        </w:rPr>
        <w:t xml:space="preserve">Goguen J. </w:t>
      </w:r>
      <w:proofErr w:type="gramStart"/>
      <w:r w:rsidRPr="000A0A1F">
        <w:rPr>
          <w:rFonts w:asciiTheme="minorEastAsia" w:eastAsiaTheme="minorEastAsia" w:hAnsiTheme="minorEastAsia" w:hint="default"/>
          <w:sz w:val="18"/>
          <w:szCs w:val="18"/>
        </w:rPr>
        <w:t>A..</w:t>
      </w:r>
      <w:proofErr w:type="gramEnd"/>
      <w:r w:rsidRPr="000A0A1F">
        <w:rPr>
          <w:rFonts w:asciiTheme="minorEastAsia" w:eastAsiaTheme="minorEastAsia" w:hAnsiTheme="minorEastAsia" w:hint="default"/>
          <w:sz w:val="18"/>
          <w:szCs w:val="18"/>
        </w:rPr>
        <w:t xml:space="preserve"> Parameterized Programming[J]. IEEE Transactions on Software Engineering. 1984, 10(5): 528-543.</w:t>
      </w:r>
    </w:p>
    <w:p w:rsidR="00EB481B" w:rsidRPr="007C7390" w:rsidRDefault="000A0A1F">
      <w:pPr>
        <w:pStyle w:val="21"/>
        <w:numPr>
          <w:ilvl w:val="0"/>
          <w:numId w:val="1"/>
        </w:numPr>
        <w:rPr>
          <w:rFonts w:asciiTheme="minorEastAsia" w:eastAsiaTheme="minorEastAsia" w:hAnsiTheme="minorEastAsia" w:hint="default"/>
          <w:sz w:val="18"/>
          <w:szCs w:val="18"/>
        </w:rPr>
      </w:pPr>
      <w:r w:rsidRPr="000A0A1F">
        <w:rPr>
          <w:rFonts w:asciiTheme="minorEastAsia" w:eastAsiaTheme="minorEastAsia" w:hAnsiTheme="minorEastAsia" w:hint="default"/>
          <w:sz w:val="18"/>
          <w:szCs w:val="18"/>
        </w:rPr>
        <w:t xml:space="preserve">Snyder </w:t>
      </w:r>
      <w:proofErr w:type="gramStart"/>
      <w:r w:rsidRPr="000A0A1F">
        <w:rPr>
          <w:rFonts w:asciiTheme="minorEastAsia" w:eastAsiaTheme="minorEastAsia" w:hAnsiTheme="minorEastAsia" w:hint="default"/>
          <w:sz w:val="18"/>
          <w:szCs w:val="18"/>
        </w:rPr>
        <w:t>A..</w:t>
      </w:r>
      <w:proofErr w:type="gramEnd"/>
      <w:r w:rsidRPr="000A0A1F">
        <w:rPr>
          <w:rFonts w:asciiTheme="minorEastAsia" w:eastAsiaTheme="minorEastAsia" w:hAnsiTheme="minorEastAsia" w:hint="default"/>
          <w:sz w:val="18"/>
          <w:szCs w:val="18"/>
        </w:rPr>
        <w:t xml:space="preserve"> Encapsulation and Inheritance in Object-Oriented Programming Languages[A]. In Proceedings of Annual ACM SIGPLAN Conferences on Object-Oriented Programming, Systems, Languages, and Applications (OOPSLA</w:t>
      </w:r>
      <w:proofErr w:type="gramStart"/>
      <w:r w:rsidRPr="000A0A1F">
        <w:rPr>
          <w:rFonts w:asciiTheme="minorEastAsia" w:eastAsiaTheme="minorEastAsia" w:hAnsiTheme="minorEastAsia"/>
          <w:sz w:val="18"/>
          <w:szCs w:val="18"/>
        </w:rPr>
        <w:t>’</w:t>
      </w:r>
      <w:proofErr w:type="gramEnd"/>
      <w:r w:rsidRPr="000A0A1F">
        <w:rPr>
          <w:rFonts w:asciiTheme="minorEastAsia" w:eastAsiaTheme="minorEastAsia" w:hAnsiTheme="minorEastAsia" w:hint="default"/>
          <w:sz w:val="18"/>
          <w:szCs w:val="18"/>
        </w:rPr>
        <w:t>86)[M]. 1986. 38-45.</w:t>
      </w:r>
    </w:p>
    <w:p w:rsidR="00EB481B" w:rsidRPr="007C7390" w:rsidRDefault="000A0A1F">
      <w:pPr>
        <w:pStyle w:val="21"/>
        <w:numPr>
          <w:ilvl w:val="0"/>
          <w:numId w:val="1"/>
        </w:numPr>
        <w:rPr>
          <w:rFonts w:asciiTheme="minorEastAsia" w:eastAsiaTheme="minorEastAsia" w:hAnsiTheme="minorEastAsia" w:hint="default"/>
          <w:sz w:val="18"/>
          <w:szCs w:val="18"/>
        </w:rPr>
      </w:pPr>
      <w:r w:rsidRPr="000A0A1F">
        <w:rPr>
          <w:rFonts w:asciiTheme="minorEastAsia" w:eastAsiaTheme="minorEastAsia" w:hAnsiTheme="minorEastAsia"/>
          <w:sz w:val="18"/>
          <w:szCs w:val="18"/>
        </w:rPr>
        <w:t>…</w:t>
      </w:r>
      <w:r w:rsidRPr="000A0A1F">
        <w:rPr>
          <w:rFonts w:asciiTheme="minorEastAsia" w:eastAsiaTheme="minorEastAsia" w:hAnsiTheme="minorEastAsia" w:hint="default"/>
          <w:sz w:val="18"/>
          <w:szCs w:val="18"/>
        </w:rPr>
        <w:t xml:space="preserve"> … </w:t>
      </w:r>
    </w:p>
    <w:p w:rsidR="00EB481B" w:rsidRDefault="00EB481B">
      <w:pPr>
        <w:pStyle w:val="21"/>
        <w:ind w:firstLine="0"/>
        <w:rPr>
          <w:rFonts w:ascii="Times New Roman" w:hint="default"/>
        </w:rPr>
      </w:pPr>
    </w:p>
    <w:p w:rsidR="00EB481B" w:rsidRDefault="00041276">
      <w:pPr>
        <w:pStyle w:val="21"/>
        <w:ind w:firstLine="0"/>
        <w:rPr>
          <w:rFonts w:ascii="Times New Roman" w:hAnsi="宋体" w:hint="default"/>
          <w:color w:val="FF0000"/>
        </w:rPr>
      </w:pPr>
      <w:r>
        <w:rPr>
          <w:rFonts w:ascii="Times New Roman" w:hAnsi="宋体"/>
          <w:color w:val="FF0000"/>
        </w:rPr>
        <w:t>文献作者（包括国外的和中国人的）姓名</w:t>
      </w:r>
      <w:r w:rsidRPr="00041276">
        <w:rPr>
          <w:rFonts w:ascii="Times New Roman" w:hAnsi="宋体"/>
          <w:color w:val="FF0000"/>
        </w:rPr>
        <w:t>写法</w:t>
      </w:r>
      <w:r>
        <w:rPr>
          <w:rFonts w:ascii="Times New Roman" w:hAnsi="宋体"/>
          <w:color w:val="FF0000"/>
        </w:rPr>
        <w:t>要</w:t>
      </w:r>
      <w:r w:rsidRPr="00041276">
        <w:rPr>
          <w:rFonts w:ascii="Times New Roman" w:hAnsi="宋体"/>
          <w:color w:val="FF0000"/>
        </w:rPr>
        <w:t>一致，如果姓在前、名在后</w:t>
      </w:r>
      <w:r w:rsidRPr="00041276">
        <w:rPr>
          <w:rFonts w:ascii="Times New Roman" w:hAnsi="宋体"/>
          <w:color w:val="FF0000"/>
        </w:rPr>
        <w:t>(</w:t>
      </w:r>
      <w:r w:rsidRPr="00041276">
        <w:rPr>
          <w:rFonts w:ascii="Times New Roman" w:hAnsi="宋体"/>
          <w:color w:val="FF0000"/>
        </w:rPr>
        <w:t>或者名在前、姓在后，以及姓名的缩写</w:t>
      </w:r>
      <w:r w:rsidRPr="00041276">
        <w:rPr>
          <w:rFonts w:ascii="Times New Roman" w:hAnsi="宋体"/>
          <w:color w:val="FF0000"/>
        </w:rPr>
        <w:t>)</w:t>
      </w:r>
      <w:r w:rsidRPr="00041276">
        <w:rPr>
          <w:rFonts w:ascii="Times New Roman" w:hAnsi="宋体"/>
          <w:color w:val="FF0000"/>
        </w:rPr>
        <w:t>，则整个参考文献要统一</w:t>
      </w:r>
      <w:r>
        <w:rPr>
          <w:rFonts w:ascii="Times New Roman" w:hAnsi="宋体"/>
          <w:color w:val="FF0000"/>
        </w:rPr>
        <w:t>。</w:t>
      </w:r>
    </w:p>
    <w:p w:rsidR="006E4748" w:rsidRDefault="006E4748">
      <w:pPr>
        <w:pStyle w:val="21"/>
        <w:ind w:firstLine="0"/>
        <w:rPr>
          <w:rFonts w:ascii="Times New Roman" w:hAnsi="宋体" w:hint="default"/>
          <w:color w:val="FF0000"/>
        </w:rPr>
      </w:pPr>
    </w:p>
    <w:p w:rsidR="000B4C9F" w:rsidRDefault="000B4C9F" w:rsidP="000B4C9F">
      <w:pPr>
        <w:pStyle w:val="21"/>
        <w:ind w:firstLine="0"/>
        <w:rPr>
          <w:rFonts w:ascii="Times New Roman" w:hint="default"/>
        </w:rPr>
      </w:pPr>
    </w:p>
    <w:p w:rsidR="000B4C9F" w:rsidRDefault="000B4C9F">
      <w:pPr>
        <w:pStyle w:val="21"/>
        <w:ind w:firstLine="0"/>
        <w:rPr>
          <w:rFonts w:ascii="Times New Roman" w:hint="default"/>
        </w:rPr>
      </w:pPr>
    </w:p>
    <w:p w:rsidR="000B4C9F" w:rsidRDefault="000B4C9F">
      <w:pPr>
        <w:pStyle w:val="21"/>
        <w:ind w:firstLine="0"/>
        <w:rPr>
          <w:rFonts w:ascii="Times New Roman" w:hint="default"/>
        </w:rPr>
      </w:pPr>
    </w:p>
    <w:p w:rsidR="000B4C9F" w:rsidRDefault="000B4C9F">
      <w:pPr>
        <w:pStyle w:val="21"/>
        <w:ind w:firstLine="0"/>
        <w:rPr>
          <w:rFonts w:ascii="Times New Roman" w:hint="default"/>
        </w:rPr>
      </w:pPr>
    </w:p>
    <w:p w:rsidR="008504FE" w:rsidRDefault="00EB481B">
      <w:pPr>
        <w:pStyle w:val="1"/>
        <w:numPr>
          <w:ilvl w:val="0"/>
          <w:numId w:val="0"/>
        </w:numPr>
        <w:spacing w:line="720" w:lineRule="auto"/>
        <w:rPr>
          <w:rFonts w:ascii="黑体" w:eastAsia="黑体" w:hAnsi="黑体"/>
          <w:b w:val="0"/>
          <w:sz w:val="28"/>
          <w:szCs w:val="28"/>
        </w:rPr>
      </w:pPr>
      <w:r>
        <w:br w:type="page"/>
      </w:r>
      <w:bookmarkStart w:id="447" w:name="_Toc450752239"/>
      <w:bookmarkStart w:id="448" w:name="_Toc450804091"/>
      <w:bookmarkStart w:id="449" w:name="_Toc450884413"/>
      <w:bookmarkStart w:id="450" w:name="_Toc451179414"/>
      <w:bookmarkStart w:id="451" w:name="_Toc451179810"/>
      <w:bookmarkStart w:id="452" w:name="_Toc194086108"/>
      <w:bookmarkStart w:id="453" w:name="_Toc484444196"/>
      <w:r w:rsidR="000A0A1F" w:rsidRPr="000A0A1F">
        <w:rPr>
          <w:rFonts w:ascii="黑体" w:eastAsia="黑体" w:hAnsi="黑体" w:hint="eastAsia"/>
          <w:b w:val="0"/>
          <w:sz w:val="28"/>
          <w:szCs w:val="28"/>
        </w:rPr>
        <w:lastRenderedPageBreak/>
        <w:t>致</w:t>
      </w:r>
      <w:r w:rsidR="000A0A1F" w:rsidRPr="000A0A1F">
        <w:rPr>
          <w:rFonts w:ascii="黑体" w:eastAsia="黑体" w:hAnsi="黑体"/>
          <w:b w:val="0"/>
          <w:sz w:val="28"/>
          <w:szCs w:val="28"/>
        </w:rPr>
        <w:t xml:space="preserve">  </w:t>
      </w:r>
      <w:r w:rsidR="000A0A1F" w:rsidRPr="000A0A1F">
        <w:rPr>
          <w:rFonts w:ascii="黑体" w:eastAsia="黑体" w:hAnsi="黑体" w:hint="eastAsia"/>
          <w:b w:val="0"/>
          <w:sz w:val="28"/>
          <w:szCs w:val="28"/>
        </w:rPr>
        <w:t>谢</w:t>
      </w:r>
      <w:bookmarkEnd w:id="447"/>
      <w:bookmarkEnd w:id="448"/>
      <w:bookmarkEnd w:id="449"/>
      <w:bookmarkEnd w:id="450"/>
      <w:bookmarkEnd w:id="451"/>
      <w:bookmarkEnd w:id="452"/>
      <w:bookmarkEnd w:id="453"/>
    </w:p>
    <w:p w:rsidR="00F15CD0" w:rsidRPr="007C7390" w:rsidRDefault="000A0A1F" w:rsidP="007C7390">
      <w:pPr>
        <w:pStyle w:val="21"/>
        <w:spacing w:line="360" w:lineRule="auto"/>
        <w:ind w:firstLineChars="200" w:firstLine="480"/>
        <w:rPr>
          <w:rFonts w:asciiTheme="minorEastAsia" w:eastAsiaTheme="minorEastAsia" w:hAnsiTheme="minorEastAsia" w:hint="default"/>
          <w:color w:val="FF0000"/>
        </w:rPr>
      </w:pPr>
      <w:r w:rsidRPr="000A0A1F">
        <w:rPr>
          <w:rFonts w:asciiTheme="minorEastAsia" w:eastAsiaTheme="minorEastAsia" w:hAnsiTheme="minorEastAsia" w:hint="default"/>
          <w:color w:val="FF0000"/>
        </w:rPr>
        <w:t xml:space="preserve">(* </w:t>
      </w:r>
      <w:r w:rsidRPr="000A0A1F">
        <w:rPr>
          <w:rFonts w:asciiTheme="minorEastAsia" w:eastAsiaTheme="minorEastAsia" w:hAnsiTheme="minorEastAsia"/>
          <w:color w:val="FF0000"/>
        </w:rPr>
        <w:t>致谢，单独占一页。对在论文工作中对你有支持、有帮助的单位或个人表示感谢。</w:t>
      </w:r>
      <w:r w:rsidRPr="000A0A1F">
        <w:rPr>
          <w:rFonts w:asciiTheme="minorEastAsia" w:eastAsiaTheme="minorEastAsia" w:hAnsiTheme="minorEastAsia" w:hint="default"/>
          <w:color w:val="FF0000"/>
        </w:rPr>
        <w:t xml:space="preserve"> *)</w:t>
      </w: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8504FE" w:rsidRDefault="000A0A1F">
      <w:pPr>
        <w:pStyle w:val="1"/>
        <w:numPr>
          <w:ilvl w:val="0"/>
          <w:numId w:val="0"/>
        </w:numPr>
        <w:spacing w:line="720" w:lineRule="auto"/>
        <w:rPr>
          <w:rFonts w:ascii="黑体" w:eastAsia="黑体" w:hAnsi="黑体"/>
          <w:b w:val="0"/>
          <w:sz w:val="28"/>
          <w:szCs w:val="28"/>
        </w:rPr>
      </w:pPr>
      <w:bookmarkStart w:id="454" w:name="_Toc194086110"/>
      <w:bookmarkStart w:id="455" w:name="_Toc484444197"/>
      <w:r w:rsidRPr="000A0A1F">
        <w:rPr>
          <w:rFonts w:ascii="黑体" w:eastAsia="黑体" w:hAnsi="黑体" w:hint="eastAsia"/>
          <w:b w:val="0"/>
          <w:sz w:val="28"/>
          <w:szCs w:val="28"/>
        </w:rPr>
        <w:t>附</w:t>
      </w:r>
      <w:r w:rsidRPr="000A0A1F">
        <w:rPr>
          <w:rFonts w:ascii="黑体" w:eastAsia="黑体" w:hAnsi="黑体"/>
          <w:b w:val="0"/>
          <w:sz w:val="28"/>
          <w:szCs w:val="28"/>
        </w:rPr>
        <w:t xml:space="preserve">  </w:t>
      </w:r>
      <w:r w:rsidRPr="000A0A1F">
        <w:rPr>
          <w:rFonts w:ascii="黑体" w:eastAsia="黑体" w:hAnsi="黑体" w:hint="eastAsia"/>
          <w:b w:val="0"/>
          <w:sz w:val="28"/>
          <w:szCs w:val="28"/>
        </w:rPr>
        <w:t>录</w:t>
      </w:r>
      <w:bookmarkEnd w:id="454"/>
      <w:bookmarkEnd w:id="455"/>
    </w:p>
    <w:p w:rsidR="00CC15DE" w:rsidRPr="007C7390" w:rsidRDefault="000A0A1F" w:rsidP="007C7390">
      <w:pPr>
        <w:pStyle w:val="21"/>
        <w:spacing w:line="360" w:lineRule="auto"/>
        <w:ind w:left="425" w:firstLine="0"/>
        <w:rPr>
          <w:rFonts w:asciiTheme="minorEastAsia" w:eastAsiaTheme="minorEastAsia" w:hAnsiTheme="minorEastAsia" w:hint="default"/>
          <w:color w:val="FF0000"/>
        </w:rPr>
      </w:pPr>
      <w:r w:rsidRPr="000A0A1F">
        <w:rPr>
          <w:rFonts w:asciiTheme="minorEastAsia" w:eastAsiaTheme="minorEastAsia" w:hAnsiTheme="minorEastAsia" w:hint="default"/>
          <w:color w:val="FF0000"/>
        </w:rPr>
        <w:t xml:space="preserve">(* </w:t>
      </w:r>
      <w:r w:rsidRPr="000A0A1F">
        <w:rPr>
          <w:rFonts w:asciiTheme="minorEastAsia" w:eastAsiaTheme="minorEastAsia" w:hAnsiTheme="minorEastAsia"/>
          <w:color w:val="FF0000"/>
        </w:rPr>
        <w:t>附录是正文主体的补充。下列内容可以作为附录：</w:t>
      </w:r>
      <w:r w:rsidRPr="000A0A1F">
        <w:rPr>
          <w:rFonts w:asciiTheme="minorEastAsia" w:eastAsiaTheme="minorEastAsia" w:hAnsiTheme="minorEastAsia" w:hint="default"/>
          <w:color w:val="FF0000"/>
        </w:rPr>
        <w:br/>
      </w:r>
      <w:r w:rsidRPr="000A0A1F">
        <w:rPr>
          <w:rFonts w:asciiTheme="minorEastAsia" w:eastAsiaTheme="minorEastAsia" w:hAnsiTheme="minorEastAsia"/>
          <w:color w:val="FF0000"/>
        </w:rPr>
        <w:t>1）包括本科期间发表的与毕业论文相关的已发表论文或被鉴定的技术成果、发明专利等成果，应在成果目录中列出。此项不是必需项，空缺时可以略掉,</w:t>
      </w:r>
      <w:r w:rsidRPr="000A0A1F">
        <w:rPr>
          <w:rFonts w:asciiTheme="minorEastAsia" w:eastAsiaTheme="minorEastAsia" w:hAnsiTheme="minorEastAsia" w:hint="default"/>
          <w:color w:val="FF0000"/>
        </w:rPr>
        <w:t xml:space="preserve"> </w:t>
      </w:r>
      <w:r w:rsidRPr="000A0A1F">
        <w:rPr>
          <w:rFonts w:asciiTheme="minorEastAsia" w:eastAsiaTheme="minorEastAsia" w:hAnsiTheme="minorEastAsia"/>
          <w:color w:val="FF0000"/>
        </w:rPr>
        <w:t>也可置于参考文献后致谢前。</w:t>
      </w:r>
      <w:r w:rsidRPr="000A0A1F">
        <w:rPr>
          <w:rFonts w:asciiTheme="minorEastAsia" w:eastAsiaTheme="minorEastAsia" w:hAnsiTheme="minorEastAsia" w:hint="default"/>
          <w:color w:val="FF0000"/>
        </w:rPr>
        <w:br/>
      </w:r>
      <w:r w:rsidRPr="000A0A1F">
        <w:rPr>
          <w:rFonts w:asciiTheme="minorEastAsia" w:eastAsiaTheme="minorEastAsia" w:hAnsiTheme="minorEastAsia"/>
          <w:color w:val="FF0000"/>
        </w:rPr>
        <w:t>2）由于篇幅过大，或取材于复制件不便编入正文的材料、数据。</w:t>
      </w:r>
      <w:r w:rsidRPr="000A0A1F">
        <w:rPr>
          <w:rFonts w:asciiTheme="minorEastAsia" w:eastAsiaTheme="minorEastAsia" w:hAnsiTheme="minorEastAsia" w:hint="default"/>
          <w:color w:val="FF0000"/>
        </w:rPr>
        <w:br/>
      </w:r>
      <w:r w:rsidRPr="000A0A1F">
        <w:rPr>
          <w:rFonts w:asciiTheme="minorEastAsia" w:eastAsiaTheme="minorEastAsia" w:hAnsiTheme="minorEastAsia"/>
          <w:color w:val="FF0000"/>
        </w:rPr>
        <w:t>3）对本专业同行有参考价值，但对一般读者不必阅读的材料。</w:t>
      </w:r>
      <w:r w:rsidRPr="000A0A1F">
        <w:rPr>
          <w:rFonts w:asciiTheme="minorEastAsia" w:eastAsiaTheme="minorEastAsia" w:hAnsiTheme="minorEastAsia" w:hint="default"/>
          <w:color w:val="FF0000"/>
        </w:rPr>
        <w:br/>
      </w:r>
      <w:r w:rsidRPr="000A0A1F">
        <w:rPr>
          <w:rFonts w:asciiTheme="minorEastAsia" w:eastAsiaTheme="minorEastAsia" w:hAnsiTheme="minorEastAsia"/>
          <w:color w:val="FF0000"/>
        </w:rPr>
        <w:t>4）论文中使用的符号意义、单位缩写、计算机程序全文及有关说明书。</w:t>
      </w:r>
      <w:r w:rsidRPr="000A0A1F">
        <w:rPr>
          <w:rFonts w:asciiTheme="minorEastAsia" w:eastAsiaTheme="minorEastAsia" w:hAnsiTheme="minorEastAsia" w:hint="default"/>
          <w:color w:val="FF0000"/>
        </w:rPr>
        <w:br/>
      </w:r>
      <w:r w:rsidRPr="000A0A1F">
        <w:rPr>
          <w:rFonts w:asciiTheme="minorEastAsia" w:eastAsiaTheme="minorEastAsia" w:hAnsiTheme="minorEastAsia"/>
          <w:color w:val="FF0000"/>
        </w:rPr>
        <w:t>5）附件：光盘、与论文相关的鉴定证书、获奖奖状或专利证书的复印件等。</w:t>
      </w:r>
      <w:r w:rsidRPr="000A0A1F">
        <w:rPr>
          <w:rFonts w:asciiTheme="minorEastAsia" w:eastAsiaTheme="minorEastAsia" w:hAnsiTheme="minorEastAsia" w:hint="default"/>
          <w:color w:val="FF0000"/>
        </w:rPr>
        <w:t xml:space="preserve"> *)</w:t>
      </w:r>
    </w:p>
    <w:p w:rsidR="008504FE" w:rsidRDefault="000A0A1F">
      <w:pPr>
        <w:snapToGrid w:val="0"/>
        <w:spacing w:line="360" w:lineRule="auto"/>
        <w:ind w:firstLineChars="225" w:firstLine="540"/>
        <w:rPr>
          <w:rFonts w:asciiTheme="minorEastAsia" w:eastAsiaTheme="minorEastAsia" w:hAnsiTheme="minorEastAsia"/>
          <w:sz w:val="24"/>
        </w:rPr>
      </w:pPr>
      <w:r w:rsidRPr="000A0A1F">
        <w:rPr>
          <w:rFonts w:asciiTheme="minorEastAsia" w:eastAsiaTheme="minorEastAsia" w:hAnsiTheme="minorEastAsia" w:hint="eastAsia"/>
          <w:sz w:val="24"/>
        </w:rPr>
        <w:t>对于一些不宜放在正文中的重要支撑材料，可编入毕业论文的附录中。包括某些重要的原始数据、详细数学推导、程序全文及其说明、复杂的图表、设计图纸等一系列需要补充提供的说明材料。</w:t>
      </w:r>
      <w:r w:rsidRPr="000A0A1F">
        <w:rPr>
          <w:rFonts w:asciiTheme="minorEastAsia" w:eastAsiaTheme="minorEastAsia" w:hAnsiTheme="minorEastAsia" w:hint="eastAsia"/>
          <w:color w:val="000000"/>
          <w:sz w:val="24"/>
        </w:rPr>
        <w:t>如果毕业设计(论文)中引用的实例、数据资料，实验结果等符号较多时，为了节约篇幅，便于读者查阅，可以编写一个符号说明，注明符号代表的意义。附录的篇幅不宜太多，一般不超过正文。</w:t>
      </w:r>
    </w:p>
    <w:p w:rsidR="00CC15DE" w:rsidRPr="007C7390" w:rsidRDefault="00CC15DE" w:rsidP="007C7390">
      <w:pPr>
        <w:pStyle w:val="21"/>
        <w:spacing w:line="360" w:lineRule="auto"/>
        <w:ind w:left="425" w:firstLine="0"/>
        <w:rPr>
          <w:rFonts w:asciiTheme="minorEastAsia" w:eastAsiaTheme="minorEastAsia" w:hAnsiTheme="minorEastAsia" w:hint="default"/>
          <w:color w:val="FF0000"/>
        </w:rPr>
      </w:pPr>
    </w:p>
    <w:p w:rsidR="008504FE" w:rsidRDefault="000A0A1F">
      <w:pPr>
        <w:snapToGrid w:val="0"/>
        <w:spacing w:line="360" w:lineRule="auto"/>
        <w:ind w:firstLineChars="225" w:firstLine="540"/>
        <w:rPr>
          <w:rFonts w:asciiTheme="minorEastAsia" w:eastAsiaTheme="minorEastAsia" w:hAnsiTheme="minorEastAsia"/>
          <w:sz w:val="24"/>
        </w:rPr>
      </w:pPr>
      <w:r w:rsidRPr="000A0A1F">
        <w:rPr>
          <w:rFonts w:asciiTheme="minorEastAsia" w:eastAsiaTheme="minorEastAsia" w:hAnsiTheme="minorEastAsia" w:hint="eastAsia"/>
          <w:sz w:val="24"/>
        </w:rPr>
        <w:t>论文附录依次用大写字母“附录A、附录B、附录C……”表示，附录内的分级序号可采用“附A1、附A1.1、附A1.1.1”等表示，图、表、公式均依此类推为“图A1、表A1、式A1”等。</w:t>
      </w:r>
    </w:p>
    <w:p w:rsidR="00CC15DE" w:rsidRPr="006E4748" w:rsidRDefault="00CC15DE" w:rsidP="00CC15DE">
      <w:pPr>
        <w:pStyle w:val="21"/>
        <w:spacing w:line="360" w:lineRule="auto"/>
        <w:ind w:left="425" w:firstLine="0"/>
        <w:rPr>
          <w:rFonts w:ascii="Times New Roman" w:hint="default"/>
          <w:color w:val="FF000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FB168C" w:rsidRPr="008E5157" w:rsidRDefault="00F15CD0" w:rsidP="00CC15DE">
      <w:pPr>
        <w:spacing w:line="460" w:lineRule="exact"/>
        <w:jc w:val="center"/>
        <w:rPr>
          <w:color w:val="FF0000"/>
        </w:rPr>
      </w:pPr>
      <w:r>
        <w:rPr>
          <w:rFonts w:hint="eastAsia"/>
        </w:rPr>
        <w:br w:type="page"/>
      </w:r>
      <w:r w:rsidR="00CC15DE" w:rsidRPr="008E5157">
        <w:rPr>
          <w:color w:val="FF0000"/>
        </w:rPr>
        <w:lastRenderedPageBreak/>
        <w:t xml:space="preserve"> </w:t>
      </w:r>
    </w:p>
    <w:p w:rsidR="00BE71F9" w:rsidRDefault="00BE71F9" w:rsidP="00BE71F9">
      <w:pPr>
        <w:spacing w:line="360" w:lineRule="exact"/>
        <w:jc w:val="center"/>
        <w:rPr>
          <w:rFonts w:ascii="黑体" w:eastAsia="黑体"/>
          <w:sz w:val="32"/>
        </w:rPr>
      </w:pPr>
      <w:r>
        <w:rPr>
          <w:rFonts w:ascii="黑体" w:eastAsia="黑体" w:hint="eastAsia"/>
          <w:sz w:val="32"/>
        </w:rPr>
        <w:t>毕业论文（设计）成绩评定记录</w:t>
      </w:r>
    </w:p>
    <w:p w:rsidR="00BE71F9" w:rsidRDefault="00BE71F9" w:rsidP="00BE71F9">
      <w:pPr>
        <w:spacing w:line="360" w:lineRule="exact"/>
        <w:jc w:val="center"/>
        <w:rPr>
          <w:rFonts w:eastAsia="黑体"/>
          <w:sz w:val="32"/>
        </w:rPr>
      </w:pPr>
      <w:r>
        <w:rPr>
          <w:rFonts w:eastAsia="黑体"/>
          <w:sz w:val="32"/>
        </w:rPr>
        <w:t>Grading Sheet of the Graduation Thesis (Design)</w:t>
      </w:r>
    </w:p>
    <w:p w:rsidR="00BE71F9" w:rsidRDefault="00BE71F9" w:rsidP="00BE71F9">
      <w:pPr>
        <w:spacing w:line="160" w:lineRule="exact"/>
        <w:ind w:firstLineChars="200" w:firstLine="640"/>
        <w:rPr>
          <w:rFonts w:eastAsia="仿宋_GB2312"/>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BE71F9" w:rsidTr="008504FE">
        <w:trPr>
          <w:cantSplit/>
          <w:trHeight w:val="4926"/>
        </w:trPr>
        <w:tc>
          <w:tcPr>
            <w:tcW w:w="8280" w:type="dxa"/>
            <w:tcBorders>
              <w:top w:val="single" w:sz="4" w:space="0" w:color="auto"/>
              <w:left w:val="single" w:sz="4" w:space="0" w:color="auto"/>
              <w:bottom w:val="single" w:sz="4" w:space="0" w:color="auto"/>
              <w:right w:val="single" w:sz="4" w:space="0" w:color="auto"/>
            </w:tcBorders>
          </w:tcPr>
          <w:p w:rsidR="00BE71F9" w:rsidRDefault="00BE71F9" w:rsidP="008504FE">
            <w:pPr>
              <w:spacing w:line="300" w:lineRule="exact"/>
              <w:ind w:firstLineChars="100" w:firstLine="240"/>
              <w:rPr>
                <w:sz w:val="24"/>
              </w:rPr>
            </w:pPr>
          </w:p>
          <w:p w:rsidR="00BE71F9" w:rsidRDefault="00BE71F9" w:rsidP="008504FE">
            <w:pPr>
              <w:spacing w:line="300" w:lineRule="exact"/>
              <w:ind w:firstLineChars="100" w:firstLine="280"/>
              <w:rPr>
                <w:rFonts w:hAnsi="宋体"/>
                <w:sz w:val="28"/>
                <w:szCs w:val="28"/>
              </w:rPr>
            </w:pPr>
            <w:r>
              <w:rPr>
                <w:rFonts w:hAnsi="宋体" w:hint="eastAsia"/>
                <w:sz w:val="28"/>
                <w:szCs w:val="28"/>
              </w:rPr>
              <w:t>指导教师评语</w:t>
            </w:r>
          </w:p>
          <w:p w:rsidR="00BE71F9" w:rsidRDefault="00BE71F9" w:rsidP="008504FE">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BE71F9" w:rsidRDefault="00BE71F9" w:rsidP="008504FE">
            <w:pPr>
              <w:spacing w:line="300" w:lineRule="exact"/>
              <w:ind w:firstLineChars="100" w:firstLine="280"/>
              <w:rPr>
                <w:sz w:val="28"/>
                <w:szCs w:val="28"/>
              </w:rPr>
            </w:pPr>
          </w:p>
          <w:p w:rsidR="00BE71F9" w:rsidRDefault="00BE71F9" w:rsidP="008504FE">
            <w:pPr>
              <w:spacing w:line="300" w:lineRule="exact"/>
              <w:ind w:firstLineChars="100" w:firstLine="240"/>
              <w:rPr>
                <w:sz w:val="24"/>
              </w:rPr>
            </w:pPr>
          </w:p>
          <w:p w:rsidR="00BE71F9" w:rsidRDefault="00BE71F9" w:rsidP="008504FE">
            <w:pPr>
              <w:spacing w:line="300" w:lineRule="exact"/>
              <w:rPr>
                <w:sz w:val="24"/>
              </w:rPr>
            </w:pPr>
          </w:p>
          <w:p w:rsidR="00BE71F9" w:rsidRDefault="00BE71F9" w:rsidP="008504FE">
            <w:pPr>
              <w:spacing w:line="300" w:lineRule="exact"/>
              <w:ind w:firstLineChars="100" w:firstLine="240"/>
              <w:rPr>
                <w:sz w:val="24"/>
              </w:rPr>
            </w:pPr>
          </w:p>
          <w:p w:rsidR="00BE71F9" w:rsidRDefault="00BE71F9" w:rsidP="008504FE">
            <w:pPr>
              <w:spacing w:line="300" w:lineRule="exact"/>
              <w:ind w:firstLineChars="100" w:firstLine="240"/>
              <w:rPr>
                <w:sz w:val="24"/>
              </w:rPr>
            </w:pPr>
          </w:p>
          <w:p w:rsidR="00BE71F9" w:rsidRDefault="00BE71F9" w:rsidP="008504FE">
            <w:pPr>
              <w:spacing w:line="300" w:lineRule="exact"/>
              <w:ind w:firstLineChars="100" w:firstLine="240"/>
              <w:rPr>
                <w:sz w:val="24"/>
              </w:rPr>
            </w:pPr>
          </w:p>
          <w:p w:rsidR="00BE71F9" w:rsidRDefault="00BE71F9" w:rsidP="008504FE">
            <w:pPr>
              <w:spacing w:line="300" w:lineRule="exact"/>
              <w:ind w:firstLineChars="100" w:firstLine="280"/>
              <w:rPr>
                <w:rFonts w:hAnsi="宋体"/>
                <w:sz w:val="28"/>
                <w:szCs w:val="28"/>
              </w:rPr>
            </w:pPr>
            <w:r>
              <w:rPr>
                <w:rFonts w:hAnsi="宋体" w:hint="eastAsia"/>
                <w:sz w:val="28"/>
                <w:szCs w:val="28"/>
              </w:rPr>
              <w:t>成绩评定</w:t>
            </w:r>
          </w:p>
          <w:p w:rsidR="00BE71F9" w:rsidRDefault="00BE71F9" w:rsidP="008504FE">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BE71F9" w:rsidRDefault="00BE71F9" w:rsidP="008504FE">
            <w:pPr>
              <w:spacing w:line="300" w:lineRule="exact"/>
              <w:rPr>
                <w:sz w:val="24"/>
              </w:rPr>
            </w:pPr>
            <w:r>
              <w:rPr>
                <w:sz w:val="24"/>
              </w:rPr>
              <w:t xml:space="preserve">  </w:t>
            </w:r>
          </w:p>
          <w:p w:rsidR="00BE71F9" w:rsidRDefault="00BE71F9" w:rsidP="008504FE">
            <w:pPr>
              <w:spacing w:line="300" w:lineRule="exact"/>
              <w:ind w:firstLineChars="100" w:firstLine="240"/>
              <w:rPr>
                <w:sz w:val="24"/>
              </w:rPr>
            </w:pPr>
          </w:p>
          <w:p w:rsidR="00BE71F9" w:rsidRDefault="00BE71F9" w:rsidP="008504FE">
            <w:pPr>
              <w:spacing w:line="300" w:lineRule="exact"/>
              <w:ind w:firstLineChars="100" w:firstLine="280"/>
              <w:rPr>
                <w:rFonts w:hAnsi="宋体"/>
                <w:sz w:val="28"/>
                <w:szCs w:val="28"/>
              </w:rPr>
            </w:pPr>
            <w:r>
              <w:rPr>
                <w:rFonts w:hAnsi="宋体" w:hint="eastAsia"/>
                <w:sz w:val="28"/>
                <w:szCs w:val="28"/>
              </w:rPr>
              <w:t>指导教师签名</w:t>
            </w:r>
          </w:p>
          <w:p w:rsidR="00BE71F9" w:rsidRDefault="00BE71F9" w:rsidP="008504FE">
            <w:pPr>
              <w:spacing w:line="300" w:lineRule="exact"/>
              <w:ind w:firstLineChars="100" w:firstLine="280"/>
              <w:rPr>
                <w:rFonts w:hAnsi="宋体"/>
                <w:sz w:val="24"/>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8"/>
              </w:rPr>
              <w:t>Date:</w:t>
            </w:r>
          </w:p>
        </w:tc>
      </w:tr>
      <w:tr w:rsidR="00BE71F9" w:rsidTr="008504FE">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BE71F9" w:rsidRDefault="00BE71F9" w:rsidP="008504FE">
            <w:pPr>
              <w:spacing w:line="300" w:lineRule="exact"/>
              <w:ind w:firstLineChars="50" w:firstLine="105"/>
              <w:rPr>
                <w:b/>
                <w:bCs/>
              </w:rPr>
            </w:pPr>
          </w:p>
          <w:p w:rsidR="00BE71F9" w:rsidRDefault="00BE71F9" w:rsidP="008504FE">
            <w:pPr>
              <w:spacing w:line="300" w:lineRule="exact"/>
              <w:ind w:firstLineChars="100" w:firstLine="280"/>
              <w:rPr>
                <w:rFonts w:hAnsi="宋体"/>
                <w:sz w:val="28"/>
                <w:szCs w:val="28"/>
              </w:rPr>
            </w:pPr>
            <w:r>
              <w:rPr>
                <w:rFonts w:hAnsi="宋体" w:hint="eastAsia"/>
                <w:sz w:val="28"/>
                <w:szCs w:val="28"/>
              </w:rPr>
              <w:t>答辩小组意见</w:t>
            </w:r>
          </w:p>
          <w:p w:rsidR="00BE71F9" w:rsidRDefault="00BE71F9" w:rsidP="008504FE">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BE71F9" w:rsidRDefault="00BE71F9" w:rsidP="008504FE">
            <w:pPr>
              <w:spacing w:line="300" w:lineRule="exact"/>
              <w:ind w:firstLineChars="100" w:firstLine="280"/>
              <w:rPr>
                <w:rFonts w:hAnsi="宋体"/>
                <w:sz w:val="28"/>
                <w:szCs w:val="28"/>
              </w:rPr>
            </w:pPr>
          </w:p>
          <w:p w:rsidR="00BE71F9" w:rsidRDefault="00BE71F9" w:rsidP="008504FE">
            <w:pPr>
              <w:spacing w:line="300" w:lineRule="exact"/>
              <w:ind w:firstLineChars="50" w:firstLine="120"/>
              <w:rPr>
                <w:bCs/>
                <w:sz w:val="24"/>
              </w:rPr>
            </w:pPr>
          </w:p>
          <w:p w:rsidR="00BE71F9" w:rsidRDefault="00BE71F9" w:rsidP="004249CD">
            <w:pPr>
              <w:spacing w:line="300" w:lineRule="exact"/>
              <w:rPr>
                <w:bCs/>
                <w:sz w:val="24"/>
              </w:rPr>
            </w:pPr>
          </w:p>
          <w:p w:rsidR="00BE71F9" w:rsidRDefault="00BE71F9" w:rsidP="008504FE">
            <w:pPr>
              <w:spacing w:line="300" w:lineRule="exact"/>
              <w:ind w:firstLineChars="50" w:firstLine="120"/>
              <w:rPr>
                <w:bCs/>
                <w:sz w:val="24"/>
              </w:rPr>
            </w:pPr>
          </w:p>
          <w:p w:rsidR="00BE71F9" w:rsidRDefault="00BE71F9" w:rsidP="008504FE">
            <w:pPr>
              <w:spacing w:line="300" w:lineRule="exact"/>
              <w:ind w:firstLineChars="100" w:firstLine="280"/>
              <w:rPr>
                <w:rFonts w:hAnsi="宋体"/>
                <w:sz w:val="28"/>
                <w:szCs w:val="28"/>
              </w:rPr>
            </w:pPr>
            <w:r>
              <w:rPr>
                <w:rFonts w:hAnsi="宋体" w:hint="eastAsia"/>
                <w:sz w:val="28"/>
                <w:szCs w:val="28"/>
              </w:rPr>
              <w:t>成绩评定</w:t>
            </w:r>
          </w:p>
          <w:p w:rsidR="00BE71F9" w:rsidRDefault="00BE71F9" w:rsidP="008504FE">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BE71F9" w:rsidRDefault="00BE71F9" w:rsidP="008504FE">
            <w:pPr>
              <w:spacing w:line="300" w:lineRule="exact"/>
              <w:rPr>
                <w:sz w:val="24"/>
              </w:rPr>
            </w:pPr>
            <w:r>
              <w:rPr>
                <w:sz w:val="24"/>
              </w:rPr>
              <w:t xml:space="preserve">  </w:t>
            </w:r>
          </w:p>
          <w:p w:rsidR="00BE71F9" w:rsidRDefault="00BE71F9" w:rsidP="008504FE">
            <w:pPr>
              <w:spacing w:line="300" w:lineRule="exact"/>
              <w:ind w:firstLineChars="100" w:firstLine="240"/>
              <w:rPr>
                <w:sz w:val="24"/>
              </w:rPr>
            </w:pPr>
          </w:p>
          <w:p w:rsidR="00BE71F9" w:rsidRDefault="00BE71F9" w:rsidP="008504FE">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8"/>
              </w:rPr>
              <w:t>Date</w:t>
            </w:r>
            <w:r>
              <w:rPr>
                <w:rFonts w:hint="eastAsia"/>
                <w:sz w:val="24"/>
              </w:rPr>
              <w:t>:</w:t>
            </w:r>
          </w:p>
          <w:p w:rsidR="00BE71F9" w:rsidRDefault="00BE71F9" w:rsidP="008504FE">
            <w:pPr>
              <w:spacing w:line="300" w:lineRule="exact"/>
              <w:ind w:firstLineChars="100" w:firstLine="280"/>
              <w:rPr>
                <w:sz w:val="24"/>
              </w:rPr>
            </w:pPr>
            <w:r>
              <w:rPr>
                <w:rFonts w:hAnsi="宋体" w:hint="eastAsia"/>
                <w:sz w:val="28"/>
                <w:szCs w:val="28"/>
              </w:rPr>
              <w:t>Signatures of Committee Members</w:t>
            </w:r>
            <w:r>
              <w:rPr>
                <w:sz w:val="24"/>
              </w:rPr>
              <w:t xml:space="preserve">         </w:t>
            </w:r>
          </w:p>
        </w:tc>
      </w:tr>
      <w:tr w:rsidR="00BE71F9" w:rsidTr="008504FE">
        <w:trPr>
          <w:trHeight w:val="699"/>
        </w:trPr>
        <w:tc>
          <w:tcPr>
            <w:tcW w:w="8280" w:type="dxa"/>
            <w:tcBorders>
              <w:top w:val="single" w:sz="4" w:space="0" w:color="auto"/>
              <w:left w:val="single" w:sz="4" w:space="0" w:color="auto"/>
              <w:bottom w:val="single" w:sz="4" w:space="0" w:color="auto"/>
              <w:right w:val="single" w:sz="4" w:space="0" w:color="auto"/>
            </w:tcBorders>
          </w:tcPr>
          <w:p w:rsidR="00BE71F9" w:rsidRDefault="00BE71F9" w:rsidP="008504FE">
            <w:pPr>
              <w:spacing w:line="300" w:lineRule="exact"/>
              <w:ind w:firstLineChars="50" w:firstLine="120"/>
              <w:rPr>
                <w:sz w:val="24"/>
              </w:rPr>
            </w:pPr>
          </w:p>
          <w:p w:rsidR="00BE71F9" w:rsidRDefault="00BE71F9" w:rsidP="008504FE">
            <w:pPr>
              <w:spacing w:line="300" w:lineRule="exact"/>
              <w:ind w:firstLineChars="100" w:firstLine="280"/>
              <w:rPr>
                <w:rFonts w:hAnsi="宋体"/>
                <w:sz w:val="28"/>
                <w:szCs w:val="28"/>
              </w:rPr>
            </w:pPr>
            <w:r>
              <w:rPr>
                <w:rFonts w:hAnsi="宋体" w:hint="eastAsia"/>
                <w:sz w:val="28"/>
                <w:szCs w:val="28"/>
              </w:rPr>
              <w:t>院系负责人意见</w:t>
            </w:r>
          </w:p>
          <w:p w:rsidR="00BE71F9" w:rsidRDefault="00BE71F9" w:rsidP="008504FE">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BE71F9" w:rsidRDefault="00BE71F9" w:rsidP="008504FE">
            <w:pPr>
              <w:spacing w:line="300" w:lineRule="exact"/>
              <w:ind w:firstLineChars="100" w:firstLine="280"/>
              <w:rPr>
                <w:rFonts w:hAnsi="宋体"/>
                <w:sz w:val="28"/>
                <w:szCs w:val="28"/>
              </w:rPr>
            </w:pPr>
          </w:p>
          <w:p w:rsidR="00BE71F9" w:rsidRDefault="00BE71F9" w:rsidP="008504FE">
            <w:pPr>
              <w:spacing w:line="300" w:lineRule="exact"/>
              <w:ind w:firstLineChars="100" w:firstLine="240"/>
              <w:rPr>
                <w:sz w:val="24"/>
              </w:rPr>
            </w:pPr>
          </w:p>
          <w:p w:rsidR="00BE71F9" w:rsidRDefault="00BE71F9" w:rsidP="008504FE">
            <w:pPr>
              <w:spacing w:line="300" w:lineRule="exact"/>
              <w:ind w:firstLineChars="100" w:firstLine="240"/>
              <w:rPr>
                <w:sz w:val="24"/>
              </w:rPr>
            </w:pPr>
          </w:p>
          <w:p w:rsidR="00BE71F9" w:rsidRDefault="00BE71F9" w:rsidP="008504FE">
            <w:pPr>
              <w:spacing w:line="300" w:lineRule="exact"/>
              <w:ind w:firstLineChars="100" w:firstLine="280"/>
              <w:rPr>
                <w:rFonts w:hAnsi="宋体"/>
                <w:sz w:val="28"/>
                <w:szCs w:val="28"/>
              </w:rPr>
            </w:pPr>
            <w:r>
              <w:rPr>
                <w:rFonts w:hAnsi="宋体" w:hint="eastAsia"/>
                <w:sz w:val="28"/>
                <w:szCs w:val="28"/>
              </w:rPr>
              <w:t>成绩评定</w:t>
            </w:r>
          </w:p>
          <w:p w:rsidR="00BE71F9" w:rsidRDefault="00BE71F9" w:rsidP="008504FE">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BE71F9" w:rsidRDefault="00BE71F9" w:rsidP="008504FE">
            <w:pPr>
              <w:spacing w:line="300" w:lineRule="exact"/>
              <w:rPr>
                <w:sz w:val="24"/>
              </w:rPr>
            </w:pPr>
          </w:p>
          <w:p w:rsidR="00BE71F9" w:rsidRDefault="00BE71F9" w:rsidP="008504FE">
            <w:pPr>
              <w:spacing w:line="300" w:lineRule="exact"/>
              <w:rPr>
                <w:sz w:val="24"/>
              </w:rPr>
            </w:pPr>
          </w:p>
          <w:p w:rsidR="00BE71F9" w:rsidRDefault="00BE71F9" w:rsidP="008504FE">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rPr>
                <w:sz w:val="24"/>
              </w:rPr>
              <w:t xml:space="preserve">                                 </w:t>
            </w:r>
            <w:r>
              <w:rPr>
                <w:rFonts w:hint="eastAsia"/>
                <w:sz w:val="24"/>
              </w:rPr>
              <w:t xml:space="preserve">   </w:t>
            </w:r>
          </w:p>
          <w:p w:rsidR="00BE71F9" w:rsidRDefault="00BE71F9" w:rsidP="008504FE">
            <w:pPr>
              <w:spacing w:line="300" w:lineRule="exact"/>
              <w:ind w:firstLineChars="100" w:firstLine="280"/>
              <w:jc w:val="left"/>
              <w:rPr>
                <w:rFonts w:hAnsi="宋体"/>
                <w:sz w:val="24"/>
              </w:rPr>
            </w:pPr>
            <w:r>
              <w:rPr>
                <w:rFonts w:hAnsi="宋体" w:hint="eastAsia"/>
                <w:sz w:val="28"/>
                <w:szCs w:val="28"/>
              </w:rPr>
              <w:t>Signature</w:t>
            </w:r>
            <w:r>
              <w:rPr>
                <w:rFonts w:hAnsi="宋体" w:hint="eastAsia"/>
                <w:sz w:val="28"/>
                <w:szCs w:val="28"/>
              </w:rPr>
              <w:t>：</w:t>
            </w:r>
            <w:r>
              <w:rPr>
                <w:sz w:val="24"/>
              </w:rPr>
              <w:t xml:space="preserve">        </w:t>
            </w:r>
            <w:r>
              <w:rPr>
                <w:rFonts w:hint="eastAsia"/>
                <w:sz w:val="24"/>
              </w:rPr>
              <w:t xml:space="preserve">     Stamp:</w:t>
            </w:r>
            <w:r>
              <w:rPr>
                <w:sz w:val="24"/>
              </w:rPr>
              <w:t xml:space="preserve">             </w:t>
            </w:r>
            <w:r>
              <w:rPr>
                <w:rFonts w:hint="eastAsia"/>
                <w:sz w:val="24"/>
              </w:rPr>
              <w:t xml:space="preserve"> </w:t>
            </w:r>
            <w:r>
              <w:rPr>
                <w:sz w:val="24"/>
              </w:rPr>
              <w:t xml:space="preserve">   </w:t>
            </w:r>
            <w:r>
              <w:rPr>
                <w:rFonts w:hAnsi="宋体" w:hint="eastAsia"/>
                <w:sz w:val="28"/>
                <w:szCs w:val="28"/>
              </w:rPr>
              <w:t>Date:</w:t>
            </w:r>
          </w:p>
        </w:tc>
      </w:tr>
    </w:tbl>
    <w:p w:rsidR="00EB481B" w:rsidRDefault="00EB481B" w:rsidP="00BE71F9">
      <w:pPr>
        <w:spacing w:line="360" w:lineRule="exact"/>
        <w:jc w:val="center"/>
      </w:pPr>
    </w:p>
    <w:sectPr w:rsidR="00EB481B" w:rsidSect="00370448">
      <w:footerReference w:type="default" r:id="rId4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C95" w:rsidRDefault="00003C95">
      <w:r>
        <w:separator/>
      </w:r>
    </w:p>
  </w:endnote>
  <w:endnote w:type="continuationSeparator" w:id="0">
    <w:p w:rsidR="00003C95" w:rsidRDefault="00003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charset w:val="01"/>
    <w:family w:val="roman"/>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永中黑体">
    <w:altName w:val="宋体"/>
    <w:charset w:val="01"/>
    <w:family w:val="roman"/>
    <w:pitch w:val="variable"/>
    <w:sig w:usb0="20003A87" w:usb1="00000000" w:usb2="00000000" w:usb3="00000000" w:csb0="000001FF"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ind w:right="360"/>
    </w:pPr>
    <w:r>
      <w:pict>
        <v:shapetype id="_x0000_t202" coordsize="21600,21600" o:spt="202" path="m,l,21600r21600,l21600,xe">
          <v:stroke joinstyle="miter"/>
          <v:path gradientshapeok="t" o:connecttype="rect"/>
        </v:shapetype>
        <v:shape id="_x0000_s2053" type="#_x0000_t202" style="position:absolute;margin-left:-576.35pt;margin-top:0;width:4.3pt;height:10.3pt;z-index:251658240;mso-wrap-style:none;mso-wrap-distance-left:0;mso-wrap-distance-right:0;mso-position-horizontal:right;mso-position-horizontal-relative:margin" filled="f" stroked="f">
          <v:textbox style="mso-next-textbox:#_x0000_s2053;mso-fit-shape-to-text:t" inset="0,0,0,0">
            <w:txbxContent>
              <w:p w:rsidR="00FD4040" w:rsidRDefault="00FD4040">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ind w:right="360"/>
    </w:pPr>
    <w:r>
      <w:pict>
        <v:shapetype id="_x0000_t202" coordsize="21600,21600" o:spt="202" path="m,l,21600r21600,l21600,xe">
          <v:stroke joinstyle="miter"/>
          <v:path gradientshapeok="t" o:connecttype="rect"/>
        </v:shapetype>
        <v:shape id="_x0000_s2050" type="#_x0000_t202" style="position:absolute;margin-left:-576.35pt;margin-top:0;width:4.3pt;height:10.3pt;z-index:251656192;mso-wrap-style:none;mso-wrap-distance-left:0;mso-wrap-distance-right:0;mso-position-horizontal:right;mso-position-horizontal-relative:margin" filled="f" stroked="f">
          <v:textbox style="mso-next-textbox:#_x0000_s2050;mso-fit-shape-to-text:t" inset="0,0,0,0">
            <w:txbxContent>
              <w:p w:rsidR="00FD4040" w:rsidRDefault="00FD4040">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jc w:val="center"/>
    </w:pPr>
    <w:r>
      <w:fldChar w:fldCharType="begin"/>
    </w:r>
    <w:r>
      <w:instrText xml:space="preserve"> PAGE   \* MERGEFORMAT </w:instrText>
    </w:r>
    <w:r>
      <w:fldChar w:fldCharType="separate"/>
    </w:r>
    <w:r w:rsidRPr="004249CD">
      <w:rPr>
        <w:noProof/>
        <w:lang w:val="zh-CN"/>
      </w:rPr>
      <w:t>9</w:t>
    </w:r>
    <w:r>
      <w:rPr>
        <w:noProof/>
        <w:lang w:val="zh-CN"/>
      </w:rPr>
      <w:fldChar w:fldCharType="end"/>
    </w:r>
  </w:p>
  <w:p w:rsidR="00FD4040" w:rsidRDefault="00FD4040">
    <w:pPr>
      <w:pStyle w:val="a5"/>
      <w:ind w:right="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rsidP="004242D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jc w:val="center"/>
    </w:pPr>
  </w:p>
  <w:p w:rsidR="00FD4040" w:rsidRDefault="00FD404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ind w:right="360"/>
    </w:pPr>
    <w:r>
      <w:pict>
        <v:shapetype id="_x0000_t202" coordsize="21600,21600" o:spt="202" path="m,l,21600r21600,l21600,xe">
          <v:stroke joinstyle="miter"/>
          <v:path gradientshapeok="t" o:connecttype="rect"/>
        </v:shapetype>
        <v:shape id="_x0000_s2054" type="#_x0000_t202" style="position:absolute;margin-left:-576.35pt;margin-top:0;width:4.3pt;height:10.3pt;z-index:251659264;mso-wrap-style:none;mso-wrap-distance-left:0;mso-wrap-distance-right:0;mso-position-horizontal:right;mso-position-horizontal-relative:margin" filled="f" stroked="f">
          <v:textbox style="mso-next-textbox:#_x0000_s2054;mso-fit-shape-to-text:t" inset="0,0,0,0">
            <w:txbxContent>
              <w:p w:rsidR="00FD4040" w:rsidRDefault="00FD4040">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rsidP="004242DF">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jc w:val="center"/>
    </w:pPr>
  </w:p>
  <w:p w:rsidR="00FD4040" w:rsidRDefault="00FD4040">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ind w:right="360"/>
    </w:pPr>
    <w:r>
      <w:pict>
        <v:shapetype id="_x0000_t202" coordsize="21600,21600" o:spt="202" path="m,l,21600r21600,l21600,xe">
          <v:stroke joinstyle="miter"/>
          <v:path gradientshapeok="t" o:connecttype="rect"/>
        </v:shapetype>
        <v:shape id="_x0000_s2052" type="#_x0000_t202" style="position:absolute;margin-left:-576.35pt;margin-top:0;width:4.3pt;height:10.3pt;z-index:251657216;mso-wrap-style:none;mso-wrap-distance-left:0;mso-wrap-distance-right:0;mso-position-horizontal:right;mso-position-horizontal-relative:margin" filled="f" stroked="f">
          <v:textbox style="mso-next-textbox:#_x0000_s2052;mso-fit-shape-to-text:t" inset="0,0,0,0">
            <w:txbxContent>
              <w:p w:rsidR="00FD4040" w:rsidRDefault="00FD4040">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jc w:val="center"/>
    </w:pPr>
    <w:r>
      <w:fldChar w:fldCharType="begin"/>
    </w:r>
    <w:r>
      <w:instrText xml:space="preserve"> PAGE   \* MERGEFORMAT </w:instrText>
    </w:r>
    <w:r>
      <w:fldChar w:fldCharType="separate"/>
    </w:r>
    <w:r w:rsidRPr="004249CD">
      <w:rPr>
        <w:noProof/>
        <w:lang w:val="zh-CN"/>
      </w:rPr>
      <w:t>v</w:t>
    </w:r>
    <w:r>
      <w:rPr>
        <w:noProof/>
        <w:lang w:val="zh-CN"/>
      </w:rPr>
      <w:fldChar w:fldCharType="end"/>
    </w:r>
  </w:p>
  <w:p w:rsidR="00FD4040" w:rsidRDefault="00FD4040" w:rsidP="00D60E9E">
    <w:pPr>
      <w:pStyle w:val="a5"/>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40" w:rsidRDefault="00FD4040">
    <w:pPr>
      <w:pStyle w:val="a5"/>
      <w:jc w:val="center"/>
    </w:pPr>
    <w:r>
      <w:fldChar w:fldCharType="begin"/>
    </w:r>
    <w:r>
      <w:instrText xml:space="preserve"> PAGE   \* MERGEFORMAT </w:instrText>
    </w:r>
    <w:r>
      <w:fldChar w:fldCharType="separate"/>
    </w:r>
    <w:r w:rsidRPr="004249CD">
      <w:rPr>
        <w:noProof/>
        <w:lang w:val="zh-CN"/>
      </w:rPr>
      <w:t>i</w:t>
    </w:r>
    <w:r>
      <w:rPr>
        <w:noProof/>
        <w:lang w:val="zh-CN"/>
      </w:rPr>
      <w:fldChar w:fldCharType="end"/>
    </w:r>
  </w:p>
  <w:p w:rsidR="00FD4040" w:rsidRDefault="00FD40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C95" w:rsidRDefault="00003C95">
      <w:r>
        <w:separator/>
      </w:r>
    </w:p>
  </w:footnote>
  <w:footnote w:type="continuationSeparator" w:id="0">
    <w:p w:rsidR="00003C95" w:rsidRDefault="00003C95">
      <w:r>
        <w:continuationSeparator/>
      </w:r>
    </w:p>
  </w:footnote>
  <w:footnote w:id="1">
    <w:p w:rsidR="00FD4040" w:rsidRDefault="00FD4040">
      <w:pPr>
        <w:pStyle w:val="ac"/>
      </w:pPr>
      <w:r>
        <w:rPr>
          <w:rStyle w:val="ab"/>
        </w:rPr>
        <w:footnoteRef/>
      </w:r>
      <w:r>
        <w:t xml:space="preserve"> </w:t>
      </w:r>
      <w:r>
        <w:rPr>
          <w:rFonts w:hint="eastAsia"/>
        </w:rPr>
        <w:t>收藏夹标签：前端、服务端、数据库、其他</w:t>
      </w:r>
    </w:p>
  </w:footnote>
  <w:footnote w:id="2">
    <w:p w:rsidR="00FD4040" w:rsidRDefault="00FD4040" w:rsidP="00C43B72">
      <w:pPr>
        <w:pStyle w:val="ac"/>
        <w:ind w:left="180" w:hangingChars="100" w:hanging="180"/>
      </w:pPr>
      <w:r>
        <w:rPr>
          <w:rStyle w:val="ab"/>
        </w:rPr>
        <w:footnoteRef/>
      </w:r>
      <w:r>
        <w:t xml:space="preserve"> </w:t>
      </w:r>
      <w:r>
        <w:rPr>
          <w:rFonts w:hint="eastAsia"/>
        </w:rPr>
        <w:t>文章标签：前端收藏夹下的文章标签有</w:t>
      </w:r>
      <w:r>
        <w:rPr>
          <w:rFonts w:hint="eastAsia"/>
        </w:rPr>
        <w:t>javaScript</w:t>
      </w:r>
      <w:r>
        <w:rPr>
          <w:rFonts w:hint="eastAsia"/>
        </w:rPr>
        <w:t>、</w:t>
      </w:r>
      <w:r>
        <w:rPr>
          <w:rFonts w:hint="eastAsia"/>
        </w:rPr>
        <w:t>Node</w:t>
      </w:r>
      <w:r>
        <w:rPr>
          <w:rFonts w:hint="eastAsia"/>
        </w:rPr>
        <w:t>、</w:t>
      </w:r>
      <w:r>
        <w:rPr>
          <w:rFonts w:hint="eastAsia"/>
        </w:rPr>
        <w:t>React</w:t>
      </w:r>
      <w:r>
        <w:rPr>
          <w:rFonts w:hint="eastAsia"/>
        </w:rPr>
        <w:t>、</w:t>
      </w:r>
      <w:r>
        <w:rPr>
          <w:rFonts w:hint="eastAsia"/>
        </w:rPr>
        <w:t>V</w:t>
      </w:r>
      <w:r>
        <w:t>ue</w:t>
      </w:r>
      <w:r>
        <w:rPr>
          <w:rFonts w:hint="eastAsia"/>
        </w:rPr>
        <w:t>、</w:t>
      </w:r>
      <w:r>
        <w:rPr>
          <w:rFonts w:hint="eastAsia"/>
        </w:rPr>
        <w:t>Webpack</w:t>
      </w:r>
      <w:r>
        <w:rPr>
          <w:rFonts w:hint="eastAsia"/>
        </w:rPr>
        <w:t>、</w:t>
      </w:r>
      <w:r>
        <w:rPr>
          <w:rFonts w:hint="eastAsia"/>
        </w:rPr>
        <w:t>CSS</w:t>
      </w:r>
      <w:r>
        <w:rPr>
          <w:rFonts w:hint="eastAsia"/>
        </w:rPr>
        <w:t>；后端收藏夹的文章标签有</w:t>
      </w:r>
      <w:r>
        <w:rPr>
          <w:rFonts w:hint="eastAsia"/>
        </w:rPr>
        <w:t>java</w:t>
      </w:r>
      <w:r>
        <w:rPr>
          <w:rFonts w:hint="eastAsia"/>
        </w:rPr>
        <w:t>、</w:t>
      </w:r>
      <w:r>
        <w:rPr>
          <w:rFonts w:hint="eastAsia"/>
        </w:rPr>
        <w:t>cpp</w:t>
      </w:r>
      <w:r>
        <w:rPr>
          <w:rFonts w:hint="eastAsia"/>
        </w:rPr>
        <w:t>、</w:t>
      </w:r>
      <w:r>
        <w:rPr>
          <w:rFonts w:hint="eastAsia"/>
        </w:rPr>
        <w:t>python</w:t>
      </w:r>
      <w:r>
        <w:rPr>
          <w:rFonts w:hint="eastAsia"/>
        </w:rPr>
        <w:t>、</w:t>
      </w:r>
      <w:r>
        <w:rPr>
          <w:rFonts w:hint="eastAsia"/>
        </w:rPr>
        <w:t>linux</w:t>
      </w:r>
      <w:r>
        <w:rPr>
          <w:rFonts w:hint="eastAsia"/>
        </w:rPr>
        <w:t>；数据库收藏夹下的文章标签有</w:t>
      </w:r>
      <w:r>
        <w:rPr>
          <w:rFonts w:hint="eastAsia"/>
        </w:rPr>
        <w:t>mysql</w:t>
      </w:r>
      <w:r>
        <w:rPr>
          <w:rFonts w:hint="eastAsia"/>
        </w:rPr>
        <w:t>、</w:t>
      </w:r>
      <w:r>
        <w:rPr>
          <w:rFonts w:hint="eastAsia"/>
        </w:rPr>
        <w:t>postgreSQL</w:t>
      </w:r>
      <w:r>
        <w:rPr>
          <w:rFonts w:hint="eastAsia"/>
        </w:rPr>
        <w:t>、</w:t>
      </w:r>
      <w:r>
        <w:rPr>
          <w:rFonts w:hint="eastAsia"/>
        </w:rPr>
        <w:t>redis</w:t>
      </w:r>
      <w:r>
        <w:rPr>
          <w:rFonts w:hint="eastAsia"/>
        </w:rPr>
        <w:t>、</w:t>
      </w:r>
      <w:r>
        <w:rPr>
          <w:rFonts w:hint="eastAsia"/>
        </w:rPr>
        <w:t>mongodb</w:t>
      </w:r>
      <w:r>
        <w:rPr>
          <w:rFonts w:hint="eastAsia"/>
        </w:rPr>
        <w:t>；其他收藏夹下的文章标签有：算法、数据结构、人工智能</w:t>
      </w:r>
    </w:p>
    <w:p w:rsidR="00FD4040" w:rsidRDefault="00FD4040">
      <w:pPr>
        <w:pStyle w:val="ac"/>
      </w:pPr>
      <w:r>
        <w:tab/>
      </w:r>
      <w:r>
        <w:tab/>
        <w:t xml:space="preserve">  </w:t>
      </w:r>
    </w:p>
  </w:footnote>
  <w:footnote w:id="3">
    <w:p w:rsidR="00FD4040" w:rsidRDefault="00FD4040">
      <w:pPr>
        <w:pStyle w:val="ac"/>
      </w:pPr>
      <w:r>
        <w:rPr>
          <w:rStyle w:val="ab"/>
        </w:rPr>
        <w:footnoteRef/>
      </w:r>
      <w:r>
        <w:t xml:space="preserve"> </w:t>
      </w:r>
      <w:r>
        <w:rPr>
          <w:rFonts w:hint="eastAsia"/>
        </w:rPr>
        <w:t>这里的</w:t>
      </w:r>
      <w:r>
        <w:rPr>
          <w:rFonts w:hint="eastAsia"/>
        </w:rPr>
        <w:t>tag</w:t>
      </w:r>
      <w:r>
        <w:rPr>
          <w:rFonts w:hint="eastAsia"/>
        </w:rPr>
        <w:t>取值即数据库设计中提及的文章类别标签</w:t>
      </w:r>
    </w:p>
  </w:footnote>
  <w:footnote w:id="4">
    <w:p w:rsidR="00FD4040" w:rsidRDefault="00FD4040">
      <w:pPr>
        <w:pStyle w:val="ac"/>
      </w:pPr>
      <w:r>
        <w:rPr>
          <w:rStyle w:val="ab"/>
        </w:rPr>
        <w:footnoteRef/>
      </w:r>
      <w:r>
        <w:t xml:space="preserve"> </w:t>
      </w:r>
      <w:r>
        <w:rPr>
          <w:rFonts w:hint="eastAsia"/>
        </w:rPr>
        <w:t>reducer</w:t>
      </w:r>
      <w:r>
        <w:rPr>
          <w:rFonts w:hint="eastAsia"/>
        </w:rPr>
        <w:t>是</w:t>
      </w:r>
      <w:r>
        <w:rPr>
          <w:rFonts w:hint="eastAsia"/>
        </w:rPr>
        <w:t>redux</w:t>
      </w:r>
      <w:r>
        <w:rPr>
          <w:rFonts w:hint="eastAsia"/>
        </w:rPr>
        <w:t>库的一个函数，用于定义数据和对数据的操作，具体用法参考</w:t>
      </w:r>
      <w:r>
        <w:rPr>
          <w:rFonts w:hint="eastAsia"/>
        </w:rPr>
        <w:t>redux</w:t>
      </w:r>
      <w:r>
        <w:rPr>
          <w:rFonts w:hint="eastAsia"/>
        </w:rPr>
        <w:t>相关资料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012C"/>
    <w:multiLevelType w:val="multilevel"/>
    <w:tmpl w:val="5008DAFC"/>
    <w:lvl w:ilvl="0">
      <w:start w:val="1"/>
      <w:numFmt w:val="bullet"/>
      <w:lvlText w:val=""/>
      <w:lvlJc w:val="left"/>
      <w:pPr>
        <w:tabs>
          <w:tab w:val="num" w:pos="10359"/>
        </w:tabs>
        <w:ind w:left="10359" w:hanging="360"/>
      </w:pPr>
      <w:rPr>
        <w:rFonts w:ascii="Symbol" w:hAnsi="Symbol" w:hint="default"/>
        <w:sz w:val="20"/>
      </w:rPr>
    </w:lvl>
    <w:lvl w:ilvl="1" w:tentative="1">
      <w:start w:val="1"/>
      <w:numFmt w:val="bullet"/>
      <w:lvlText w:val="o"/>
      <w:lvlJc w:val="left"/>
      <w:pPr>
        <w:tabs>
          <w:tab w:val="num" w:pos="11079"/>
        </w:tabs>
        <w:ind w:left="11079" w:hanging="360"/>
      </w:pPr>
      <w:rPr>
        <w:rFonts w:ascii="Courier New" w:hAnsi="Courier New" w:hint="default"/>
        <w:sz w:val="20"/>
      </w:rPr>
    </w:lvl>
    <w:lvl w:ilvl="2" w:tentative="1">
      <w:start w:val="1"/>
      <w:numFmt w:val="bullet"/>
      <w:lvlText w:val=""/>
      <w:lvlJc w:val="left"/>
      <w:pPr>
        <w:tabs>
          <w:tab w:val="num" w:pos="11799"/>
        </w:tabs>
        <w:ind w:left="11799" w:hanging="360"/>
      </w:pPr>
      <w:rPr>
        <w:rFonts w:ascii="Wingdings" w:hAnsi="Wingdings" w:hint="default"/>
        <w:sz w:val="20"/>
      </w:rPr>
    </w:lvl>
    <w:lvl w:ilvl="3" w:tentative="1">
      <w:start w:val="1"/>
      <w:numFmt w:val="bullet"/>
      <w:lvlText w:val=""/>
      <w:lvlJc w:val="left"/>
      <w:pPr>
        <w:tabs>
          <w:tab w:val="num" w:pos="12519"/>
        </w:tabs>
        <w:ind w:left="12519" w:hanging="360"/>
      </w:pPr>
      <w:rPr>
        <w:rFonts w:ascii="Wingdings" w:hAnsi="Wingdings" w:hint="default"/>
        <w:sz w:val="20"/>
      </w:rPr>
    </w:lvl>
    <w:lvl w:ilvl="4" w:tentative="1">
      <w:start w:val="1"/>
      <w:numFmt w:val="bullet"/>
      <w:lvlText w:val=""/>
      <w:lvlJc w:val="left"/>
      <w:pPr>
        <w:tabs>
          <w:tab w:val="num" w:pos="13239"/>
        </w:tabs>
        <w:ind w:left="13239" w:hanging="360"/>
      </w:pPr>
      <w:rPr>
        <w:rFonts w:ascii="Wingdings" w:hAnsi="Wingdings" w:hint="default"/>
        <w:sz w:val="20"/>
      </w:rPr>
    </w:lvl>
    <w:lvl w:ilvl="5" w:tentative="1">
      <w:start w:val="1"/>
      <w:numFmt w:val="bullet"/>
      <w:lvlText w:val=""/>
      <w:lvlJc w:val="left"/>
      <w:pPr>
        <w:tabs>
          <w:tab w:val="num" w:pos="13959"/>
        </w:tabs>
        <w:ind w:left="13959" w:hanging="360"/>
      </w:pPr>
      <w:rPr>
        <w:rFonts w:ascii="Wingdings" w:hAnsi="Wingdings" w:hint="default"/>
        <w:sz w:val="20"/>
      </w:rPr>
    </w:lvl>
    <w:lvl w:ilvl="6" w:tentative="1">
      <w:start w:val="1"/>
      <w:numFmt w:val="bullet"/>
      <w:lvlText w:val=""/>
      <w:lvlJc w:val="left"/>
      <w:pPr>
        <w:tabs>
          <w:tab w:val="num" w:pos="14679"/>
        </w:tabs>
        <w:ind w:left="14679" w:hanging="360"/>
      </w:pPr>
      <w:rPr>
        <w:rFonts w:ascii="Wingdings" w:hAnsi="Wingdings" w:hint="default"/>
        <w:sz w:val="20"/>
      </w:rPr>
    </w:lvl>
    <w:lvl w:ilvl="7" w:tentative="1">
      <w:start w:val="1"/>
      <w:numFmt w:val="bullet"/>
      <w:lvlText w:val=""/>
      <w:lvlJc w:val="left"/>
      <w:pPr>
        <w:tabs>
          <w:tab w:val="num" w:pos="15399"/>
        </w:tabs>
        <w:ind w:left="15399" w:hanging="360"/>
      </w:pPr>
      <w:rPr>
        <w:rFonts w:ascii="Wingdings" w:hAnsi="Wingdings" w:hint="default"/>
        <w:sz w:val="20"/>
      </w:rPr>
    </w:lvl>
    <w:lvl w:ilvl="8" w:tentative="1">
      <w:start w:val="1"/>
      <w:numFmt w:val="bullet"/>
      <w:lvlText w:val=""/>
      <w:lvlJc w:val="left"/>
      <w:pPr>
        <w:tabs>
          <w:tab w:val="num" w:pos="16119"/>
        </w:tabs>
        <w:ind w:left="16119" w:hanging="360"/>
      </w:pPr>
      <w:rPr>
        <w:rFonts w:ascii="Wingdings" w:hAnsi="Wingdings" w:hint="default"/>
        <w:sz w:val="20"/>
      </w:rPr>
    </w:lvl>
  </w:abstractNum>
  <w:abstractNum w:abstractNumId="1" w15:restartNumberingAfterBreak="0">
    <w:nsid w:val="02744853"/>
    <w:multiLevelType w:val="hybridMultilevel"/>
    <w:tmpl w:val="B3C065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54F904"/>
    <w:multiLevelType w:val="hybridMultilevel"/>
    <w:tmpl w:val="00000000"/>
    <w:lvl w:ilvl="0" w:tplc="D91472E4">
      <w:start w:val="1"/>
      <w:numFmt w:val="decimal"/>
      <w:lvlText w:val="%1）"/>
      <w:lvlJc w:val="left"/>
      <w:pPr>
        <w:tabs>
          <w:tab w:val="num" w:pos="840"/>
        </w:tabs>
        <w:ind w:left="840" w:hanging="360"/>
      </w:pPr>
    </w:lvl>
    <w:lvl w:ilvl="1" w:tplc="05665662">
      <w:start w:val="1"/>
      <w:numFmt w:val="lowerLetter"/>
      <w:lvlText w:val="%2)"/>
      <w:lvlJc w:val="left"/>
      <w:pPr>
        <w:tabs>
          <w:tab w:val="num" w:pos="1320"/>
        </w:tabs>
        <w:ind w:left="1320" w:hanging="420"/>
      </w:pPr>
    </w:lvl>
    <w:lvl w:ilvl="2" w:tplc="79EA704A">
      <w:start w:val="1"/>
      <w:numFmt w:val="lowerRoman"/>
      <w:lvlText w:val="%3."/>
      <w:lvlJc w:val="right"/>
      <w:pPr>
        <w:tabs>
          <w:tab w:val="num" w:pos="1740"/>
        </w:tabs>
        <w:ind w:left="1740" w:hanging="420"/>
      </w:pPr>
    </w:lvl>
    <w:lvl w:ilvl="3" w:tplc="439AF58C">
      <w:start w:val="1"/>
      <w:numFmt w:val="decimal"/>
      <w:lvlText w:val="%4."/>
      <w:lvlJc w:val="left"/>
      <w:pPr>
        <w:tabs>
          <w:tab w:val="num" w:pos="2160"/>
        </w:tabs>
        <w:ind w:left="2160" w:hanging="420"/>
      </w:pPr>
    </w:lvl>
    <w:lvl w:ilvl="4" w:tplc="83AE393C">
      <w:start w:val="1"/>
      <w:numFmt w:val="lowerLetter"/>
      <w:lvlText w:val="%5)"/>
      <w:lvlJc w:val="left"/>
      <w:pPr>
        <w:tabs>
          <w:tab w:val="num" w:pos="2580"/>
        </w:tabs>
        <w:ind w:left="2580" w:hanging="420"/>
      </w:pPr>
    </w:lvl>
    <w:lvl w:ilvl="5" w:tplc="3B7A3856">
      <w:start w:val="1"/>
      <w:numFmt w:val="lowerRoman"/>
      <w:lvlText w:val="%6."/>
      <w:lvlJc w:val="right"/>
      <w:pPr>
        <w:tabs>
          <w:tab w:val="num" w:pos="3000"/>
        </w:tabs>
        <w:ind w:left="3000" w:hanging="420"/>
      </w:pPr>
    </w:lvl>
    <w:lvl w:ilvl="6" w:tplc="86FCE58C">
      <w:start w:val="1"/>
      <w:numFmt w:val="decimal"/>
      <w:lvlText w:val="%7."/>
      <w:lvlJc w:val="left"/>
      <w:pPr>
        <w:tabs>
          <w:tab w:val="num" w:pos="3420"/>
        </w:tabs>
        <w:ind w:left="3420" w:hanging="420"/>
      </w:pPr>
    </w:lvl>
    <w:lvl w:ilvl="7" w:tplc="B5728CEC">
      <w:start w:val="1"/>
      <w:numFmt w:val="lowerLetter"/>
      <w:lvlText w:val="%8)"/>
      <w:lvlJc w:val="left"/>
      <w:pPr>
        <w:tabs>
          <w:tab w:val="num" w:pos="3840"/>
        </w:tabs>
        <w:ind w:left="3840" w:hanging="420"/>
      </w:pPr>
    </w:lvl>
    <w:lvl w:ilvl="8" w:tplc="D876C0B6">
      <w:start w:val="1"/>
      <w:numFmt w:val="lowerRoman"/>
      <w:lvlText w:val="%9."/>
      <w:lvlJc w:val="right"/>
      <w:pPr>
        <w:tabs>
          <w:tab w:val="num" w:pos="4260"/>
        </w:tabs>
        <w:ind w:left="4260" w:hanging="420"/>
      </w:pPr>
    </w:lvl>
  </w:abstractNum>
  <w:abstractNum w:abstractNumId="3" w15:restartNumberingAfterBreak="0">
    <w:nsid w:val="05326CBA"/>
    <w:multiLevelType w:val="hybridMultilevel"/>
    <w:tmpl w:val="F0FA56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15:restartNumberingAfterBreak="0">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7" w15:restartNumberingAfterBreak="0">
    <w:nsid w:val="146E72FB"/>
    <w:multiLevelType w:val="hybridMultilevel"/>
    <w:tmpl w:val="C8E2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592481D"/>
    <w:multiLevelType w:val="hybridMultilevel"/>
    <w:tmpl w:val="AC1C1D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842BF4"/>
    <w:multiLevelType w:val="multilevel"/>
    <w:tmpl w:val="509C088A"/>
    <w:lvl w:ilvl="0">
      <w:start w:val="1"/>
      <w:numFmt w:val="chineseCountingThousand"/>
      <w:pStyle w:val="1"/>
      <w:lvlText w:val="第%1章"/>
      <w:lvlJc w:val="left"/>
      <w:pPr>
        <w:tabs>
          <w:tab w:val="num" w:pos="420"/>
        </w:tabs>
        <w:ind w:left="420" w:hanging="420"/>
      </w:pPr>
      <w:rPr>
        <w:rFonts w:hint="eastAsia"/>
        <w:lang w:val="en-US"/>
      </w:rPr>
    </w:lvl>
    <w:lvl w:ilvl="1">
      <w:start w:val="1"/>
      <w:numFmt w:val="decimal"/>
      <w:pStyle w:val="2"/>
      <w:isLgl/>
      <w:lvlText w:val="%1.%2"/>
      <w:lvlJc w:val="left"/>
      <w:pPr>
        <w:tabs>
          <w:tab w:val="num" w:pos="720"/>
        </w:tabs>
        <w:ind w:left="720" w:hanging="720"/>
      </w:pPr>
      <w:rPr>
        <w:rFonts w:ascii="黑体" w:eastAsia="黑体" w:hAnsi="黑体" w:hint="default"/>
        <w:sz w:val="28"/>
        <w:szCs w:val="28"/>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0" w15:restartNumberingAfterBreak="0">
    <w:nsid w:val="21277B05"/>
    <w:multiLevelType w:val="hybridMultilevel"/>
    <w:tmpl w:val="89B67002"/>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8DE7464"/>
    <w:multiLevelType w:val="hybridMultilevel"/>
    <w:tmpl w:val="E96A32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46851D6E"/>
    <w:multiLevelType w:val="singleLevel"/>
    <w:tmpl w:val="F266D50A"/>
    <w:lvl w:ilvl="0">
      <w:start w:val="1"/>
      <w:numFmt w:val="decimal"/>
      <w:lvlText w:val="[%1]."/>
      <w:lvlJc w:val="left"/>
      <w:pPr>
        <w:tabs>
          <w:tab w:val="num" w:pos="680"/>
        </w:tabs>
        <w:ind w:left="680" w:hanging="680"/>
      </w:pPr>
      <w:rPr>
        <w:rFonts w:hint="eastAsia"/>
      </w:rPr>
    </w:lvl>
  </w:abstractNum>
  <w:abstractNum w:abstractNumId="14" w15:restartNumberingAfterBreak="0">
    <w:nsid w:val="4D9F18B5"/>
    <w:multiLevelType w:val="hybridMultilevel"/>
    <w:tmpl w:val="FB7424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43D0F46"/>
    <w:multiLevelType w:val="hybridMultilevel"/>
    <w:tmpl w:val="418C28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2"/>
  </w:num>
  <w:num w:numId="3">
    <w:abstractNumId w:val="12"/>
  </w:num>
  <w:num w:numId="4">
    <w:abstractNumId w:val="9"/>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10"/>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num>
  <w:num w:numId="11">
    <w:abstractNumId w:val="1"/>
  </w:num>
  <w:num w:numId="12">
    <w:abstractNumId w:val="7"/>
  </w:num>
  <w:num w:numId="13">
    <w:abstractNumId w:val="11"/>
  </w:num>
  <w:num w:numId="14">
    <w:abstractNumId w:val="15"/>
  </w:num>
  <w:num w:numId="15">
    <w:abstractNumId w:val="3"/>
  </w:num>
  <w:num w:numId="16">
    <w:abstractNumId w:val="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608272694@qq.com">
    <w15:presenceInfo w15:providerId="Windows Live" w15:userId="ad34dce8df94a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isplayBackgroundShape/>
  <w:embedSystemFonts/>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efaultTableStyle w:val="a"/>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273E11"/>
    <w:rsid w:val="00001D09"/>
    <w:rsid w:val="00003C95"/>
    <w:rsid w:val="0001465F"/>
    <w:rsid w:val="00016262"/>
    <w:rsid w:val="0002248E"/>
    <w:rsid w:val="000253CC"/>
    <w:rsid w:val="00033DE0"/>
    <w:rsid w:val="00041276"/>
    <w:rsid w:val="0004203F"/>
    <w:rsid w:val="000667F9"/>
    <w:rsid w:val="00067AFF"/>
    <w:rsid w:val="00077DB1"/>
    <w:rsid w:val="0008151D"/>
    <w:rsid w:val="000917E2"/>
    <w:rsid w:val="00096EFE"/>
    <w:rsid w:val="000A0A1F"/>
    <w:rsid w:val="000B2EDB"/>
    <w:rsid w:val="000B30E6"/>
    <w:rsid w:val="000B3A0F"/>
    <w:rsid w:val="000B4B94"/>
    <w:rsid w:val="000B4C9F"/>
    <w:rsid w:val="000B748B"/>
    <w:rsid w:val="000C2023"/>
    <w:rsid w:val="000C42F8"/>
    <w:rsid w:val="000D0017"/>
    <w:rsid w:val="000E2D80"/>
    <w:rsid w:val="000E5140"/>
    <w:rsid w:val="000F4715"/>
    <w:rsid w:val="00101EB2"/>
    <w:rsid w:val="0010600D"/>
    <w:rsid w:val="001102A0"/>
    <w:rsid w:val="00111412"/>
    <w:rsid w:val="00115031"/>
    <w:rsid w:val="00116CD8"/>
    <w:rsid w:val="00124185"/>
    <w:rsid w:val="001310E6"/>
    <w:rsid w:val="00154513"/>
    <w:rsid w:val="00163AEE"/>
    <w:rsid w:val="0017275D"/>
    <w:rsid w:val="00177386"/>
    <w:rsid w:val="00182347"/>
    <w:rsid w:val="00182BC5"/>
    <w:rsid w:val="00183073"/>
    <w:rsid w:val="001909C2"/>
    <w:rsid w:val="001933AB"/>
    <w:rsid w:val="0019737A"/>
    <w:rsid w:val="00197EB2"/>
    <w:rsid w:val="001A12CE"/>
    <w:rsid w:val="001A27BF"/>
    <w:rsid w:val="001A4EEC"/>
    <w:rsid w:val="001B5D42"/>
    <w:rsid w:val="001D6988"/>
    <w:rsid w:val="001E1B64"/>
    <w:rsid w:val="001E288C"/>
    <w:rsid w:val="001E644B"/>
    <w:rsid w:val="001E68FF"/>
    <w:rsid w:val="00243C6B"/>
    <w:rsid w:val="002445F7"/>
    <w:rsid w:val="002503F3"/>
    <w:rsid w:val="00254BE7"/>
    <w:rsid w:val="00265D0A"/>
    <w:rsid w:val="0027038D"/>
    <w:rsid w:val="00272D8C"/>
    <w:rsid w:val="00273E11"/>
    <w:rsid w:val="002826D4"/>
    <w:rsid w:val="002A44DF"/>
    <w:rsid w:val="002B09AC"/>
    <w:rsid w:val="002C49A5"/>
    <w:rsid w:val="002C79A4"/>
    <w:rsid w:val="002F06D1"/>
    <w:rsid w:val="002F6F2F"/>
    <w:rsid w:val="0030792E"/>
    <w:rsid w:val="00316571"/>
    <w:rsid w:val="00330279"/>
    <w:rsid w:val="00331C56"/>
    <w:rsid w:val="00351C93"/>
    <w:rsid w:val="00361718"/>
    <w:rsid w:val="00370448"/>
    <w:rsid w:val="0039530F"/>
    <w:rsid w:val="003A6933"/>
    <w:rsid w:val="003B0464"/>
    <w:rsid w:val="003C7C2E"/>
    <w:rsid w:val="003E0229"/>
    <w:rsid w:val="003F6693"/>
    <w:rsid w:val="00401386"/>
    <w:rsid w:val="00401DA1"/>
    <w:rsid w:val="00407DC1"/>
    <w:rsid w:val="00422412"/>
    <w:rsid w:val="004242DF"/>
    <w:rsid w:val="004249CD"/>
    <w:rsid w:val="00437FE0"/>
    <w:rsid w:val="00456C1A"/>
    <w:rsid w:val="004633BA"/>
    <w:rsid w:val="004657E9"/>
    <w:rsid w:val="004702D4"/>
    <w:rsid w:val="00470EEB"/>
    <w:rsid w:val="004800A6"/>
    <w:rsid w:val="00483B38"/>
    <w:rsid w:val="004851CD"/>
    <w:rsid w:val="00493D2D"/>
    <w:rsid w:val="004A5980"/>
    <w:rsid w:val="004B1E6B"/>
    <w:rsid w:val="004B2240"/>
    <w:rsid w:val="004C51A4"/>
    <w:rsid w:val="004C6B28"/>
    <w:rsid w:val="004E3F7B"/>
    <w:rsid w:val="00504439"/>
    <w:rsid w:val="005240AA"/>
    <w:rsid w:val="00525E80"/>
    <w:rsid w:val="005329F8"/>
    <w:rsid w:val="00534237"/>
    <w:rsid w:val="005611FD"/>
    <w:rsid w:val="0056446A"/>
    <w:rsid w:val="0056462C"/>
    <w:rsid w:val="00567207"/>
    <w:rsid w:val="00573D73"/>
    <w:rsid w:val="00597B2D"/>
    <w:rsid w:val="005A2AFF"/>
    <w:rsid w:val="005A4A4D"/>
    <w:rsid w:val="005A5866"/>
    <w:rsid w:val="005B10F4"/>
    <w:rsid w:val="005C267A"/>
    <w:rsid w:val="005C4D7B"/>
    <w:rsid w:val="005C66E6"/>
    <w:rsid w:val="005E132F"/>
    <w:rsid w:val="005E45A7"/>
    <w:rsid w:val="005F008C"/>
    <w:rsid w:val="005F58BF"/>
    <w:rsid w:val="00636A6E"/>
    <w:rsid w:val="00646458"/>
    <w:rsid w:val="00651E2C"/>
    <w:rsid w:val="006618CA"/>
    <w:rsid w:val="00663F2F"/>
    <w:rsid w:val="00666CEF"/>
    <w:rsid w:val="006762AD"/>
    <w:rsid w:val="00677D5A"/>
    <w:rsid w:val="006913C1"/>
    <w:rsid w:val="00692312"/>
    <w:rsid w:val="006B641E"/>
    <w:rsid w:val="006D5C02"/>
    <w:rsid w:val="006E427C"/>
    <w:rsid w:val="006E4748"/>
    <w:rsid w:val="006E7388"/>
    <w:rsid w:val="006F7A27"/>
    <w:rsid w:val="00702783"/>
    <w:rsid w:val="00713BF0"/>
    <w:rsid w:val="00713C7E"/>
    <w:rsid w:val="007270D4"/>
    <w:rsid w:val="00753CD4"/>
    <w:rsid w:val="007629ED"/>
    <w:rsid w:val="00764674"/>
    <w:rsid w:val="00781216"/>
    <w:rsid w:val="00784970"/>
    <w:rsid w:val="007B1608"/>
    <w:rsid w:val="007C7390"/>
    <w:rsid w:val="007C7FB7"/>
    <w:rsid w:val="007D52DC"/>
    <w:rsid w:val="007E172D"/>
    <w:rsid w:val="007F505B"/>
    <w:rsid w:val="00817534"/>
    <w:rsid w:val="00841D47"/>
    <w:rsid w:val="008504FE"/>
    <w:rsid w:val="00851779"/>
    <w:rsid w:val="00860F65"/>
    <w:rsid w:val="00862BE3"/>
    <w:rsid w:val="00874363"/>
    <w:rsid w:val="00885226"/>
    <w:rsid w:val="008876BF"/>
    <w:rsid w:val="00890108"/>
    <w:rsid w:val="0089253B"/>
    <w:rsid w:val="008C2366"/>
    <w:rsid w:val="008C59D3"/>
    <w:rsid w:val="008D0925"/>
    <w:rsid w:val="008F673E"/>
    <w:rsid w:val="008F7BC0"/>
    <w:rsid w:val="0090758A"/>
    <w:rsid w:val="00913674"/>
    <w:rsid w:val="0091616F"/>
    <w:rsid w:val="00917B8C"/>
    <w:rsid w:val="00921B7F"/>
    <w:rsid w:val="00922C62"/>
    <w:rsid w:val="009416E1"/>
    <w:rsid w:val="00960C91"/>
    <w:rsid w:val="00964B04"/>
    <w:rsid w:val="009703E8"/>
    <w:rsid w:val="00976597"/>
    <w:rsid w:val="00981A4D"/>
    <w:rsid w:val="00982FD0"/>
    <w:rsid w:val="00985C8B"/>
    <w:rsid w:val="00986ECA"/>
    <w:rsid w:val="00990D9B"/>
    <w:rsid w:val="009A12A1"/>
    <w:rsid w:val="009B15FE"/>
    <w:rsid w:val="009C2980"/>
    <w:rsid w:val="009E240C"/>
    <w:rsid w:val="009E6758"/>
    <w:rsid w:val="009F75E8"/>
    <w:rsid w:val="00A00547"/>
    <w:rsid w:val="00A03644"/>
    <w:rsid w:val="00A16E59"/>
    <w:rsid w:val="00A17064"/>
    <w:rsid w:val="00A35C69"/>
    <w:rsid w:val="00A45D87"/>
    <w:rsid w:val="00A47E8C"/>
    <w:rsid w:val="00A80DC2"/>
    <w:rsid w:val="00AA13EC"/>
    <w:rsid w:val="00AA1C08"/>
    <w:rsid w:val="00AB1C64"/>
    <w:rsid w:val="00AB59A5"/>
    <w:rsid w:val="00AB68BF"/>
    <w:rsid w:val="00AD0E45"/>
    <w:rsid w:val="00B01A83"/>
    <w:rsid w:val="00B17A92"/>
    <w:rsid w:val="00B31411"/>
    <w:rsid w:val="00B31B69"/>
    <w:rsid w:val="00B349EF"/>
    <w:rsid w:val="00B36FD7"/>
    <w:rsid w:val="00B40C0F"/>
    <w:rsid w:val="00B42942"/>
    <w:rsid w:val="00B46EA9"/>
    <w:rsid w:val="00B64C20"/>
    <w:rsid w:val="00B65C27"/>
    <w:rsid w:val="00B671A2"/>
    <w:rsid w:val="00B87562"/>
    <w:rsid w:val="00B94162"/>
    <w:rsid w:val="00BB2495"/>
    <w:rsid w:val="00BB2A3B"/>
    <w:rsid w:val="00BB54BD"/>
    <w:rsid w:val="00BB69C3"/>
    <w:rsid w:val="00BC1F58"/>
    <w:rsid w:val="00BE33B3"/>
    <w:rsid w:val="00BE71F9"/>
    <w:rsid w:val="00BF72B6"/>
    <w:rsid w:val="00BF78A9"/>
    <w:rsid w:val="00C0103F"/>
    <w:rsid w:val="00C113E6"/>
    <w:rsid w:val="00C15AE3"/>
    <w:rsid w:val="00C326AA"/>
    <w:rsid w:val="00C40346"/>
    <w:rsid w:val="00C43B72"/>
    <w:rsid w:val="00C6349B"/>
    <w:rsid w:val="00C803A1"/>
    <w:rsid w:val="00C81033"/>
    <w:rsid w:val="00CA4DB0"/>
    <w:rsid w:val="00CB1BAC"/>
    <w:rsid w:val="00CB33C7"/>
    <w:rsid w:val="00CC15DE"/>
    <w:rsid w:val="00CC2D5C"/>
    <w:rsid w:val="00CD29DE"/>
    <w:rsid w:val="00CE0748"/>
    <w:rsid w:val="00CE55E2"/>
    <w:rsid w:val="00CE766F"/>
    <w:rsid w:val="00CF08DE"/>
    <w:rsid w:val="00CF341B"/>
    <w:rsid w:val="00CF615A"/>
    <w:rsid w:val="00D13D4D"/>
    <w:rsid w:val="00D16B5A"/>
    <w:rsid w:val="00D30201"/>
    <w:rsid w:val="00D35EBD"/>
    <w:rsid w:val="00D41EE4"/>
    <w:rsid w:val="00D50DE3"/>
    <w:rsid w:val="00D561FC"/>
    <w:rsid w:val="00D60E9E"/>
    <w:rsid w:val="00D655B9"/>
    <w:rsid w:val="00D66933"/>
    <w:rsid w:val="00D76091"/>
    <w:rsid w:val="00DA3F1F"/>
    <w:rsid w:val="00DA61BF"/>
    <w:rsid w:val="00DB4A9F"/>
    <w:rsid w:val="00DC1D1C"/>
    <w:rsid w:val="00DC431C"/>
    <w:rsid w:val="00DE7A83"/>
    <w:rsid w:val="00DF2D09"/>
    <w:rsid w:val="00DF318A"/>
    <w:rsid w:val="00DF689B"/>
    <w:rsid w:val="00DF7B1F"/>
    <w:rsid w:val="00E01738"/>
    <w:rsid w:val="00E0309D"/>
    <w:rsid w:val="00E14817"/>
    <w:rsid w:val="00E14F42"/>
    <w:rsid w:val="00E24A00"/>
    <w:rsid w:val="00E56BD9"/>
    <w:rsid w:val="00E61A11"/>
    <w:rsid w:val="00E62F39"/>
    <w:rsid w:val="00E63556"/>
    <w:rsid w:val="00E673E0"/>
    <w:rsid w:val="00E71E0E"/>
    <w:rsid w:val="00E87EE6"/>
    <w:rsid w:val="00EA6538"/>
    <w:rsid w:val="00EB1E7A"/>
    <w:rsid w:val="00EB481B"/>
    <w:rsid w:val="00EB4BC6"/>
    <w:rsid w:val="00EB5862"/>
    <w:rsid w:val="00EE1165"/>
    <w:rsid w:val="00EE3CB3"/>
    <w:rsid w:val="00EE58D5"/>
    <w:rsid w:val="00EE6082"/>
    <w:rsid w:val="00EF0E60"/>
    <w:rsid w:val="00EF11FF"/>
    <w:rsid w:val="00EF4000"/>
    <w:rsid w:val="00EF5E19"/>
    <w:rsid w:val="00EF5E7C"/>
    <w:rsid w:val="00F04AF7"/>
    <w:rsid w:val="00F04E17"/>
    <w:rsid w:val="00F153B0"/>
    <w:rsid w:val="00F15CD0"/>
    <w:rsid w:val="00F16811"/>
    <w:rsid w:val="00F21D8B"/>
    <w:rsid w:val="00F319DE"/>
    <w:rsid w:val="00F354CF"/>
    <w:rsid w:val="00F35648"/>
    <w:rsid w:val="00F37B67"/>
    <w:rsid w:val="00F45EAE"/>
    <w:rsid w:val="00F51344"/>
    <w:rsid w:val="00F54D0F"/>
    <w:rsid w:val="00F57EE5"/>
    <w:rsid w:val="00F67CF1"/>
    <w:rsid w:val="00F76D24"/>
    <w:rsid w:val="00F7716F"/>
    <w:rsid w:val="00FA61B9"/>
    <w:rsid w:val="00FA698B"/>
    <w:rsid w:val="00FB168C"/>
    <w:rsid w:val="00FB51BB"/>
    <w:rsid w:val="00FC1C5D"/>
    <w:rsid w:val="00FD3650"/>
    <w:rsid w:val="00FD4040"/>
    <w:rsid w:val="00FD6E18"/>
    <w:rsid w:val="00FE6951"/>
    <w:rsid w:val="00FF27FD"/>
    <w:rsid w:val="00FF4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oNotEmbedSmartTags/>
  <w:decimalSymbol w:val="."/>
  <w:listSeparator w:val=","/>
  <w14:docId w14:val="581F00AC"/>
  <w15:docId w15:val="{DFB16E16-18EF-4768-97EB-6A6FF562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0448"/>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link w:val="20"/>
    <w:qFormat/>
    <w:rsid w:val="00EB481B"/>
    <w:pPr>
      <w:keepNext/>
      <w:keepLines/>
      <w:numPr>
        <w:ilvl w:val="1"/>
        <w:numId w:val="4"/>
      </w:numPr>
      <w:spacing w:before="260" w:after="260" w:line="360" w:lineRule="exact"/>
      <w:jc w:val="center"/>
      <w:outlineLvl w:val="1"/>
    </w:pPr>
    <w:rPr>
      <w:rFonts w:cs="simsun"/>
      <w:b/>
      <w:bCs/>
      <w:color w:val="000000"/>
      <w:kern w:val="0"/>
      <w:sz w:val="30"/>
      <w:szCs w:val="30"/>
      <w:lang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脚 字符"/>
    <w:basedOn w:val="a1"/>
    <w:link w:val="a5"/>
    <w:uiPriority w:val="99"/>
    <w:rsid w:val="00BF78A9"/>
    <w:rPr>
      <w:kern w:val="2"/>
      <w:sz w:val="18"/>
    </w:rPr>
  </w:style>
  <w:style w:type="numbering" w:styleId="111111">
    <w:name w:val="Outline List 2"/>
    <w:basedOn w:val="a3"/>
    <w:rsid w:val="0091616F"/>
    <w:pPr>
      <w:numPr>
        <w:numId w:val="3"/>
      </w:numPr>
    </w:pPr>
  </w:style>
  <w:style w:type="character" w:customStyle="1" w:styleId="10">
    <w:name w:val="普通表格1"/>
    <w:rsid w:val="00370448"/>
    <w:rPr>
      <w:rFonts w:ascii="Times New Roman" w:eastAsia="宋体" w:hAnsi="Times New Roman"/>
      <w:sz w:val="20"/>
    </w:rPr>
  </w:style>
  <w:style w:type="character" w:customStyle="1" w:styleId="11">
    <w:name w:val="无列表1"/>
    <w:rsid w:val="00370448"/>
  </w:style>
  <w:style w:type="paragraph" w:styleId="a0">
    <w:name w:val="Normal Indent"/>
    <w:basedOn w:val="a"/>
    <w:rsid w:val="00370448"/>
    <w:pPr>
      <w:ind w:firstLine="420"/>
    </w:pPr>
  </w:style>
  <w:style w:type="paragraph" w:styleId="TOC1">
    <w:name w:val="toc 1"/>
    <w:basedOn w:val="a"/>
    <w:next w:val="a"/>
    <w:autoRedefine/>
    <w:uiPriority w:val="39"/>
    <w:rsid w:val="00CB33C7"/>
    <w:pPr>
      <w:spacing w:before="120" w:after="120"/>
      <w:jc w:val="center"/>
    </w:pPr>
    <w:rPr>
      <w:rFonts w:ascii="黑体" w:eastAsia="黑体" w:hAnsi="黑体"/>
      <w:b/>
      <w:caps/>
      <w:noProof/>
      <w:sz w:val="28"/>
      <w:szCs w:val="28"/>
    </w:rPr>
  </w:style>
  <w:style w:type="paragraph" w:styleId="TOC9">
    <w:name w:val="toc 9"/>
    <w:basedOn w:val="a"/>
    <w:next w:val="a"/>
    <w:autoRedefine/>
    <w:rsid w:val="00370448"/>
    <w:pPr>
      <w:ind w:left="1680"/>
      <w:jc w:val="left"/>
    </w:pPr>
    <w:rPr>
      <w:sz w:val="18"/>
    </w:rPr>
  </w:style>
  <w:style w:type="paragraph" w:styleId="TOC2">
    <w:name w:val="toc 2"/>
    <w:basedOn w:val="a"/>
    <w:next w:val="a"/>
    <w:autoRedefine/>
    <w:uiPriority w:val="39"/>
    <w:rsid w:val="00370448"/>
    <w:pPr>
      <w:tabs>
        <w:tab w:val="left" w:pos="1680"/>
        <w:tab w:val="right" w:leader="dot" w:pos="8777"/>
      </w:tabs>
      <w:spacing w:line="360" w:lineRule="exact"/>
      <w:ind w:left="1050"/>
      <w:jc w:val="left"/>
    </w:pPr>
    <w:rPr>
      <w:smallCaps/>
    </w:rPr>
  </w:style>
  <w:style w:type="paragraph" w:styleId="TOC3">
    <w:name w:val="toc 3"/>
    <w:basedOn w:val="a"/>
    <w:next w:val="a"/>
    <w:autoRedefine/>
    <w:uiPriority w:val="39"/>
    <w:rsid w:val="00370448"/>
    <w:pPr>
      <w:tabs>
        <w:tab w:val="left" w:pos="1680"/>
        <w:tab w:val="left" w:pos="2520"/>
        <w:tab w:val="right" w:leader="dot" w:pos="8777"/>
      </w:tabs>
      <w:spacing w:line="360" w:lineRule="exact"/>
      <w:ind w:left="1680"/>
      <w:jc w:val="left"/>
    </w:pPr>
    <w:rPr>
      <w:sz w:val="20"/>
    </w:rPr>
  </w:style>
  <w:style w:type="paragraph" w:styleId="TOC4">
    <w:name w:val="toc 4"/>
    <w:basedOn w:val="a"/>
    <w:next w:val="a"/>
    <w:autoRedefine/>
    <w:rsid w:val="00370448"/>
    <w:pPr>
      <w:ind w:left="630"/>
      <w:jc w:val="left"/>
    </w:pPr>
    <w:rPr>
      <w:sz w:val="18"/>
    </w:rPr>
  </w:style>
  <w:style w:type="paragraph" w:styleId="TOC5">
    <w:name w:val="toc 5"/>
    <w:basedOn w:val="a"/>
    <w:next w:val="a"/>
    <w:autoRedefine/>
    <w:rsid w:val="00370448"/>
    <w:pPr>
      <w:ind w:left="840"/>
      <w:jc w:val="left"/>
    </w:pPr>
    <w:rPr>
      <w:sz w:val="18"/>
    </w:rPr>
  </w:style>
  <w:style w:type="paragraph" w:styleId="TOC6">
    <w:name w:val="toc 6"/>
    <w:basedOn w:val="a"/>
    <w:next w:val="a"/>
    <w:autoRedefine/>
    <w:rsid w:val="00370448"/>
    <w:pPr>
      <w:ind w:left="1050"/>
      <w:jc w:val="left"/>
    </w:pPr>
    <w:rPr>
      <w:sz w:val="18"/>
    </w:rPr>
  </w:style>
  <w:style w:type="paragraph" w:styleId="TOC7">
    <w:name w:val="toc 7"/>
    <w:basedOn w:val="a"/>
    <w:next w:val="a"/>
    <w:autoRedefine/>
    <w:rsid w:val="00370448"/>
    <w:pPr>
      <w:ind w:left="1260"/>
      <w:jc w:val="left"/>
    </w:pPr>
    <w:rPr>
      <w:sz w:val="18"/>
    </w:rPr>
  </w:style>
  <w:style w:type="paragraph" w:styleId="TOC8">
    <w:name w:val="toc 8"/>
    <w:basedOn w:val="a"/>
    <w:next w:val="a"/>
    <w:autoRedefine/>
    <w:rsid w:val="00370448"/>
    <w:pPr>
      <w:ind w:left="1470"/>
      <w:jc w:val="left"/>
    </w:pPr>
    <w:rPr>
      <w:sz w:val="18"/>
    </w:rPr>
  </w:style>
  <w:style w:type="paragraph" w:styleId="a6">
    <w:name w:val="Body Text Indent"/>
    <w:basedOn w:val="a"/>
    <w:rsid w:val="00370448"/>
    <w:pPr>
      <w:ind w:firstLine="525"/>
    </w:pPr>
    <w:rPr>
      <w:rFonts w:ascii="宋体" w:hint="eastAsia"/>
    </w:rPr>
  </w:style>
  <w:style w:type="paragraph" w:styleId="21">
    <w:name w:val="Body Text Indent 2"/>
    <w:basedOn w:val="a"/>
    <w:rsid w:val="00370448"/>
    <w:pPr>
      <w:spacing w:line="360" w:lineRule="exact"/>
      <w:ind w:firstLine="527"/>
    </w:pPr>
    <w:rPr>
      <w:rFonts w:ascii="宋体" w:hint="eastAsia"/>
      <w:sz w:val="24"/>
    </w:rPr>
  </w:style>
  <w:style w:type="paragraph" w:styleId="30">
    <w:name w:val="Body Text Indent 3"/>
    <w:basedOn w:val="a"/>
    <w:rsid w:val="00370448"/>
    <w:pPr>
      <w:spacing w:line="320" w:lineRule="exact"/>
      <w:ind w:firstLine="527"/>
    </w:pPr>
    <w:rPr>
      <w:rFonts w:ascii="宋体" w:hint="eastAsia"/>
    </w:rPr>
  </w:style>
  <w:style w:type="paragraph" w:styleId="a7">
    <w:name w:val="Document Map"/>
    <w:basedOn w:val="a"/>
    <w:rsid w:val="00370448"/>
    <w:pPr>
      <w:shd w:val="clear" w:color="auto" w:fill="000080"/>
    </w:pPr>
  </w:style>
  <w:style w:type="paragraph" w:styleId="a5">
    <w:name w:val="footer"/>
    <w:basedOn w:val="a"/>
    <w:link w:val="a4"/>
    <w:uiPriority w:val="99"/>
    <w:rsid w:val="00370448"/>
    <w:pPr>
      <w:tabs>
        <w:tab w:val="center" w:pos="4153"/>
        <w:tab w:val="right" w:pos="8306"/>
      </w:tabs>
      <w:snapToGrid w:val="0"/>
      <w:jc w:val="left"/>
    </w:pPr>
    <w:rPr>
      <w:sz w:val="18"/>
    </w:rPr>
  </w:style>
  <w:style w:type="character" w:styleId="a8">
    <w:name w:val="page number"/>
    <w:basedOn w:val="a1"/>
    <w:rsid w:val="00370448"/>
  </w:style>
  <w:style w:type="paragraph" w:styleId="a9">
    <w:name w:val="header"/>
    <w:basedOn w:val="a"/>
    <w:rsid w:val="006B641E"/>
    <w:pPr>
      <w:tabs>
        <w:tab w:val="center" w:pos="4153"/>
        <w:tab w:val="right" w:pos="8306"/>
      </w:tabs>
      <w:snapToGrid w:val="0"/>
      <w:jc w:val="center"/>
    </w:pPr>
    <w:rPr>
      <w:sz w:val="18"/>
    </w:rPr>
  </w:style>
  <w:style w:type="paragraph" w:styleId="aa">
    <w:name w:val="Title"/>
    <w:basedOn w:val="a"/>
    <w:qFormat/>
    <w:rsid w:val="00370448"/>
    <w:pPr>
      <w:jc w:val="center"/>
    </w:pPr>
    <w:rPr>
      <w:b/>
      <w:sz w:val="28"/>
    </w:rPr>
  </w:style>
  <w:style w:type="character" w:styleId="ab">
    <w:name w:val="footnote reference"/>
    <w:basedOn w:val="a1"/>
    <w:rsid w:val="00370448"/>
    <w:rPr>
      <w:vertAlign w:val="superscript"/>
    </w:rPr>
  </w:style>
  <w:style w:type="paragraph" w:styleId="ac">
    <w:name w:val="footnote text"/>
    <w:basedOn w:val="a"/>
    <w:rsid w:val="00370448"/>
    <w:pPr>
      <w:snapToGrid w:val="0"/>
      <w:jc w:val="left"/>
    </w:pPr>
    <w:rPr>
      <w:sz w:val="18"/>
    </w:rPr>
  </w:style>
  <w:style w:type="paragraph" w:styleId="ad">
    <w:name w:val="Plain Text"/>
    <w:basedOn w:val="a"/>
    <w:rsid w:val="00370448"/>
    <w:rPr>
      <w:rFonts w:ascii="宋体" w:hint="eastAsia"/>
    </w:rPr>
  </w:style>
  <w:style w:type="character" w:styleId="ae">
    <w:name w:val="annotation reference"/>
    <w:basedOn w:val="a1"/>
    <w:rsid w:val="00370448"/>
    <w:rPr>
      <w:sz w:val="21"/>
    </w:rPr>
  </w:style>
  <w:style w:type="paragraph" w:styleId="af">
    <w:name w:val="annotation text"/>
    <w:basedOn w:val="a"/>
    <w:rsid w:val="00370448"/>
    <w:pPr>
      <w:jc w:val="left"/>
    </w:pPr>
  </w:style>
  <w:style w:type="paragraph" w:styleId="af0">
    <w:name w:val="annotation subject"/>
    <w:basedOn w:val="af"/>
    <w:next w:val="af"/>
    <w:rsid w:val="00370448"/>
    <w:rPr>
      <w:b/>
      <w:bCs/>
    </w:rPr>
  </w:style>
  <w:style w:type="paragraph" w:styleId="af1">
    <w:name w:val="Balloon Text"/>
    <w:basedOn w:val="a"/>
    <w:rsid w:val="00370448"/>
    <w:rPr>
      <w:sz w:val="18"/>
      <w:szCs w:val="18"/>
    </w:rPr>
  </w:style>
  <w:style w:type="character" w:customStyle="1" w:styleId="12">
    <w:name w:val="网格型1"/>
    <w:basedOn w:val="10"/>
    <w:rsid w:val="00370448"/>
    <w:rPr>
      <w:rFonts w:ascii="Times New Roman" w:eastAsia="宋体" w:hAnsi="Times New Roman"/>
      <w:sz w:val="20"/>
    </w:rPr>
  </w:style>
  <w:style w:type="character" w:customStyle="1" w:styleId="20">
    <w:name w:val="标题 2 字符"/>
    <w:basedOn w:val="a1"/>
    <w:link w:val="2"/>
    <w:rsid w:val="00AB59A5"/>
    <w:rPr>
      <w:rFonts w:cs="simsun"/>
      <w:b/>
      <w:bCs/>
      <w:color w:val="000000"/>
      <w:sz w:val="30"/>
      <w:szCs w:val="30"/>
      <w:lang w:eastAsia="en-US"/>
    </w:rPr>
  </w:style>
  <w:style w:type="character" w:styleId="af2">
    <w:name w:val="Hyperlink"/>
    <w:basedOn w:val="a1"/>
    <w:unhideWhenUsed/>
    <w:rsid w:val="005F58BF"/>
    <w:rPr>
      <w:color w:val="0000FF" w:themeColor="hyperlink"/>
      <w:u w:val="single"/>
    </w:rPr>
  </w:style>
  <w:style w:type="character" w:styleId="af3">
    <w:name w:val="Unresolved Mention"/>
    <w:basedOn w:val="a1"/>
    <w:uiPriority w:val="99"/>
    <w:semiHidden/>
    <w:unhideWhenUsed/>
    <w:rsid w:val="005F58BF"/>
    <w:rPr>
      <w:color w:val="605E5C"/>
      <w:shd w:val="clear" w:color="auto" w:fill="E1DFDD"/>
    </w:rPr>
  </w:style>
  <w:style w:type="table" w:styleId="af4">
    <w:name w:val="Table Grid"/>
    <w:basedOn w:val="a2"/>
    <w:rsid w:val="00E67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871365">
      <w:bodyDiv w:val="1"/>
      <w:marLeft w:val="0"/>
      <w:marRight w:val="0"/>
      <w:marTop w:val="0"/>
      <w:marBottom w:val="0"/>
      <w:divBdr>
        <w:top w:val="none" w:sz="0" w:space="0" w:color="auto"/>
        <w:left w:val="none" w:sz="0" w:space="0" w:color="auto"/>
        <w:bottom w:val="none" w:sz="0" w:space="0" w:color="auto"/>
        <w:right w:val="none" w:sz="0" w:space="0" w:color="auto"/>
      </w:divBdr>
      <w:divsChild>
        <w:div w:id="92179279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59869352">
      <w:bodyDiv w:val="1"/>
      <w:marLeft w:val="0"/>
      <w:marRight w:val="0"/>
      <w:marTop w:val="0"/>
      <w:marBottom w:val="0"/>
      <w:divBdr>
        <w:top w:val="none" w:sz="0" w:space="0" w:color="auto"/>
        <w:left w:val="none" w:sz="0" w:space="0" w:color="auto"/>
        <w:bottom w:val="none" w:sz="0" w:space="0" w:color="auto"/>
        <w:right w:val="none" w:sz="0" w:space="0" w:color="auto"/>
      </w:divBdr>
      <w:divsChild>
        <w:div w:id="3380405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52201678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050612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56173424">
      <w:bodyDiv w:val="1"/>
      <w:marLeft w:val="0"/>
      <w:marRight w:val="0"/>
      <w:marTop w:val="0"/>
      <w:marBottom w:val="0"/>
      <w:divBdr>
        <w:top w:val="none" w:sz="0" w:space="0" w:color="auto"/>
        <w:left w:val="none" w:sz="0" w:space="0" w:color="auto"/>
        <w:bottom w:val="none" w:sz="0" w:space="0" w:color="auto"/>
        <w:right w:val="none" w:sz="0" w:space="0" w:color="auto"/>
      </w:divBdr>
      <w:divsChild>
        <w:div w:id="1429545739">
          <w:marLeft w:val="0"/>
          <w:marRight w:val="0"/>
          <w:marTop w:val="0"/>
          <w:marBottom w:val="0"/>
          <w:divBdr>
            <w:top w:val="none" w:sz="0" w:space="0" w:color="auto"/>
            <w:left w:val="none" w:sz="0" w:space="0" w:color="auto"/>
            <w:bottom w:val="none" w:sz="0" w:space="0" w:color="auto"/>
            <w:right w:val="none" w:sz="0" w:space="0" w:color="auto"/>
          </w:divBdr>
          <w:divsChild>
            <w:div w:id="601688650">
              <w:marLeft w:val="0"/>
              <w:marRight w:val="0"/>
              <w:marTop w:val="0"/>
              <w:marBottom w:val="0"/>
              <w:divBdr>
                <w:top w:val="none" w:sz="0" w:space="0" w:color="auto"/>
                <w:left w:val="none" w:sz="0" w:space="0" w:color="auto"/>
                <w:bottom w:val="none" w:sz="0" w:space="0" w:color="auto"/>
                <w:right w:val="none" w:sz="0" w:space="0" w:color="auto"/>
              </w:divBdr>
            </w:div>
            <w:div w:id="1097480591">
              <w:marLeft w:val="0"/>
              <w:marRight w:val="0"/>
              <w:marTop w:val="0"/>
              <w:marBottom w:val="0"/>
              <w:divBdr>
                <w:top w:val="none" w:sz="0" w:space="0" w:color="auto"/>
                <w:left w:val="none" w:sz="0" w:space="0" w:color="auto"/>
                <w:bottom w:val="none" w:sz="0" w:space="0" w:color="auto"/>
                <w:right w:val="none" w:sz="0" w:space="0" w:color="auto"/>
              </w:divBdr>
            </w:div>
            <w:div w:id="1144354892">
              <w:marLeft w:val="0"/>
              <w:marRight w:val="0"/>
              <w:marTop w:val="0"/>
              <w:marBottom w:val="0"/>
              <w:divBdr>
                <w:top w:val="none" w:sz="0" w:space="0" w:color="auto"/>
                <w:left w:val="none" w:sz="0" w:space="0" w:color="auto"/>
                <w:bottom w:val="none" w:sz="0" w:space="0" w:color="auto"/>
                <w:right w:val="none" w:sz="0" w:space="0" w:color="auto"/>
              </w:divBdr>
            </w:div>
            <w:div w:id="532772539">
              <w:marLeft w:val="0"/>
              <w:marRight w:val="0"/>
              <w:marTop w:val="0"/>
              <w:marBottom w:val="0"/>
              <w:divBdr>
                <w:top w:val="none" w:sz="0" w:space="0" w:color="auto"/>
                <w:left w:val="none" w:sz="0" w:space="0" w:color="auto"/>
                <w:bottom w:val="none" w:sz="0" w:space="0" w:color="auto"/>
                <w:right w:val="none" w:sz="0" w:space="0" w:color="auto"/>
              </w:divBdr>
            </w:div>
            <w:div w:id="2124573428">
              <w:marLeft w:val="0"/>
              <w:marRight w:val="0"/>
              <w:marTop w:val="0"/>
              <w:marBottom w:val="0"/>
              <w:divBdr>
                <w:top w:val="none" w:sz="0" w:space="0" w:color="auto"/>
                <w:left w:val="none" w:sz="0" w:space="0" w:color="auto"/>
                <w:bottom w:val="none" w:sz="0" w:space="0" w:color="auto"/>
                <w:right w:val="none" w:sz="0" w:space="0" w:color="auto"/>
              </w:divBdr>
            </w:div>
            <w:div w:id="1127746929">
              <w:marLeft w:val="0"/>
              <w:marRight w:val="0"/>
              <w:marTop w:val="0"/>
              <w:marBottom w:val="0"/>
              <w:divBdr>
                <w:top w:val="none" w:sz="0" w:space="0" w:color="auto"/>
                <w:left w:val="none" w:sz="0" w:space="0" w:color="auto"/>
                <w:bottom w:val="none" w:sz="0" w:space="0" w:color="auto"/>
                <w:right w:val="none" w:sz="0" w:space="0" w:color="auto"/>
              </w:divBdr>
            </w:div>
            <w:div w:id="595749960">
              <w:marLeft w:val="0"/>
              <w:marRight w:val="0"/>
              <w:marTop w:val="0"/>
              <w:marBottom w:val="0"/>
              <w:divBdr>
                <w:top w:val="none" w:sz="0" w:space="0" w:color="auto"/>
                <w:left w:val="none" w:sz="0" w:space="0" w:color="auto"/>
                <w:bottom w:val="none" w:sz="0" w:space="0" w:color="auto"/>
                <w:right w:val="none" w:sz="0" w:space="0" w:color="auto"/>
              </w:divBdr>
            </w:div>
            <w:div w:id="681326024">
              <w:marLeft w:val="0"/>
              <w:marRight w:val="0"/>
              <w:marTop w:val="0"/>
              <w:marBottom w:val="0"/>
              <w:divBdr>
                <w:top w:val="none" w:sz="0" w:space="0" w:color="auto"/>
                <w:left w:val="none" w:sz="0" w:space="0" w:color="auto"/>
                <w:bottom w:val="none" w:sz="0" w:space="0" w:color="auto"/>
                <w:right w:val="none" w:sz="0" w:space="0" w:color="auto"/>
              </w:divBdr>
            </w:div>
            <w:div w:id="1082990183">
              <w:marLeft w:val="0"/>
              <w:marRight w:val="0"/>
              <w:marTop w:val="0"/>
              <w:marBottom w:val="0"/>
              <w:divBdr>
                <w:top w:val="none" w:sz="0" w:space="0" w:color="auto"/>
                <w:left w:val="none" w:sz="0" w:space="0" w:color="auto"/>
                <w:bottom w:val="none" w:sz="0" w:space="0" w:color="auto"/>
                <w:right w:val="none" w:sz="0" w:space="0" w:color="auto"/>
              </w:divBdr>
            </w:div>
            <w:div w:id="1782726455">
              <w:marLeft w:val="0"/>
              <w:marRight w:val="0"/>
              <w:marTop w:val="0"/>
              <w:marBottom w:val="0"/>
              <w:divBdr>
                <w:top w:val="none" w:sz="0" w:space="0" w:color="auto"/>
                <w:left w:val="none" w:sz="0" w:space="0" w:color="auto"/>
                <w:bottom w:val="none" w:sz="0" w:space="0" w:color="auto"/>
                <w:right w:val="none" w:sz="0" w:space="0" w:color="auto"/>
              </w:divBdr>
            </w:div>
            <w:div w:id="699864678">
              <w:marLeft w:val="0"/>
              <w:marRight w:val="0"/>
              <w:marTop w:val="0"/>
              <w:marBottom w:val="0"/>
              <w:divBdr>
                <w:top w:val="none" w:sz="0" w:space="0" w:color="auto"/>
                <w:left w:val="none" w:sz="0" w:space="0" w:color="auto"/>
                <w:bottom w:val="none" w:sz="0" w:space="0" w:color="auto"/>
                <w:right w:val="none" w:sz="0" w:space="0" w:color="auto"/>
              </w:divBdr>
            </w:div>
            <w:div w:id="1675648889">
              <w:marLeft w:val="0"/>
              <w:marRight w:val="0"/>
              <w:marTop w:val="0"/>
              <w:marBottom w:val="0"/>
              <w:divBdr>
                <w:top w:val="none" w:sz="0" w:space="0" w:color="auto"/>
                <w:left w:val="none" w:sz="0" w:space="0" w:color="auto"/>
                <w:bottom w:val="none" w:sz="0" w:space="0" w:color="auto"/>
                <w:right w:val="none" w:sz="0" w:space="0" w:color="auto"/>
              </w:divBdr>
            </w:div>
            <w:div w:id="1016227207">
              <w:marLeft w:val="0"/>
              <w:marRight w:val="0"/>
              <w:marTop w:val="0"/>
              <w:marBottom w:val="0"/>
              <w:divBdr>
                <w:top w:val="none" w:sz="0" w:space="0" w:color="auto"/>
                <w:left w:val="none" w:sz="0" w:space="0" w:color="auto"/>
                <w:bottom w:val="none" w:sz="0" w:space="0" w:color="auto"/>
                <w:right w:val="none" w:sz="0" w:space="0" w:color="auto"/>
              </w:divBdr>
            </w:div>
            <w:div w:id="626934970">
              <w:marLeft w:val="0"/>
              <w:marRight w:val="0"/>
              <w:marTop w:val="0"/>
              <w:marBottom w:val="0"/>
              <w:divBdr>
                <w:top w:val="none" w:sz="0" w:space="0" w:color="auto"/>
                <w:left w:val="none" w:sz="0" w:space="0" w:color="auto"/>
                <w:bottom w:val="none" w:sz="0" w:space="0" w:color="auto"/>
                <w:right w:val="none" w:sz="0" w:space="0" w:color="auto"/>
              </w:divBdr>
            </w:div>
            <w:div w:id="763307528">
              <w:marLeft w:val="0"/>
              <w:marRight w:val="0"/>
              <w:marTop w:val="0"/>
              <w:marBottom w:val="0"/>
              <w:divBdr>
                <w:top w:val="none" w:sz="0" w:space="0" w:color="auto"/>
                <w:left w:val="none" w:sz="0" w:space="0" w:color="auto"/>
                <w:bottom w:val="none" w:sz="0" w:space="0" w:color="auto"/>
                <w:right w:val="none" w:sz="0" w:space="0" w:color="auto"/>
              </w:divBdr>
            </w:div>
            <w:div w:id="431634910">
              <w:marLeft w:val="0"/>
              <w:marRight w:val="0"/>
              <w:marTop w:val="0"/>
              <w:marBottom w:val="0"/>
              <w:divBdr>
                <w:top w:val="none" w:sz="0" w:space="0" w:color="auto"/>
                <w:left w:val="none" w:sz="0" w:space="0" w:color="auto"/>
                <w:bottom w:val="none" w:sz="0" w:space="0" w:color="auto"/>
                <w:right w:val="none" w:sz="0" w:space="0" w:color="auto"/>
              </w:divBdr>
            </w:div>
            <w:div w:id="431244838">
              <w:marLeft w:val="0"/>
              <w:marRight w:val="0"/>
              <w:marTop w:val="0"/>
              <w:marBottom w:val="0"/>
              <w:divBdr>
                <w:top w:val="none" w:sz="0" w:space="0" w:color="auto"/>
                <w:left w:val="none" w:sz="0" w:space="0" w:color="auto"/>
                <w:bottom w:val="none" w:sz="0" w:space="0" w:color="auto"/>
                <w:right w:val="none" w:sz="0" w:space="0" w:color="auto"/>
              </w:divBdr>
            </w:div>
            <w:div w:id="952830364">
              <w:marLeft w:val="0"/>
              <w:marRight w:val="0"/>
              <w:marTop w:val="0"/>
              <w:marBottom w:val="0"/>
              <w:divBdr>
                <w:top w:val="none" w:sz="0" w:space="0" w:color="auto"/>
                <w:left w:val="none" w:sz="0" w:space="0" w:color="auto"/>
                <w:bottom w:val="none" w:sz="0" w:space="0" w:color="auto"/>
                <w:right w:val="none" w:sz="0" w:space="0" w:color="auto"/>
              </w:divBdr>
            </w:div>
            <w:div w:id="691498606">
              <w:marLeft w:val="0"/>
              <w:marRight w:val="0"/>
              <w:marTop w:val="0"/>
              <w:marBottom w:val="0"/>
              <w:divBdr>
                <w:top w:val="none" w:sz="0" w:space="0" w:color="auto"/>
                <w:left w:val="none" w:sz="0" w:space="0" w:color="auto"/>
                <w:bottom w:val="none" w:sz="0" w:space="0" w:color="auto"/>
                <w:right w:val="none" w:sz="0" w:space="0" w:color="auto"/>
              </w:divBdr>
            </w:div>
            <w:div w:id="604536458">
              <w:marLeft w:val="0"/>
              <w:marRight w:val="0"/>
              <w:marTop w:val="0"/>
              <w:marBottom w:val="0"/>
              <w:divBdr>
                <w:top w:val="none" w:sz="0" w:space="0" w:color="auto"/>
                <w:left w:val="none" w:sz="0" w:space="0" w:color="auto"/>
                <w:bottom w:val="none" w:sz="0" w:space="0" w:color="auto"/>
                <w:right w:val="none" w:sz="0" w:space="0" w:color="auto"/>
              </w:divBdr>
            </w:div>
            <w:div w:id="8413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image" Target="media/image8.tmp"/><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image" Target="media/image7.tmp"/><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tmp"/><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bmp"/><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5.tmp"/><Relationship Id="rId28" Type="http://schemas.openxmlformats.org/officeDocument/2006/relationships/image" Target="media/image10.tmp"/><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4.tmp"/><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7C080-56A6-4B18-88E4-8ECD59EF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56</Pages>
  <Words>4672</Words>
  <Characters>26632</Characters>
  <Application>Microsoft Office Word</Application>
  <DocSecurity>0</DocSecurity>
  <Lines>221</Lines>
  <Paragraphs>62</Paragraphs>
  <ScaleCrop>false</ScaleCrop>
  <Company>中山大学软件学院</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郑贵锋</dc:creator>
  <cp:keywords/>
  <dc:description/>
  <cp:lastModifiedBy>1608272694@qq.com</cp:lastModifiedBy>
  <cp:revision>13</cp:revision>
  <cp:lastPrinted>2017-10-13T06:03:00Z</cp:lastPrinted>
  <dcterms:created xsi:type="dcterms:W3CDTF">2017-10-13T14:03:00Z</dcterms:created>
  <dcterms:modified xsi:type="dcterms:W3CDTF">2019-04-08T15:24:00Z</dcterms:modified>
</cp:coreProperties>
</file>